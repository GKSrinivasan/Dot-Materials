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13D" w:rsidRPr="00FF613D" w:rsidRDefault="00FF613D" w:rsidP="00FF613D">
      <w:pPr>
        <w:shd w:val="clear" w:color="auto" w:fill="F6F4EF"/>
        <w:spacing w:after="0" w:line="240" w:lineRule="auto"/>
        <w:jc w:val="center"/>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u w:val="single"/>
          <w:bdr w:val="none" w:sz="0" w:space="0" w:color="auto" w:frame="1"/>
        </w:rPr>
        <w:t>OOPS Concepts</w:t>
      </w:r>
    </w:p>
    <w:p w:rsidR="00FF613D" w:rsidRPr="00FF613D" w:rsidRDefault="00FF613D" w:rsidP="00FF613D">
      <w:pPr>
        <w:shd w:val="clear" w:color="auto" w:fill="F6F4EF"/>
        <w:spacing w:after="0" w:line="240" w:lineRule="auto"/>
        <w:jc w:val="center"/>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u w:val="single"/>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20"/>
          <w:szCs w:val="20"/>
          <w:u w:val="single"/>
          <w:bdr w:val="none" w:sz="0" w:space="0" w:color="auto" w:frame="1"/>
        </w:rPr>
        <w:t>Class: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20"/>
          <w:szCs w:val="20"/>
          <w:u w:val="single"/>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It is a collection of objects.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20"/>
          <w:szCs w:val="20"/>
          <w:u w:val="single"/>
          <w:bdr w:val="none" w:sz="0" w:space="0" w:color="auto" w:frame="1"/>
        </w:rPr>
        <w:t>Object: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20"/>
          <w:szCs w:val="20"/>
          <w:u w:val="single"/>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It is a real time entity.</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An object can be considered a "</w:t>
      </w:r>
      <w:r w:rsidRPr="00FF613D">
        <w:rPr>
          <w:rFonts w:ascii="Verdana" w:eastAsia="Times New Roman" w:hAnsi="Verdana" w:cs="Times New Roman"/>
          <w:b/>
          <w:bCs/>
          <w:color w:val="222222"/>
          <w:sz w:val="20"/>
          <w:szCs w:val="20"/>
          <w:bdr w:val="none" w:sz="0" w:space="0" w:color="auto" w:frame="1"/>
        </w:rPr>
        <w:t>thing</w:t>
      </w:r>
      <w:r w:rsidRPr="00FF613D">
        <w:rPr>
          <w:rFonts w:ascii="Verdana" w:eastAsia="Times New Roman" w:hAnsi="Verdana" w:cs="Times New Roman"/>
          <w:color w:val="222222"/>
          <w:sz w:val="20"/>
          <w:szCs w:val="20"/>
          <w:bdr w:val="none" w:sz="0" w:space="0" w:color="auto" w:frame="1"/>
        </w:rPr>
        <w:t>" that can perform a set of </w:t>
      </w:r>
      <w:r w:rsidRPr="00FF613D">
        <w:rPr>
          <w:rFonts w:ascii="Verdana" w:eastAsia="Times New Roman" w:hAnsi="Verdana" w:cs="Times New Roman"/>
          <w:b/>
          <w:bCs/>
          <w:color w:val="222222"/>
          <w:sz w:val="20"/>
          <w:szCs w:val="20"/>
          <w:bdr w:val="none" w:sz="0" w:space="0" w:color="auto" w:frame="1"/>
        </w:rPr>
        <w:t>related </w:t>
      </w:r>
      <w:r w:rsidRPr="00FF613D">
        <w:rPr>
          <w:rFonts w:ascii="Verdana" w:eastAsia="Times New Roman" w:hAnsi="Verdana" w:cs="Times New Roman"/>
          <w:color w:val="222222"/>
          <w:sz w:val="20"/>
          <w:szCs w:val="20"/>
          <w:bdr w:val="none" w:sz="0" w:space="0" w:color="auto" w:frame="1"/>
        </w:rPr>
        <w:t xml:space="preserve">activities. The set of activities that the object performs defines the object's behavior. For example, the hand can grip something or </w:t>
      </w:r>
      <w:proofErr w:type="spellStart"/>
      <w:r w:rsidRPr="00FF613D">
        <w:rPr>
          <w:rFonts w:ascii="Verdana" w:eastAsia="Times New Roman" w:hAnsi="Verdana" w:cs="Times New Roman"/>
          <w:color w:val="222222"/>
          <w:sz w:val="20"/>
          <w:szCs w:val="20"/>
          <w:bdr w:val="none" w:sz="0" w:space="0" w:color="auto" w:frame="1"/>
        </w:rPr>
        <w:t>a</w:t>
      </w:r>
      <w:r w:rsidRPr="00FF613D">
        <w:rPr>
          <w:rFonts w:ascii="Verdana" w:eastAsia="Times New Roman" w:hAnsi="Verdana" w:cs="Times New Roman"/>
          <w:b/>
          <w:bCs/>
          <w:color w:val="222222"/>
          <w:sz w:val="20"/>
          <w:szCs w:val="20"/>
          <w:bdr w:val="none" w:sz="0" w:space="0" w:color="auto" w:frame="1"/>
        </w:rPr>
        <w:t>Student</w:t>
      </w:r>
      <w:proofErr w:type="spellEnd"/>
      <w:r w:rsidRPr="00FF613D">
        <w:rPr>
          <w:rFonts w:ascii="Verdana" w:eastAsia="Times New Roman" w:hAnsi="Verdana" w:cs="Times New Roman"/>
          <w:i/>
          <w:i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(object) can give the name or address. In pure </w:t>
      </w:r>
      <w:r w:rsidRPr="00FF613D">
        <w:rPr>
          <w:rFonts w:ascii="Verdana" w:eastAsia="Times New Roman" w:hAnsi="Verdana" w:cs="Times New Roman"/>
          <w:b/>
          <w:bCs/>
          <w:color w:val="222222"/>
          <w:sz w:val="20"/>
          <w:szCs w:val="20"/>
          <w:bdr w:val="none" w:sz="0" w:space="0" w:color="auto" w:frame="1"/>
        </w:rPr>
        <w:t>OOP</w:t>
      </w:r>
      <w:r w:rsidRPr="00FF613D">
        <w:rPr>
          <w:rFonts w:ascii="Verdana" w:eastAsia="Times New Roman" w:hAnsi="Verdana" w:cs="Times New Roman"/>
          <w:i/>
          <w:i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terms an object is an instance of a class</w:t>
      </w:r>
    </w:p>
    <w:p w:rsidR="00FF613D" w:rsidRPr="00FF613D" w:rsidRDefault="00FF613D" w:rsidP="00FF613D">
      <w:pPr>
        <w:spacing w:after="0" w:line="240" w:lineRule="auto"/>
        <w:rPr>
          <w:rFonts w:ascii="Times New Roman" w:eastAsia="Times New Roman" w:hAnsi="Times New Roman" w:cs="Times New Roman"/>
          <w:sz w:val="24"/>
          <w:szCs w:val="24"/>
        </w:rPr>
      </w:pPr>
      <w:bookmarkStart w:id="0" w:name="more"/>
      <w:bookmarkEnd w:id="0"/>
    </w:p>
    <w:p w:rsidR="00FF613D" w:rsidRPr="00FF613D" w:rsidRDefault="00FF613D" w:rsidP="00FF613D">
      <w:pPr>
        <w:shd w:val="clear" w:color="auto" w:fill="F6F4EF"/>
        <w:spacing w:after="0" w:line="240" w:lineRule="auto"/>
        <w:jc w:val="center"/>
        <w:textAlignment w:val="baseline"/>
        <w:rPr>
          <w:rFonts w:ascii="Georgia" w:eastAsia="Times New Roman" w:hAnsi="Georgia" w:cs="Times New Roman"/>
          <w:color w:val="222222"/>
          <w:sz w:val="13"/>
          <w:szCs w:val="13"/>
        </w:rPr>
      </w:pPr>
      <w:r>
        <w:rPr>
          <w:rFonts w:ascii="inherit" w:eastAsia="Times New Roman" w:hAnsi="inherit" w:cs="Times New Roman"/>
          <w:noProof/>
          <w:color w:val="D1580D"/>
          <w:sz w:val="13"/>
          <w:szCs w:val="13"/>
          <w:bdr w:val="none" w:sz="0" w:space="0" w:color="auto" w:frame="1"/>
        </w:rPr>
        <w:drawing>
          <wp:inline distT="0" distB="0" distL="0" distR="0">
            <wp:extent cx="1323975" cy="1264920"/>
            <wp:effectExtent l="19050" t="0" r="9525" b="0"/>
            <wp:docPr id="1" name="Picture 1" descr="http://3.bp.blogspot.com/-jk1xzP_jph0/UG3cM0KD95I/AAAAAAAAB5Y/aBkA6f1KBDk/s1600/Studen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k1xzP_jph0/UG3cM0KD95I/AAAAAAAAB5Y/aBkA6f1KBDk/s1600/Student.png">
                      <a:hlinkClick r:id="rId5"/>
                    </pic:cNvPr>
                    <pic:cNvPicPr>
                      <a:picLocks noChangeAspect="1" noChangeArrowheads="1"/>
                    </pic:cNvPicPr>
                  </pic:nvPicPr>
                  <pic:blipFill>
                    <a:blip r:embed="rId6"/>
                    <a:srcRect/>
                    <a:stretch>
                      <a:fillRect/>
                    </a:stretch>
                  </pic:blipFill>
                  <pic:spPr bwMode="auto">
                    <a:xfrm>
                      <a:off x="0" y="0"/>
                      <a:ext cx="1323975" cy="1264920"/>
                    </a:xfrm>
                    <a:prstGeom prst="rect">
                      <a:avLst/>
                    </a:prstGeom>
                    <a:noFill/>
                    <a:ln w="9525">
                      <a:noFill/>
                      <a:miter lim="800000"/>
                      <a:headEnd/>
                      <a:tailEnd/>
                    </a:ln>
                  </pic:spPr>
                </pic:pic>
              </a:graphicData>
            </a:graphic>
          </wp:inline>
        </w:drawing>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The above template describe about object </w:t>
      </w:r>
      <w:r w:rsidRPr="00FF613D">
        <w:rPr>
          <w:rFonts w:ascii="Verdana" w:eastAsia="Times New Roman" w:hAnsi="Verdana" w:cs="Times New Roman"/>
          <w:b/>
          <w:bCs/>
          <w:color w:val="222222"/>
          <w:sz w:val="20"/>
          <w:szCs w:val="20"/>
        </w:rPr>
        <w:t>Student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Class is composed of three things name, attributes, and operations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student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B91AF"/>
          <w:sz w:val="20"/>
          <w:szCs w:val="20"/>
          <w:bdr w:val="none" w:sz="0" w:space="0" w:color="auto" w:frame="1"/>
        </w:rPr>
        <w:t>student</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objstudent</w:t>
      </w:r>
      <w:proofErr w:type="spellEnd"/>
      <w:r w:rsidRPr="00FF613D">
        <w:rPr>
          <w:rFonts w:ascii="Verdana" w:eastAsia="Times New Roman" w:hAnsi="Verdana" w:cs="Times New Roman"/>
          <w:color w:val="222222"/>
          <w:sz w:val="20"/>
          <w:szCs w:val="20"/>
          <w:bdr w:val="none" w:sz="0" w:space="0" w:color="auto" w:frame="1"/>
        </w:rPr>
        <w:t>=</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student</w:t>
      </w: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According to the above sample we can say that </w:t>
      </w:r>
      <w:r w:rsidRPr="00FF613D">
        <w:rPr>
          <w:rFonts w:ascii="Verdana" w:eastAsia="Times New Roman" w:hAnsi="Verdana" w:cs="Times New Roman"/>
          <w:b/>
          <w:bCs/>
          <w:color w:val="222222"/>
          <w:sz w:val="20"/>
          <w:szCs w:val="20"/>
          <w:bdr w:val="none" w:sz="0" w:space="0" w:color="auto" w:frame="1"/>
        </w:rPr>
        <w:t>Student </w:t>
      </w:r>
      <w:r w:rsidRPr="00FF613D">
        <w:rPr>
          <w:rFonts w:ascii="Verdana" w:eastAsia="Times New Roman" w:hAnsi="Verdana" w:cs="Times New Roman"/>
          <w:color w:val="222222"/>
          <w:sz w:val="20"/>
          <w:szCs w:val="20"/>
          <w:bdr w:val="none" w:sz="0" w:space="0" w:color="auto" w:frame="1"/>
        </w:rPr>
        <w:t>object, named </w:t>
      </w:r>
      <w:proofErr w:type="spellStart"/>
      <w:r w:rsidRPr="00FF613D">
        <w:rPr>
          <w:rFonts w:ascii="Verdana" w:eastAsia="Times New Roman" w:hAnsi="Verdana" w:cs="Times New Roman"/>
          <w:b/>
          <w:bCs/>
          <w:color w:val="222222"/>
          <w:sz w:val="20"/>
          <w:szCs w:val="20"/>
          <w:bdr w:val="none" w:sz="0" w:space="0" w:color="auto" w:frame="1"/>
        </w:rPr>
        <w:t>objstudent</w:t>
      </w:r>
      <w:proofErr w:type="spellEnd"/>
      <w:r w:rsidRPr="00FF613D">
        <w:rPr>
          <w:rFonts w:ascii="Verdana" w:eastAsia="Times New Roman" w:hAnsi="Verdana" w:cs="Times New Roman"/>
          <w:b/>
          <w:b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has created out of the student class.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In real world you will often find many individual objects all of the same kind. As an example, there may be thousands of other bicycles in existence, all of the same make and model. Each bicycle has built from the same blueprint. In object-oriented terms, we say that the bicycle is an instance of the class of objects known as bicycles. In the software world, though you may not have realized it, you have already used classes. For example, the </w:t>
      </w:r>
      <w:r w:rsidRPr="00FF613D">
        <w:rPr>
          <w:rFonts w:ascii="Verdana" w:eastAsia="Times New Roman" w:hAnsi="Verdana" w:cs="Times New Roman"/>
          <w:b/>
          <w:bCs/>
          <w:color w:val="222222"/>
          <w:sz w:val="20"/>
          <w:szCs w:val="20"/>
          <w:bdr w:val="none" w:sz="0" w:space="0" w:color="auto" w:frame="1"/>
        </w:rPr>
        <w:t>Textbox</w:t>
      </w:r>
      <w:r w:rsidRPr="00FF613D">
        <w:rPr>
          <w:rFonts w:ascii="Verdana" w:eastAsia="Times New Roman" w:hAnsi="Verdana" w:cs="Times New Roman"/>
          <w:i/>
          <w:i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control, you always used, is made out of the </w:t>
      </w:r>
      <w:r w:rsidRPr="00FF613D">
        <w:rPr>
          <w:rFonts w:ascii="Verdana" w:eastAsia="Times New Roman" w:hAnsi="Verdana" w:cs="Times New Roman"/>
          <w:b/>
          <w:bCs/>
          <w:color w:val="222222"/>
          <w:sz w:val="20"/>
          <w:szCs w:val="20"/>
          <w:bdr w:val="none" w:sz="0" w:space="0" w:color="auto" w:frame="1"/>
        </w:rPr>
        <w:t>Textbox</w:t>
      </w:r>
      <w:r w:rsidRPr="00FF613D">
        <w:rPr>
          <w:rFonts w:ascii="Verdana" w:eastAsia="Times New Roman" w:hAnsi="Verdana" w:cs="Times New Roman"/>
          <w:i/>
          <w:i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class, which defines its appearance and capabilities. Each time you drag a </w:t>
      </w:r>
      <w:r w:rsidRPr="00FF613D">
        <w:rPr>
          <w:rFonts w:ascii="Verdana" w:eastAsia="Times New Roman" w:hAnsi="Verdana" w:cs="Times New Roman"/>
          <w:b/>
          <w:bCs/>
          <w:color w:val="222222"/>
          <w:sz w:val="20"/>
          <w:szCs w:val="20"/>
          <w:bdr w:val="none" w:sz="0" w:space="0" w:color="auto" w:frame="1"/>
        </w:rPr>
        <w:t>Textbox</w:t>
      </w:r>
      <w:r w:rsidRPr="00FF613D">
        <w:rPr>
          <w:rFonts w:ascii="Verdana" w:eastAsia="Times New Roman" w:hAnsi="Verdana" w:cs="Times New Roman"/>
          <w:i/>
          <w:i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control, you are actually creating a new instance of the </w:t>
      </w:r>
      <w:r w:rsidRPr="00FF613D">
        <w:rPr>
          <w:rFonts w:ascii="Verdana" w:eastAsia="Times New Roman" w:hAnsi="Verdana" w:cs="Times New Roman"/>
          <w:b/>
          <w:bCs/>
          <w:color w:val="222222"/>
          <w:sz w:val="20"/>
          <w:szCs w:val="20"/>
          <w:bdr w:val="none" w:sz="0" w:space="0" w:color="auto" w:frame="1"/>
        </w:rPr>
        <w:t>Textbox</w:t>
      </w:r>
      <w:r w:rsidRPr="00FF613D">
        <w:rPr>
          <w:rFonts w:ascii="Verdana" w:eastAsia="Times New Roman" w:hAnsi="Verdana" w:cs="Times New Roman"/>
          <w:i/>
          <w:i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class.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u w:val="single"/>
          <w:bdr w:val="none" w:sz="0" w:space="0" w:color="auto" w:frame="1"/>
        </w:rPr>
        <w:t>Encapsulation</w:t>
      </w:r>
      <w:r w:rsidRPr="00FF613D">
        <w:rPr>
          <w:rFonts w:ascii="Verdana" w:eastAsia="Times New Roman" w:hAnsi="Verdana" w:cs="Times New Roman"/>
          <w:color w:val="4F81BD"/>
          <w:sz w:val="13"/>
          <w:szCs w:val="13"/>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4F81BD"/>
          <w:sz w:val="13"/>
          <w:szCs w:val="13"/>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Encapsulation is a process of binding the data members and member functions into a single unit.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20"/>
          <w:szCs w:val="20"/>
          <w:bdr w:val="none" w:sz="0" w:space="0" w:color="auto" w:frame="1"/>
        </w:rPr>
        <w:lastRenderedPageBreak/>
        <w:t>Example</w:t>
      </w:r>
      <w:r w:rsidRPr="00FF613D">
        <w:rPr>
          <w:rFonts w:ascii="Verdana" w:eastAsia="Times New Roman" w:hAnsi="Verdana" w:cs="Times New Roman"/>
          <w:color w:val="222222"/>
          <w:sz w:val="20"/>
          <w:szCs w:val="20"/>
          <w:bdr w:val="none" w:sz="0" w:space="0" w:color="auto" w:frame="1"/>
        </w:rPr>
        <w:t> for encapsulation is </w:t>
      </w:r>
      <w:r w:rsidRPr="00FF613D">
        <w:rPr>
          <w:rFonts w:ascii="Verdana" w:eastAsia="Times New Roman" w:hAnsi="Verdana" w:cs="Times New Roman"/>
          <w:b/>
          <w:bCs/>
          <w:color w:val="222222"/>
          <w:sz w:val="20"/>
          <w:szCs w:val="20"/>
          <w:bdr w:val="none" w:sz="0" w:space="0" w:color="auto" w:frame="1"/>
        </w:rPr>
        <w:t>class</w:t>
      </w:r>
      <w:r w:rsidRPr="00FF613D">
        <w:rPr>
          <w:rFonts w:ascii="Verdana" w:eastAsia="Times New Roman" w:hAnsi="Verdana" w:cs="Times New Roman"/>
          <w:color w:val="222222"/>
          <w:sz w:val="20"/>
          <w:szCs w:val="20"/>
          <w:bdr w:val="none" w:sz="0" w:space="0" w:color="auto" w:frame="1"/>
        </w:rPr>
        <w:t>. A class can contain data structures and methods.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Consider the following class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Aperture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Aperture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protected</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double</w:t>
      </w:r>
      <w:r w:rsidRPr="00FF613D">
        <w:rPr>
          <w:rFonts w:ascii="Verdana" w:eastAsia="Times New Roman" w:hAnsi="Verdana" w:cs="Times New Roman"/>
          <w:color w:val="222222"/>
          <w:sz w:val="20"/>
          <w:szCs w:val="20"/>
          <w:bdr w:val="none" w:sz="0" w:space="0" w:color="auto" w:frame="1"/>
        </w:rPr>
        <w:t> height;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protected</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double</w:t>
      </w:r>
      <w:r w:rsidRPr="00FF613D">
        <w:rPr>
          <w:rFonts w:ascii="Verdana" w:eastAsia="Times New Roman" w:hAnsi="Verdana" w:cs="Times New Roman"/>
          <w:color w:val="222222"/>
          <w:sz w:val="20"/>
          <w:szCs w:val="20"/>
          <w:bdr w:val="none" w:sz="0" w:space="0" w:color="auto" w:frame="1"/>
        </w:rPr>
        <w:t> width;</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protected</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double</w:t>
      </w:r>
      <w:r w:rsidRPr="00FF613D">
        <w:rPr>
          <w:rFonts w:ascii="Verdana" w:eastAsia="Times New Roman" w:hAnsi="Verdana" w:cs="Times New Roman"/>
          <w:color w:val="222222"/>
          <w:sz w:val="20"/>
          <w:szCs w:val="20"/>
          <w:bdr w:val="none" w:sz="0" w:space="0" w:color="auto" w:frame="1"/>
        </w:rPr>
        <w:t> thickness;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double</w:t>
      </w:r>
      <w:r w:rsidRPr="00FF613D">
        <w:rPr>
          <w:rFonts w:ascii="Verdana" w:eastAsia="Times New Roman" w:hAnsi="Verdana" w:cs="Times New Roman"/>
          <w:color w:val="222222"/>
          <w:sz w:val="20"/>
          <w:szCs w:val="20"/>
          <w:bdr w:val="none" w:sz="0" w:space="0" w:color="auto" w:frame="1"/>
        </w:rPr>
        <w:t> get volume()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B91AF"/>
          <w:sz w:val="20"/>
          <w:szCs w:val="20"/>
          <w:bdr w:val="none" w:sz="0" w:space="0" w:color="auto" w:frame="1"/>
        </w:rPr>
        <w:t>Double</w:t>
      </w:r>
      <w:r w:rsidRPr="00FF613D">
        <w:rPr>
          <w:rFonts w:ascii="Verdana" w:eastAsia="Times New Roman" w:hAnsi="Verdana" w:cs="Times New Roman"/>
          <w:color w:val="222222"/>
          <w:sz w:val="20"/>
          <w:szCs w:val="20"/>
          <w:bdr w:val="none" w:sz="0" w:space="0" w:color="auto" w:frame="1"/>
        </w:rPr>
        <w:t> volume=height * width * thickness;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if</w:t>
      </w:r>
      <w:r w:rsidRPr="00FF613D">
        <w:rPr>
          <w:rFonts w:ascii="Verdana" w:eastAsia="Times New Roman" w:hAnsi="Verdana" w:cs="Times New Roman"/>
          <w:color w:val="222222"/>
          <w:sz w:val="20"/>
          <w:szCs w:val="20"/>
          <w:bdr w:val="none" w:sz="0" w:space="0" w:color="auto" w:frame="1"/>
        </w:rPr>
        <w:t> (volume&lt;0)</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return</w:t>
      </w:r>
      <w:r w:rsidRPr="00FF613D">
        <w:rPr>
          <w:rFonts w:ascii="Verdana" w:eastAsia="Times New Roman" w:hAnsi="Verdana" w:cs="Times New Roman"/>
          <w:color w:val="222222"/>
          <w:sz w:val="20"/>
          <w:szCs w:val="20"/>
          <w:bdr w:val="none" w:sz="0" w:space="0" w:color="auto" w:frame="1"/>
        </w:rPr>
        <w:t> 0;</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return</w:t>
      </w:r>
      <w:r w:rsidRPr="00FF613D">
        <w:rPr>
          <w:rFonts w:ascii="Verdana" w:eastAsia="Times New Roman" w:hAnsi="Verdana" w:cs="Times New Roman"/>
          <w:color w:val="222222"/>
          <w:sz w:val="20"/>
          <w:szCs w:val="20"/>
          <w:bdr w:val="none" w:sz="0" w:space="0" w:color="auto" w:frame="1"/>
        </w:rPr>
        <w:t> volume;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t>In this example we encapsulate some data such as height, width, thickness and method Get Volume. Other methods or objects can interact with this object through methods that have public access modifier</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u w:val="single"/>
          <w:bdr w:val="none" w:sz="0" w:space="0" w:color="auto" w:frame="1"/>
        </w:rPr>
        <w:t>Abstraction:</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u w:val="single"/>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Abstraction is a process of hiding the implementation details and displaying the essential features.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548DD4"/>
          <w:sz w:val="20"/>
          <w:szCs w:val="20"/>
          <w:bdr w:val="none" w:sz="0" w:space="0" w:color="auto" w:frame="1"/>
        </w:rPr>
        <w:t>Example1</w:t>
      </w:r>
      <w:r w:rsidRPr="00FF613D">
        <w:rPr>
          <w:rFonts w:ascii="Verdana" w:eastAsia="Times New Roman" w:hAnsi="Verdana" w:cs="Times New Roman"/>
          <w:color w:val="548DD4"/>
          <w:sz w:val="20"/>
          <w:szCs w:val="20"/>
          <w:bdr w:val="none" w:sz="0" w:space="0" w:color="auto" w:frame="1"/>
        </w:rPr>
        <w:t>:</w:t>
      </w:r>
      <w:r w:rsidRPr="00FF613D">
        <w:rPr>
          <w:rFonts w:ascii="Verdana" w:eastAsia="Times New Roman" w:hAnsi="Verdana" w:cs="Times New Roman"/>
          <w:color w:val="222222"/>
          <w:sz w:val="20"/>
          <w:szCs w:val="20"/>
          <w:bdr w:val="none" w:sz="0" w:space="0" w:color="auto" w:frame="1"/>
        </w:rPr>
        <w:t xml:space="preserve"> A Laptop consists of many things such as processor, motherboard, RAM, keyboard, LCD screen, wireless antenna, web camera, </w:t>
      </w:r>
      <w:proofErr w:type="spellStart"/>
      <w:r w:rsidRPr="00FF613D">
        <w:rPr>
          <w:rFonts w:ascii="Verdana" w:eastAsia="Times New Roman" w:hAnsi="Verdana" w:cs="Times New Roman"/>
          <w:color w:val="222222"/>
          <w:sz w:val="20"/>
          <w:szCs w:val="20"/>
          <w:bdr w:val="none" w:sz="0" w:space="0" w:color="auto" w:frame="1"/>
        </w:rPr>
        <w:t>usb</w:t>
      </w:r>
      <w:proofErr w:type="spellEnd"/>
      <w:r w:rsidRPr="00FF613D">
        <w:rPr>
          <w:rFonts w:ascii="Verdana" w:eastAsia="Times New Roman" w:hAnsi="Verdana" w:cs="Times New Roman"/>
          <w:color w:val="222222"/>
          <w:sz w:val="20"/>
          <w:szCs w:val="20"/>
          <w:bdr w:val="none" w:sz="0" w:space="0" w:color="auto" w:frame="1"/>
        </w:rPr>
        <w:t xml:space="preserve"> ports, battery, speakers etc. To use it, you don't need to know how internally LCD screens, keyboard, web camera, battery, wireless antenna, speaker’s works.  You just need to know how to operate the laptop by switching it on. Think about if you would have to call to the engineer who knows all internal details of the laptop before operating it. This would have highly expensive as well as not easy to use everywhere by everyone.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So here the Laptop is an object that is designed to hide its complexity.</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How to abstract: - By using </w:t>
      </w:r>
      <w:r w:rsidRPr="00FF613D">
        <w:rPr>
          <w:rFonts w:ascii="Verdana" w:eastAsia="Times New Roman" w:hAnsi="Verdana" w:cs="Times New Roman"/>
          <w:b/>
          <w:bCs/>
          <w:color w:val="222222"/>
          <w:sz w:val="20"/>
          <w:szCs w:val="20"/>
          <w:bdr w:val="none" w:sz="0" w:space="0" w:color="auto" w:frame="1"/>
        </w:rPr>
        <w:t xml:space="preserve">Access </w:t>
      </w:r>
      <w:proofErr w:type="spellStart"/>
      <w:r w:rsidRPr="00FF613D">
        <w:rPr>
          <w:rFonts w:ascii="Verdana" w:eastAsia="Times New Roman" w:hAnsi="Verdana" w:cs="Times New Roman"/>
          <w:b/>
          <w:bCs/>
          <w:color w:val="222222"/>
          <w:sz w:val="20"/>
          <w:szCs w:val="20"/>
          <w:bdr w:val="none" w:sz="0" w:space="0" w:color="auto" w:frame="1"/>
        </w:rPr>
        <w:t>Specifiers</w:t>
      </w:r>
      <w:proofErr w:type="spellEnd"/>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bdr w:val="none" w:sz="0" w:space="0" w:color="auto" w:frame="1"/>
        </w:rPr>
        <w:t xml:space="preserve">.Net has five access </w:t>
      </w:r>
      <w:proofErr w:type="spellStart"/>
      <w:r w:rsidRPr="00FF613D">
        <w:rPr>
          <w:rFonts w:ascii="Verdana" w:eastAsia="Times New Roman" w:hAnsi="Verdana" w:cs="Times New Roman"/>
          <w:b/>
          <w:bCs/>
          <w:color w:val="4F81BD"/>
          <w:sz w:val="13"/>
          <w:szCs w:val="13"/>
          <w:bdr w:val="none" w:sz="0" w:space="0" w:color="auto" w:frame="1"/>
        </w:rPr>
        <w:t>Specifiers</w:t>
      </w:r>
      <w:proofErr w:type="spellEnd"/>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 Accessible outside the class through object reference.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Private</w:t>
      </w:r>
      <w:r w:rsidRPr="00FF613D">
        <w:rPr>
          <w:rFonts w:ascii="Verdana" w:eastAsia="Times New Roman" w:hAnsi="Verdana" w:cs="Times New Roman"/>
          <w:color w:val="222222"/>
          <w:sz w:val="20"/>
          <w:szCs w:val="20"/>
          <w:bdr w:val="none" w:sz="0" w:space="0" w:color="auto" w:frame="1"/>
        </w:rPr>
        <w:t> -- Accessible inside the class only through member functions.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Protected</w:t>
      </w:r>
      <w:r w:rsidRPr="00FF613D">
        <w:rPr>
          <w:rFonts w:ascii="Verdana" w:eastAsia="Times New Roman" w:hAnsi="Verdana" w:cs="Times New Roman"/>
          <w:color w:val="222222"/>
          <w:sz w:val="20"/>
          <w:szCs w:val="20"/>
          <w:bdr w:val="none" w:sz="0" w:space="0" w:color="auto" w:frame="1"/>
        </w:rPr>
        <w:t> -- Just like private but Accessible in derived classes also through member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functions.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lastRenderedPageBreak/>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Internal </w:t>
      </w:r>
      <w:r w:rsidRPr="00FF613D">
        <w:rPr>
          <w:rFonts w:ascii="Verdana" w:eastAsia="Times New Roman" w:hAnsi="Verdana" w:cs="Times New Roman"/>
          <w:color w:val="222222"/>
          <w:sz w:val="20"/>
          <w:szCs w:val="20"/>
          <w:bdr w:val="none" w:sz="0" w:space="0" w:color="auto" w:frame="1"/>
        </w:rPr>
        <w:t>-- Visible inside the assembly. Accessible through objects.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Protected Internal</w:t>
      </w:r>
      <w:r w:rsidRPr="00FF613D">
        <w:rPr>
          <w:rFonts w:ascii="Verdana" w:eastAsia="Times New Roman" w:hAnsi="Verdana" w:cs="Times New Roman"/>
          <w:color w:val="222222"/>
          <w:sz w:val="20"/>
          <w:szCs w:val="20"/>
          <w:bdr w:val="none" w:sz="0" w:space="0" w:color="auto" w:frame="1"/>
        </w:rPr>
        <w:t> -- Visible inside the assembly through objects and in derived classes outside the assembly through member functions.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Let’s try to understand by a practical example:-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Class1</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i</w:t>
      </w:r>
      <w:proofErr w:type="spellEnd"/>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//No Access </w:t>
      </w:r>
      <w:proofErr w:type="spellStart"/>
      <w:r w:rsidRPr="00FF613D">
        <w:rPr>
          <w:rFonts w:ascii="inherit" w:eastAsia="Times New Roman" w:hAnsi="inherit" w:cs="Times New Roman"/>
          <w:color w:val="008000"/>
          <w:sz w:val="12"/>
          <w:szCs w:val="12"/>
          <w:bdr w:val="none" w:sz="0" w:space="0" w:color="auto" w:frame="1"/>
        </w:rPr>
        <w:t>specifier</w:t>
      </w:r>
      <w:proofErr w:type="spellEnd"/>
      <w:r w:rsidRPr="00FF613D">
        <w:rPr>
          <w:rFonts w:ascii="inherit" w:eastAsia="Times New Roman" w:hAnsi="inherit" w:cs="Times New Roman"/>
          <w:color w:val="008000"/>
          <w:sz w:val="12"/>
          <w:szCs w:val="12"/>
          <w:bdr w:val="none" w:sz="0" w:space="0" w:color="auto" w:frame="1"/>
        </w:rPr>
        <w:t xml:space="preserve"> means private</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j;                                        </w:t>
      </w:r>
      <w:r w:rsidRPr="00FF613D">
        <w:rPr>
          <w:rFonts w:ascii="inherit" w:eastAsia="Times New Roman" w:hAnsi="inherit" w:cs="Times New Roman"/>
          <w:color w:val="008000"/>
          <w:sz w:val="12"/>
          <w:szCs w:val="12"/>
          <w:bdr w:val="none" w:sz="0" w:space="0" w:color="auto" w:frame="1"/>
        </w:rPr>
        <w:t>// Public</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protected</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k;                             </w:t>
      </w:r>
      <w:r w:rsidRPr="00FF613D">
        <w:rPr>
          <w:rFonts w:ascii="inherit" w:eastAsia="Times New Roman" w:hAnsi="inherit" w:cs="Times New Roman"/>
          <w:color w:val="008000"/>
          <w:sz w:val="12"/>
          <w:szCs w:val="12"/>
          <w:bdr w:val="none" w:sz="0" w:space="0" w:color="auto" w:frame="1"/>
        </w:rPr>
        <w:t>//Protected data</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internal</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m;                        </w:t>
      </w:r>
      <w:r w:rsidRPr="00FF613D">
        <w:rPr>
          <w:rFonts w:ascii="inherit" w:eastAsia="Times New Roman" w:hAnsi="inherit" w:cs="Times New Roman"/>
          <w:color w:val="008000"/>
          <w:sz w:val="12"/>
          <w:szCs w:val="12"/>
          <w:bdr w:val="none" w:sz="0" w:space="0" w:color="auto" w:frame="1"/>
        </w:rPr>
        <w:t>// Internal means visible inside assembly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protected</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internal</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n;                   </w:t>
      </w:r>
      <w:r w:rsidRPr="00FF613D">
        <w:rPr>
          <w:rFonts w:ascii="inherit" w:eastAsia="Times New Roman" w:hAnsi="inherit" w:cs="Times New Roman"/>
          <w:color w:val="008000"/>
          <w:sz w:val="12"/>
          <w:szCs w:val="12"/>
          <w:bdr w:val="none" w:sz="0" w:space="0" w:color="auto" w:frame="1"/>
        </w:rPr>
        <w:t>//inside assembly as well as to derived classes outside assembly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x;                                 </w:t>
      </w:r>
      <w:r w:rsidRPr="00FF613D">
        <w:rPr>
          <w:rFonts w:ascii="inherit" w:eastAsia="Times New Roman" w:hAnsi="inherit" w:cs="Times New Roman"/>
          <w:color w:val="008000"/>
          <w:sz w:val="12"/>
          <w:szCs w:val="12"/>
          <w:bdr w:val="none" w:sz="0" w:space="0" w:color="auto" w:frame="1"/>
        </w:rPr>
        <w:t>// This is also private</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y;                       </w:t>
      </w:r>
      <w:r w:rsidRPr="00FF613D">
        <w:rPr>
          <w:rFonts w:ascii="inherit" w:eastAsia="Times New Roman" w:hAnsi="inherit" w:cs="Times New Roman"/>
          <w:color w:val="008000"/>
          <w:sz w:val="12"/>
          <w:szCs w:val="12"/>
          <w:bdr w:val="none" w:sz="0" w:space="0" w:color="auto" w:frame="1"/>
        </w:rPr>
        <w:t>//Static means shared across objects</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DllImport</w:t>
      </w:r>
      <w:proofErr w:type="spellEnd"/>
      <w:r w:rsidRPr="00FF613D">
        <w:rPr>
          <w:rFonts w:ascii="Verdana" w:eastAsia="Times New Roman" w:hAnsi="Verdana" w:cs="Times New Roman"/>
          <w:color w:val="222222"/>
          <w:sz w:val="20"/>
          <w:szCs w:val="20"/>
          <w:bdr w:val="none" w:sz="0" w:space="0" w:color="auto" w:frame="1"/>
        </w:rPr>
        <w:t>(</w:t>
      </w:r>
      <w:r w:rsidRPr="00FF613D">
        <w:rPr>
          <w:rFonts w:ascii="inherit" w:eastAsia="Times New Roman" w:hAnsi="inherit" w:cs="Times New Roman"/>
          <w:color w:val="A31515"/>
          <w:sz w:val="12"/>
          <w:szCs w:val="12"/>
          <w:bdr w:val="none" w:sz="0" w:space="0" w:color="auto" w:frame="1"/>
        </w:rPr>
        <w:t>"MyDll.dll"</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extern</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MyFoo</w:t>
      </w:r>
      <w:proofErr w:type="spellEnd"/>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//extern means declared in this assembly defined in some other assembly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myFoo2()</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//Within a class if you create an object of same class then you can access all data members through object reference even private data too</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Class1</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obj</w:t>
      </w:r>
      <w:proofErr w:type="spellEnd"/>
      <w:r w:rsidRPr="00FF613D">
        <w:rPr>
          <w:rFonts w:ascii="Verdana" w:eastAsia="Times New Roman" w:hAnsi="Verdana" w:cs="Times New Roman"/>
          <w:color w:val="222222"/>
          <w:sz w:val="20"/>
          <w:szCs w:val="20"/>
          <w:bdr w:val="none" w:sz="0" w:space="0" w:color="auto" w:frame="1"/>
        </w:rPr>
        <w:t xml:space="preserve">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Class1</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obj.i</w:t>
      </w:r>
      <w:proofErr w:type="spellEnd"/>
      <w:r w:rsidRPr="00FF613D">
        <w:rPr>
          <w:rFonts w:ascii="Verdana" w:eastAsia="Times New Roman" w:hAnsi="Verdana" w:cs="Times New Roman"/>
          <w:color w:val="222222"/>
          <w:sz w:val="20"/>
          <w:szCs w:val="20"/>
          <w:bdr w:val="none" w:sz="0" w:space="0" w:color="auto" w:frame="1"/>
        </w:rPr>
        <w:t xml:space="preserve"> =10;   </w:t>
      </w:r>
      <w:r w:rsidRPr="00FF613D">
        <w:rPr>
          <w:rFonts w:ascii="inherit" w:eastAsia="Times New Roman" w:hAnsi="inherit" w:cs="Times New Roman"/>
          <w:color w:val="008000"/>
          <w:sz w:val="12"/>
          <w:szCs w:val="12"/>
          <w:bdr w:val="none" w:sz="0" w:space="0" w:color="auto" w:frame="1"/>
        </w:rPr>
        <w:t xml:space="preserve">//Error can’t access private data through </w:t>
      </w:r>
      <w:proofErr w:type="spellStart"/>
      <w:r w:rsidRPr="00FF613D">
        <w:rPr>
          <w:rFonts w:ascii="inherit" w:eastAsia="Times New Roman" w:hAnsi="inherit" w:cs="Times New Roman"/>
          <w:color w:val="008000"/>
          <w:sz w:val="12"/>
          <w:szCs w:val="12"/>
          <w:bdr w:val="none" w:sz="0" w:space="0" w:color="auto" w:frame="1"/>
        </w:rPr>
        <w:t>object.But</w:t>
      </w:r>
      <w:proofErr w:type="spellEnd"/>
      <w:r w:rsidRPr="00FF613D">
        <w:rPr>
          <w:rFonts w:ascii="inherit" w:eastAsia="Times New Roman" w:hAnsi="inherit" w:cs="Times New Roman"/>
          <w:color w:val="008000"/>
          <w:sz w:val="12"/>
          <w:szCs w:val="12"/>
          <w:bdr w:val="none" w:sz="0" w:space="0" w:color="auto" w:frame="1"/>
        </w:rPr>
        <w:t xml:space="preserve"> here it is accessible.:)</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obj.j</w:t>
      </w:r>
      <w:proofErr w:type="spellEnd"/>
      <w:r w:rsidRPr="00FF613D">
        <w:rPr>
          <w:rFonts w:ascii="Verdana" w:eastAsia="Times New Roman" w:hAnsi="Verdana" w:cs="Times New Roman"/>
          <w:color w:val="222222"/>
          <w:sz w:val="20"/>
          <w:szCs w:val="20"/>
          <w:bdr w:val="none" w:sz="0" w:space="0" w:color="auto" w:frame="1"/>
        </w:rPr>
        <w:t xml:space="preserve"> =10;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obj.k</w:t>
      </w:r>
      <w:proofErr w:type="spellEnd"/>
      <w:r w:rsidRPr="00FF613D">
        <w:rPr>
          <w:rFonts w:ascii="Verdana" w:eastAsia="Times New Roman" w:hAnsi="Verdana" w:cs="Times New Roman"/>
          <w:color w:val="222222"/>
          <w:sz w:val="20"/>
          <w:szCs w:val="20"/>
          <w:bdr w:val="none" w:sz="0" w:space="0" w:color="auto" w:frame="1"/>
        </w:rPr>
        <w:t>=10;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obj.m</w:t>
      </w:r>
      <w:proofErr w:type="spellEnd"/>
      <w:r w:rsidRPr="00FF613D">
        <w:rPr>
          <w:rFonts w:ascii="Verdana" w:eastAsia="Times New Roman" w:hAnsi="Verdana" w:cs="Times New Roman"/>
          <w:color w:val="222222"/>
          <w:sz w:val="20"/>
          <w:szCs w:val="20"/>
          <w:bdr w:val="none" w:sz="0" w:space="0" w:color="auto" w:frame="1"/>
        </w:rPr>
        <w:t>=10;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obj.n</w:t>
      </w:r>
      <w:proofErr w:type="spellEnd"/>
      <w:r w:rsidRPr="00FF613D">
        <w:rPr>
          <w:rFonts w:ascii="Verdana" w:eastAsia="Times New Roman" w:hAnsi="Verdana" w:cs="Times New Roman"/>
          <w:color w:val="222222"/>
          <w:sz w:val="20"/>
          <w:szCs w:val="20"/>
          <w:bdr w:val="none" w:sz="0" w:space="0" w:color="auto" w:frame="1"/>
        </w:rPr>
        <w:t>=10;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obj.s</w:t>
      </w:r>
      <w:proofErr w:type="spellEnd"/>
      <w:r w:rsidRPr="00FF613D">
        <w:rPr>
          <w:rFonts w:ascii="inherit" w:eastAsia="Times New Roman" w:hAnsi="inherit" w:cs="Times New Roman"/>
          <w:color w:val="008000"/>
          <w:sz w:val="12"/>
          <w:szCs w:val="12"/>
          <w:bdr w:val="none" w:sz="0" w:space="0" w:color="auto" w:frame="1"/>
        </w:rPr>
        <w:t xml:space="preserve"> =10;  //</w:t>
      </w:r>
      <w:proofErr w:type="spellStart"/>
      <w:r w:rsidRPr="00FF613D">
        <w:rPr>
          <w:rFonts w:ascii="inherit" w:eastAsia="Times New Roman" w:hAnsi="inherit" w:cs="Times New Roman"/>
          <w:color w:val="008000"/>
          <w:sz w:val="12"/>
          <w:szCs w:val="12"/>
          <w:bdr w:val="none" w:sz="0" w:space="0" w:color="auto" w:frame="1"/>
        </w:rPr>
        <w:t>Errror</w:t>
      </w:r>
      <w:proofErr w:type="spellEnd"/>
      <w:r w:rsidRPr="00FF613D">
        <w:rPr>
          <w:rFonts w:ascii="inherit" w:eastAsia="Times New Roman" w:hAnsi="inherit" w:cs="Times New Roman"/>
          <w:color w:val="008000"/>
          <w:sz w:val="12"/>
          <w:szCs w:val="12"/>
          <w:bdr w:val="none" w:sz="0" w:space="0" w:color="auto" w:frame="1"/>
        </w:rPr>
        <w:t xml:space="preserve"> Static data can be accessed by class names only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Class1</w:t>
      </w:r>
      <w:r w:rsidRPr="00FF613D">
        <w:rPr>
          <w:rFonts w:ascii="Verdana" w:eastAsia="Times New Roman" w:hAnsi="Verdana" w:cs="Times New Roman"/>
          <w:color w:val="222222"/>
          <w:sz w:val="20"/>
          <w:szCs w:val="20"/>
          <w:bdr w:val="none" w:sz="0" w:space="0" w:color="auto" w:frame="1"/>
        </w:rPr>
        <w:t>.x = 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obj.y</w:t>
      </w:r>
      <w:proofErr w:type="spellEnd"/>
      <w:r w:rsidRPr="00FF613D">
        <w:rPr>
          <w:rFonts w:ascii="inherit" w:eastAsia="Times New Roman" w:hAnsi="inherit" w:cs="Times New Roman"/>
          <w:color w:val="008000"/>
          <w:sz w:val="12"/>
          <w:szCs w:val="12"/>
          <w:bdr w:val="none" w:sz="0" w:space="0" w:color="auto" w:frame="1"/>
        </w:rPr>
        <w:t xml:space="preserve"> = 10; //</w:t>
      </w:r>
      <w:proofErr w:type="spellStart"/>
      <w:r w:rsidRPr="00FF613D">
        <w:rPr>
          <w:rFonts w:ascii="inherit" w:eastAsia="Times New Roman" w:hAnsi="inherit" w:cs="Times New Roman"/>
          <w:color w:val="008000"/>
          <w:sz w:val="12"/>
          <w:szCs w:val="12"/>
          <w:bdr w:val="none" w:sz="0" w:space="0" w:color="auto" w:frame="1"/>
        </w:rPr>
        <w:t>Errror</w:t>
      </w:r>
      <w:proofErr w:type="spellEnd"/>
      <w:r w:rsidRPr="00FF613D">
        <w:rPr>
          <w:rFonts w:ascii="inherit" w:eastAsia="Times New Roman" w:hAnsi="inherit" w:cs="Times New Roman"/>
          <w:color w:val="008000"/>
          <w:sz w:val="12"/>
          <w:szCs w:val="12"/>
          <w:bdr w:val="none" w:sz="0" w:space="0" w:color="auto" w:frame="1"/>
        </w:rPr>
        <w:t xml:space="preserve"> Static data can be accessed by class names only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Class1</w:t>
      </w:r>
      <w:r w:rsidRPr="00FF613D">
        <w:rPr>
          <w:rFonts w:ascii="Verdana" w:eastAsia="Times New Roman" w:hAnsi="Verdana" w:cs="Times New Roman"/>
          <w:color w:val="222222"/>
          <w:sz w:val="20"/>
          <w:szCs w:val="20"/>
          <w:bdr w:val="none" w:sz="0" w:space="0" w:color="auto" w:frame="1"/>
        </w:rPr>
        <w:t>.y = 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Now </w:t>
      </w:r>
      <w:proofErr w:type="spellStart"/>
      <w:r w:rsidRPr="00FF613D">
        <w:rPr>
          <w:rFonts w:ascii="Verdana" w:eastAsia="Times New Roman" w:hAnsi="Verdana" w:cs="Times New Roman"/>
          <w:color w:val="222222"/>
          <w:sz w:val="20"/>
          <w:szCs w:val="20"/>
          <w:bdr w:val="none" w:sz="0" w:space="0" w:color="auto" w:frame="1"/>
        </w:rPr>
        <w:t>lets</w:t>
      </w:r>
      <w:proofErr w:type="spellEnd"/>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try</w:t>
      </w:r>
      <w:r w:rsidRPr="00FF613D">
        <w:rPr>
          <w:rFonts w:ascii="Verdana" w:eastAsia="Times New Roman" w:hAnsi="Verdana" w:cs="Times New Roman"/>
          <w:color w:val="222222"/>
          <w:sz w:val="20"/>
          <w:szCs w:val="20"/>
          <w:bdr w:val="none" w:sz="0" w:space="0" w:color="auto" w:frame="1"/>
        </w:rPr>
        <w:t> to copy the same code inside Main method and </w:t>
      </w:r>
      <w:r w:rsidRPr="00FF613D">
        <w:rPr>
          <w:rFonts w:ascii="inherit" w:eastAsia="Times New Roman" w:hAnsi="inherit" w:cs="Times New Roman"/>
          <w:color w:val="0000FF"/>
          <w:sz w:val="12"/>
          <w:szCs w:val="12"/>
          <w:bdr w:val="none" w:sz="0" w:space="0" w:color="auto" w:frame="1"/>
        </w:rPr>
        <w:t>try</w:t>
      </w:r>
      <w:r w:rsidRPr="00FF613D">
        <w:rPr>
          <w:rFonts w:ascii="Verdana" w:eastAsia="Times New Roman" w:hAnsi="Verdana" w:cs="Times New Roman"/>
          <w:color w:val="222222"/>
          <w:sz w:val="20"/>
          <w:szCs w:val="20"/>
          <w:bdr w:val="none" w:sz="0" w:space="0" w:color="auto" w:frame="1"/>
        </w:rPr>
        <w:t> to compile</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roofErr w:type="spellStart"/>
      <w:r w:rsidRPr="00FF613D">
        <w:rPr>
          <w:rFonts w:ascii="inherit" w:eastAsia="Times New Roman" w:hAnsi="inherit" w:cs="Times New Roman"/>
          <w:color w:val="2B91AF"/>
          <w:sz w:val="12"/>
          <w:szCs w:val="12"/>
          <w:bdr w:val="none" w:sz="0" w:space="0" w:color="auto" w:frame="1"/>
        </w:rPr>
        <w:t>STAThread</w:t>
      </w:r>
      <w:proofErr w:type="spellEnd"/>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//Access </w:t>
      </w:r>
      <w:proofErr w:type="spellStart"/>
      <w:r w:rsidRPr="00FF613D">
        <w:rPr>
          <w:rFonts w:ascii="inherit" w:eastAsia="Times New Roman" w:hAnsi="inherit" w:cs="Times New Roman"/>
          <w:color w:val="008000"/>
          <w:sz w:val="12"/>
          <w:szCs w:val="12"/>
          <w:bdr w:val="none" w:sz="0" w:space="0" w:color="auto" w:frame="1"/>
        </w:rPr>
        <w:t>specifiers</w:t>
      </w:r>
      <w:proofErr w:type="spellEnd"/>
      <w:r w:rsidRPr="00FF613D">
        <w:rPr>
          <w:rFonts w:ascii="inherit" w:eastAsia="Times New Roman" w:hAnsi="inherit" w:cs="Times New Roman"/>
          <w:color w:val="008000"/>
          <w:sz w:val="12"/>
          <w:szCs w:val="12"/>
          <w:bdr w:val="none" w:sz="0" w:space="0" w:color="auto" w:frame="1"/>
        </w:rPr>
        <w:t xml:space="preserve"> comes into picture only when you create object of class outside the class</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Class1 </w:t>
      </w:r>
      <w:proofErr w:type="spellStart"/>
      <w:r w:rsidRPr="00FF613D">
        <w:rPr>
          <w:rFonts w:ascii="Verdana" w:eastAsia="Times New Roman" w:hAnsi="Verdana" w:cs="Times New Roman"/>
          <w:color w:val="222222"/>
          <w:sz w:val="20"/>
          <w:szCs w:val="20"/>
          <w:bdr w:val="none" w:sz="0" w:space="0" w:color="auto" w:frame="1"/>
        </w:rPr>
        <w:t>obj</w:t>
      </w:r>
      <w:proofErr w:type="spellEnd"/>
      <w:r w:rsidRPr="00FF613D">
        <w:rPr>
          <w:rFonts w:ascii="Verdana" w:eastAsia="Times New Roman" w:hAnsi="Verdana" w:cs="Times New Roman"/>
          <w:color w:val="222222"/>
          <w:sz w:val="20"/>
          <w:szCs w:val="20"/>
          <w:bdr w:val="none" w:sz="0" w:space="0" w:color="auto" w:frame="1"/>
        </w:rPr>
        <w:t xml:space="preserve">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Class1();</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obj.i</w:t>
      </w:r>
      <w:proofErr w:type="spellEnd"/>
      <w:r w:rsidRPr="00FF613D">
        <w:rPr>
          <w:rFonts w:ascii="inherit" w:eastAsia="Times New Roman" w:hAnsi="inherit" w:cs="Times New Roman"/>
          <w:color w:val="008000"/>
          <w:sz w:val="12"/>
          <w:szCs w:val="12"/>
          <w:bdr w:val="none" w:sz="0" w:space="0" w:color="auto" w:frame="1"/>
        </w:rPr>
        <w:t xml:space="preserve"> =10; //Error can’t access private data through object.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obj.j</w:t>
      </w:r>
      <w:proofErr w:type="spellEnd"/>
      <w:r w:rsidRPr="00FF613D">
        <w:rPr>
          <w:rFonts w:ascii="Verdana" w:eastAsia="Times New Roman" w:hAnsi="Verdana" w:cs="Times New Roman"/>
          <w:color w:val="222222"/>
          <w:sz w:val="20"/>
          <w:szCs w:val="20"/>
          <w:bdr w:val="none" w:sz="0" w:space="0" w:color="auto" w:frame="1"/>
        </w:rPr>
        <w:t xml:space="preserve"> =10;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obj.k</w:t>
      </w:r>
      <w:proofErr w:type="spellEnd"/>
      <w:r w:rsidRPr="00FF613D">
        <w:rPr>
          <w:rFonts w:ascii="inherit" w:eastAsia="Times New Roman" w:hAnsi="inherit" w:cs="Times New Roman"/>
          <w:color w:val="008000"/>
          <w:sz w:val="12"/>
          <w:szCs w:val="12"/>
          <w:bdr w:val="none" w:sz="0" w:space="0" w:color="auto" w:frame="1"/>
        </w:rPr>
        <w:t>=10;     //Error can’t access protected data through object.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obj.m</w:t>
      </w:r>
      <w:proofErr w:type="spellEnd"/>
      <w:r w:rsidRPr="00FF613D">
        <w:rPr>
          <w:rFonts w:ascii="Verdana" w:eastAsia="Times New Roman" w:hAnsi="Verdana" w:cs="Times New Roman"/>
          <w:color w:val="222222"/>
          <w:sz w:val="20"/>
          <w:szCs w:val="20"/>
          <w:bdr w:val="none" w:sz="0" w:space="0" w:color="auto" w:frame="1"/>
        </w:rPr>
        <w:t>=10;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obj.n</w:t>
      </w:r>
      <w:proofErr w:type="spellEnd"/>
      <w:r w:rsidRPr="00FF613D">
        <w:rPr>
          <w:rFonts w:ascii="Verdana" w:eastAsia="Times New Roman" w:hAnsi="Verdana" w:cs="Times New Roman"/>
          <w:color w:val="222222"/>
          <w:sz w:val="20"/>
          <w:szCs w:val="20"/>
          <w:bdr w:val="none" w:sz="0" w:space="0" w:color="auto" w:frame="1"/>
        </w:rPr>
        <w:t>=10;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obj.s</w:t>
      </w:r>
      <w:proofErr w:type="spellEnd"/>
      <w:r w:rsidRPr="00FF613D">
        <w:rPr>
          <w:rFonts w:ascii="inherit" w:eastAsia="Times New Roman" w:hAnsi="inherit" w:cs="Times New Roman"/>
          <w:color w:val="008000"/>
          <w:sz w:val="12"/>
          <w:szCs w:val="12"/>
          <w:bdr w:val="none" w:sz="0" w:space="0" w:color="auto" w:frame="1"/>
        </w:rPr>
        <w:t xml:space="preserve"> =10;  //</w:t>
      </w:r>
      <w:proofErr w:type="spellStart"/>
      <w:r w:rsidRPr="00FF613D">
        <w:rPr>
          <w:rFonts w:ascii="inherit" w:eastAsia="Times New Roman" w:hAnsi="inherit" w:cs="Times New Roman"/>
          <w:color w:val="008000"/>
          <w:sz w:val="12"/>
          <w:szCs w:val="12"/>
          <w:bdr w:val="none" w:sz="0" w:space="0" w:color="auto" w:frame="1"/>
        </w:rPr>
        <w:t>Errror</w:t>
      </w:r>
      <w:proofErr w:type="spellEnd"/>
      <w:r w:rsidRPr="00FF613D">
        <w:rPr>
          <w:rFonts w:ascii="inherit" w:eastAsia="Times New Roman" w:hAnsi="inherit" w:cs="Times New Roman"/>
          <w:color w:val="008000"/>
          <w:sz w:val="12"/>
          <w:szCs w:val="12"/>
          <w:bdr w:val="none" w:sz="0" w:space="0" w:color="auto" w:frame="1"/>
        </w:rPr>
        <w:t xml:space="preserve"> Static data can be accessed by class names only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Class1.x = 10;  </w:t>
      </w:r>
      <w:r w:rsidRPr="00FF613D">
        <w:rPr>
          <w:rFonts w:ascii="inherit" w:eastAsia="Times New Roman" w:hAnsi="inherit" w:cs="Times New Roman"/>
          <w:color w:val="008000"/>
          <w:sz w:val="12"/>
          <w:szCs w:val="12"/>
          <w:bdr w:val="none" w:sz="0" w:space="0" w:color="auto" w:frame="1"/>
        </w:rPr>
        <w:t>//Error can’t access private data outside class</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obj.y</w:t>
      </w:r>
      <w:proofErr w:type="spellEnd"/>
      <w:r w:rsidRPr="00FF613D">
        <w:rPr>
          <w:rFonts w:ascii="inherit" w:eastAsia="Times New Roman" w:hAnsi="inherit" w:cs="Times New Roman"/>
          <w:color w:val="008000"/>
          <w:sz w:val="12"/>
          <w:szCs w:val="12"/>
          <w:bdr w:val="none" w:sz="0" w:space="0" w:color="auto" w:frame="1"/>
        </w:rPr>
        <w:t xml:space="preserve"> = 10; //</w:t>
      </w:r>
      <w:proofErr w:type="spellStart"/>
      <w:r w:rsidRPr="00FF613D">
        <w:rPr>
          <w:rFonts w:ascii="inherit" w:eastAsia="Times New Roman" w:hAnsi="inherit" w:cs="Times New Roman"/>
          <w:color w:val="008000"/>
          <w:sz w:val="12"/>
          <w:szCs w:val="12"/>
          <w:bdr w:val="none" w:sz="0" w:space="0" w:color="auto" w:frame="1"/>
        </w:rPr>
        <w:t>Errror</w:t>
      </w:r>
      <w:proofErr w:type="spellEnd"/>
      <w:r w:rsidRPr="00FF613D">
        <w:rPr>
          <w:rFonts w:ascii="inherit" w:eastAsia="Times New Roman" w:hAnsi="inherit" w:cs="Times New Roman"/>
          <w:color w:val="008000"/>
          <w:sz w:val="12"/>
          <w:szCs w:val="12"/>
          <w:bdr w:val="none" w:sz="0" w:space="0" w:color="auto" w:frame="1"/>
        </w:rPr>
        <w:t xml:space="preserve"> Static data can be accessed by class names only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Class1.y = 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lastRenderedPageBreak/>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What </w:t>
      </w:r>
      <w:r w:rsidRPr="00FF613D">
        <w:rPr>
          <w:rFonts w:ascii="inherit" w:eastAsia="Times New Roman" w:hAnsi="inherit" w:cs="Times New Roman"/>
          <w:color w:val="0000FF"/>
          <w:sz w:val="12"/>
          <w:szCs w:val="12"/>
          <w:bdr w:val="none" w:sz="0" w:space="0" w:color="auto" w:frame="1"/>
        </w:rPr>
        <w:t>if</w:t>
      </w:r>
      <w:r w:rsidRPr="00FF613D">
        <w:rPr>
          <w:rFonts w:ascii="Verdana" w:eastAsia="Times New Roman" w:hAnsi="Verdana" w:cs="Times New Roman"/>
          <w:color w:val="222222"/>
          <w:sz w:val="20"/>
          <w:szCs w:val="20"/>
          <w:bdr w:val="none" w:sz="0" w:space="0" w:color="auto" w:frame="1"/>
        </w:rPr>
        <w:t> Main </w:t>
      </w:r>
      <w:r w:rsidRPr="00FF613D">
        <w:rPr>
          <w:rFonts w:ascii="inherit" w:eastAsia="Times New Roman" w:hAnsi="inherit" w:cs="Times New Roman"/>
          <w:color w:val="0000FF"/>
          <w:sz w:val="12"/>
          <w:szCs w:val="12"/>
          <w:bdr w:val="none" w:sz="0" w:space="0" w:color="auto" w:frame="1"/>
        </w:rPr>
        <w:t>is</w:t>
      </w:r>
      <w:r w:rsidRPr="00FF613D">
        <w:rPr>
          <w:rFonts w:ascii="Verdana" w:eastAsia="Times New Roman" w:hAnsi="Verdana" w:cs="Times New Roman"/>
          <w:color w:val="222222"/>
          <w:sz w:val="20"/>
          <w:szCs w:val="20"/>
          <w:bdr w:val="none" w:sz="0" w:space="0" w:color="auto" w:frame="1"/>
        </w:rPr>
        <w:t> inside another assembly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roofErr w:type="spellStart"/>
      <w:r w:rsidRPr="00FF613D">
        <w:rPr>
          <w:rFonts w:ascii="Verdana" w:eastAsia="Times New Roman" w:hAnsi="Verdana" w:cs="Times New Roman"/>
          <w:color w:val="222222"/>
          <w:sz w:val="20"/>
          <w:szCs w:val="20"/>
          <w:bdr w:val="none" w:sz="0" w:space="0" w:color="auto" w:frame="1"/>
        </w:rPr>
        <w:t>STAThread</w:t>
      </w:r>
      <w:proofErr w:type="spellEnd"/>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//Access </w:t>
      </w:r>
      <w:proofErr w:type="spellStart"/>
      <w:r w:rsidRPr="00FF613D">
        <w:rPr>
          <w:rFonts w:ascii="inherit" w:eastAsia="Times New Roman" w:hAnsi="inherit" w:cs="Times New Roman"/>
          <w:color w:val="008000"/>
          <w:sz w:val="12"/>
          <w:szCs w:val="12"/>
          <w:bdr w:val="none" w:sz="0" w:space="0" w:color="auto" w:frame="1"/>
        </w:rPr>
        <w:t>specifiers</w:t>
      </w:r>
      <w:proofErr w:type="spellEnd"/>
      <w:r w:rsidRPr="00FF613D">
        <w:rPr>
          <w:rFonts w:ascii="inherit" w:eastAsia="Times New Roman" w:hAnsi="inherit" w:cs="Times New Roman"/>
          <w:color w:val="008000"/>
          <w:sz w:val="12"/>
          <w:szCs w:val="12"/>
          <w:bdr w:val="none" w:sz="0" w:space="0" w:color="auto" w:frame="1"/>
        </w:rPr>
        <w:t xml:space="preserve"> comes into picture only when you create object of class outside the class</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Class1 </w:t>
      </w:r>
      <w:proofErr w:type="spellStart"/>
      <w:r w:rsidRPr="00FF613D">
        <w:rPr>
          <w:rFonts w:ascii="Verdana" w:eastAsia="Times New Roman" w:hAnsi="Verdana" w:cs="Times New Roman"/>
          <w:color w:val="222222"/>
          <w:sz w:val="20"/>
          <w:szCs w:val="20"/>
          <w:bdr w:val="none" w:sz="0" w:space="0" w:color="auto" w:frame="1"/>
        </w:rPr>
        <w:t>obj</w:t>
      </w:r>
      <w:proofErr w:type="spellEnd"/>
      <w:r w:rsidRPr="00FF613D">
        <w:rPr>
          <w:rFonts w:ascii="Verdana" w:eastAsia="Times New Roman" w:hAnsi="Verdana" w:cs="Times New Roman"/>
          <w:color w:val="222222"/>
          <w:sz w:val="20"/>
          <w:szCs w:val="20"/>
          <w:bdr w:val="none" w:sz="0" w:space="0" w:color="auto" w:frame="1"/>
        </w:rPr>
        <w:t xml:space="preserve">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Class1();</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obj.i</w:t>
      </w:r>
      <w:proofErr w:type="spellEnd"/>
      <w:r w:rsidRPr="00FF613D">
        <w:rPr>
          <w:rFonts w:ascii="inherit" w:eastAsia="Times New Roman" w:hAnsi="inherit" w:cs="Times New Roman"/>
          <w:color w:val="008000"/>
          <w:sz w:val="12"/>
          <w:szCs w:val="12"/>
          <w:bdr w:val="none" w:sz="0" w:space="0" w:color="auto" w:frame="1"/>
        </w:rPr>
        <w:t xml:space="preserve"> =10; //Error can’t access private data through object.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obj.j</w:t>
      </w:r>
      <w:proofErr w:type="spellEnd"/>
      <w:r w:rsidRPr="00FF613D">
        <w:rPr>
          <w:rFonts w:ascii="Verdana" w:eastAsia="Times New Roman" w:hAnsi="Verdana" w:cs="Times New Roman"/>
          <w:color w:val="222222"/>
          <w:sz w:val="20"/>
          <w:szCs w:val="20"/>
          <w:bdr w:val="none" w:sz="0" w:space="0" w:color="auto" w:frame="1"/>
        </w:rPr>
        <w:t xml:space="preserve"> =10;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obj.k</w:t>
      </w:r>
      <w:proofErr w:type="spellEnd"/>
      <w:r w:rsidRPr="00FF613D">
        <w:rPr>
          <w:rFonts w:ascii="inherit" w:eastAsia="Times New Roman" w:hAnsi="inherit" w:cs="Times New Roman"/>
          <w:color w:val="008000"/>
          <w:sz w:val="12"/>
          <w:szCs w:val="12"/>
          <w:bdr w:val="none" w:sz="0" w:space="0" w:color="auto" w:frame="1"/>
        </w:rPr>
        <w:t>=10;     //Error can’t access protected data through object.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obj.m</w:t>
      </w:r>
      <w:proofErr w:type="spellEnd"/>
      <w:r w:rsidRPr="00FF613D">
        <w:rPr>
          <w:rFonts w:ascii="inherit" w:eastAsia="Times New Roman" w:hAnsi="inherit" w:cs="Times New Roman"/>
          <w:color w:val="008000"/>
          <w:sz w:val="12"/>
          <w:szCs w:val="12"/>
          <w:bdr w:val="none" w:sz="0" w:space="0" w:color="auto" w:frame="1"/>
        </w:rPr>
        <w:t>=10; // Error can’t access internal data outside assembly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obj.n</w:t>
      </w:r>
      <w:proofErr w:type="spellEnd"/>
      <w:r w:rsidRPr="00FF613D">
        <w:rPr>
          <w:rFonts w:ascii="inherit" w:eastAsia="Times New Roman" w:hAnsi="inherit" w:cs="Times New Roman"/>
          <w:color w:val="008000"/>
          <w:sz w:val="12"/>
          <w:szCs w:val="12"/>
          <w:bdr w:val="none" w:sz="0" w:space="0" w:color="auto" w:frame="1"/>
        </w:rPr>
        <w:t>=10; // Error can’t access internal data outside assembly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xml:space="preserve">//     </w:t>
      </w:r>
      <w:proofErr w:type="spellStart"/>
      <w:r w:rsidRPr="00FF613D">
        <w:rPr>
          <w:rFonts w:ascii="inherit" w:eastAsia="Times New Roman" w:hAnsi="inherit" w:cs="Times New Roman"/>
          <w:color w:val="008000"/>
          <w:sz w:val="12"/>
          <w:szCs w:val="12"/>
          <w:bdr w:val="none" w:sz="0" w:space="0" w:color="auto" w:frame="1"/>
        </w:rPr>
        <w:t>obj.s</w:t>
      </w:r>
      <w:proofErr w:type="spellEnd"/>
      <w:r w:rsidRPr="00FF613D">
        <w:rPr>
          <w:rFonts w:ascii="inherit" w:eastAsia="Times New Roman" w:hAnsi="inherit" w:cs="Times New Roman"/>
          <w:color w:val="008000"/>
          <w:sz w:val="12"/>
          <w:szCs w:val="12"/>
          <w:bdr w:val="none" w:sz="0" w:space="0" w:color="auto" w:frame="1"/>
        </w:rPr>
        <w:t xml:space="preserve"> =10;  //</w:t>
      </w:r>
      <w:proofErr w:type="spellStart"/>
      <w:r w:rsidRPr="00FF613D">
        <w:rPr>
          <w:rFonts w:ascii="inherit" w:eastAsia="Times New Roman" w:hAnsi="inherit" w:cs="Times New Roman"/>
          <w:color w:val="008000"/>
          <w:sz w:val="12"/>
          <w:szCs w:val="12"/>
          <w:bdr w:val="none" w:sz="0" w:space="0" w:color="auto" w:frame="1"/>
        </w:rPr>
        <w:t>Errror</w:t>
      </w:r>
      <w:proofErr w:type="spellEnd"/>
      <w:r w:rsidRPr="00FF613D">
        <w:rPr>
          <w:rFonts w:ascii="inherit" w:eastAsia="Times New Roman" w:hAnsi="inherit" w:cs="Times New Roman"/>
          <w:color w:val="008000"/>
          <w:sz w:val="12"/>
          <w:szCs w:val="12"/>
          <w:bdr w:val="none" w:sz="0" w:space="0" w:color="auto" w:frame="1"/>
        </w:rPr>
        <w:t xml:space="preserve"> Static data can be accessed by class names only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Class1.x = 10;  </w:t>
      </w:r>
      <w:r w:rsidRPr="00FF613D">
        <w:rPr>
          <w:rFonts w:ascii="inherit" w:eastAsia="Times New Roman" w:hAnsi="inherit" w:cs="Times New Roman"/>
          <w:color w:val="008000"/>
          <w:sz w:val="12"/>
          <w:szCs w:val="12"/>
          <w:bdr w:val="none" w:sz="0" w:space="0" w:color="auto" w:frame="1"/>
        </w:rPr>
        <w:t>//Error can’t access private data outside class</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w:t>
      </w:r>
      <w:proofErr w:type="spellStart"/>
      <w:r w:rsidRPr="00FF613D">
        <w:rPr>
          <w:rFonts w:ascii="inherit" w:eastAsia="Times New Roman" w:hAnsi="inherit" w:cs="Times New Roman"/>
          <w:color w:val="008000"/>
          <w:sz w:val="12"/>
          <w:szCs w:val="12"/>
          <w:bdr w:val="none" w:sz="0" w:space="0" w:color="auto" w:frame="1"/>
        </w:rPr>
        <w:t>obj.y</w:t>
      </w:r>
      <w:proofErr w:type="spellEnd"/>
      <w:r w:rsidRPr="00FF613D">
        <w:rPr>
          <w:rFonts w:ascii="inherit" w:eastAsia="Times New Roman" w:hAnsi="inherit" w:cs="Times New Roman"/>
          <w:color w:val="008000"/>
          <w:sz w:val="12"/>
          <w:szCs w:val="12"/>
          <w:bdr w:val="none" w:sz="0" w:space="0" w:color="auto" w:frame="1"/>
        </w:rPr>
        <w:t xml:space="preserve"> = 10; //</w:t>
      </w:r>
      <w:proofErr w:type="spellStart"/>
      <w:r w:rsidRPr="00FF613D">
        <w:rPr>
          <w:rFonts w:ascii="inherit" w:eastAsia="Times New Roman" w:hAnsi="inherit" w:cs="Times New Roman"/>
          <w:color w:val="008000"/>
          <w:sz w:val="12"/>
          <w:szCs w:val="12"/>
          <w:bdr w:val="none" w:sz="0" w:space="0" w:color="auto" w:frame="1"/>
        </w:rPr>
        <w:t>Errror</w:t>
      </w:r>
      <w:proofErr w:type="spellEnd"/>
      <w:r w:rsidRPr="00FF613D">
        <w:rPr>
          <w:rFonts w:ascii="inherit" w:eastAsia="Times New Roman" w:hAnsi="inherit" w:cs="Times New Roman"/>
          <w:color w:val="008000"/>
          <w:sz w:val="12"/>
          <w:szCs w:val="12"/>
          <w:bdr w:val="none" w:sz="0" w:space="0" w:color="auto" w:frame="1"/>
        </w:rPr>
        <w:t xml:space="preserve"> Static data can be accessed by class names only</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Class1.y = 10;</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In object-oriented software, complexity is managed by using </w:t>
      </w:r>
      <w:r w:rsidRPr="00FF613D">
        <w:rPr>
          <w:rFonts w:ascii="Verdana" w:eastAsia="Times New Roman" w:hAnsi="Verdana" w:cs="Times New Roman"/>
          <w:b/>
          <w:bCs/>
          <w:color w:val="222222"/>
          <w:sz w:val="20"/>
          <w:szCs w:val="20"/>
        </w:rPr>
        <w:t>abstraction</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Abstraction</w:t>
      </w:r>
      <w:r w:rsidRPr="00FF613D">
        <w:rPr>
          <w:rFonts w:ascii="Verdana" w:eastAsia="Times New Roman" w:hAnsi="Verdana" w:cs="Times New Roman"/>
          <w:color w:val="222222"/>
          <w:sz w:val="20"/>
          <w:szCs w:val="20"/>
          <w:bdr w:val="none" w:sz="0" w:space="0" w:color="auto" w:frame="1"/>
        </w:rPr>
        <w:t> is a process that involves identifying the critical behavior of an object and eliminating irrelevant and complex details.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u w:val="single"/>
          <w:bdr w:val="none" w:sz="0" w:space="0" w:color="auto" w:frame="1"/>
        </w:rPr>
        <w:t>Inheritance: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4F81BD"/>
          <w:sz w:val="13"/>
          <w:szCs w:val="13"/>
          <w:u w:val="single"/>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Inheritance is a process of deriving the new class from already existing class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C#</w:t>
      </w:r>
      <w:r w:rsidRPr="00FF613D">
        <w:rPr>
          <w:rFonts w:ascii="Verdana" w:eastAsia="Times New Roman" w:hAnsi="Verdana" w:cs="Times New Roman"/>
          <w:color w:val="222222"/>
          <w:sz w:val="20"/>
          <w:szCs w:val="20"/>
          <w:bdr w:val="none" w:sz="0" w:space="0" w:color="auto" w:frame="1"/>
        </w:rPr>
        <w:t> is a complete object oriented programming language. Inheritance is one of the primary concepts of object-oriented programming. It allows you to reuse existing code. Through effective use of inheritance, you can save lot of time in your programming and also reduce errors, which in turn will increase the quality of work and productivity. A simple example to understand inheritance in C#.</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0000FF"/>
          <w:sz w:val="20"/>
          <w:szCs w:val="20"/>
          <w:bdr w:val="none" w:sz="0" w:space="0" w:color="auto" w:frame="1"/>
        </w:rPr>
        <w:t>Using</w:t>
      </w:r>
      <w:r w:rsidRPr="00FF613D">
        <w:rPr>
          <w:rFonts w:ascii="Verdana" w:eastAsia="Times New Roman" w:hAnsi="Verdana" w:cs="Times New Roman"/>
          <w:color w:val="222222"/>
          <w:sz w:val="20"/>
          <w:szCs w:val="20"/>
          <w:bdr w:val="none" w:sz="0" w:space="0" w:color="auto" w:frame="1"/>
        </w:rPr>
        <w:t> System;</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BaseClass</w:t>
      </w:r>
      <w:proofErr w:type="spellEnd"/>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BaseClass</w:t>
      </w:r>
      <w:proofErr w:type="spellEnd"/>
      <w:r w:rsidRPr="00FF613D">
        <w:rPr>
          <w:rFonts w:ascii="Verdana" w:eastAsia="Times New Roman" w:hAnsi="Verdana" w:cs="Times New Roman"/>
          <w:color w:val="222222"/>
          <w:sz w:val="20"/>
          <w:szCs w:val="20"/>
          <w:bdr w:val="none" w:sz="0" w:space="0" w:color="auto" w:frame="1"/>
        </w:rPr>
        <w:t xml:space="preserve">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"Base Class Constructor executed"</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Write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"Write method in Base Class executed"</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BaseClass</w:t>
      </w:r>
      <w:proofErr w:type="spellEnd"/>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xml:space="preserve">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w:t>
      </w:r>
      <w:r w:rsidRPr="00FF613D">
        <w:rPr>
          <w:rFonts w:ascii="inherit" w:eastAsia="Times New Roman" w:hAnsi="inherit" w:cs="Times New Roman"/>
          <w:color w:val="A31515"/>
          <w:sz w:val="12"/>
          <w:szCs w:val="12"/>
          <w:bdr w:val="none" w:sz="0" w:space="0" w:color="auto" w:frame="1"/>
        </w:rPr>
        <w:t>"Child Class Constructor executed"</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lastRenderedPageBreak/>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CC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CC.Write</w:t>
      </w:r>
      <w:proofErr w:type="spellEnd"/>
      <w:r w:rsidRPr="00FF613D">
        <w:rPr>
          <w:rFonts w:ascii="Verdana" w:eastAsia="Times New Roman" w:hAnsi="Verdana" w:cs="Times New Roman"/>
          <w:color w:val="222222"/>
          <w:sz w:val="20"/>
          <w:szCs w:val="20"/>
          <w:bdr w:val="none" w:sz="0" w:space="0" w:color="auto" w:frame="1"/>
        </w:rPr>
        <w:t xml:space="preserve">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inherit" w:eastAsia="Times New Roman" w:hAnsi="inherit"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In the Main () method in </w:t>
      </w:r>
      <w:proofErr w:type="spellStart"/>
      <w:r w:rsidRPr="00FF613D">
        <w:rPr>
          <w:rFonts w:ascii="Verdana" w:eastAsia="Times New Roman" w:hAnsi="Verdana" w:cs="Times New Roman"/>
          <w:color w:val="222222"/>
          <w:sz w:val="20"/>
          <w:szCs w:val="20"/>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xml:space="preserve"> we create an instance of </w:t>
      </w:r>
      <w:proofErr w:type="spellStart"/>
      <w:r w:rsidRPr="00FF613D">
        <w:rPr>
          <w:rFonts w:ascii="Verdana" w:eastAsia="Times New Roman" w:hAnsi="Verdana" w:cs="Times New Roman"/>
          <w:color w:val="222222"/>
          <w:sz w:val="20"/>
          <w:szCs w:val="20"/>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xml:space="preserve">. Then we call the write () method. If you observe the </w:t>
      </w:r>
      <w:proofErr w:type="spellStart"/>
      <w:r w:rsidRPr="00FF613D">
        <w:rPr>
          <w:rFonts w:ascii="Verdana" w:eastAsia="Times New Roman" w:hAnsi="Verdana" w:cs="Times New Roman"/>
          <w:color w:val="222222"/>
          <w:sz w:val="20"/>
          <w:szCs w:val="20"/>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xml:space="preserve"> does not have a write() method in it. This write () method has been inherited from the parent </w:t>
      </w:r>
      <w:proofErr w:type="spellStart"/>
      <w:r w:rsidRPr="00FF613D">
        <w:rPr>
          <w:rFonts w:ascii="Verdana" w:eastAsia="Times New Roman" w:hAnsi="Verdana" w:cs="Times New Roman"/>
          <w:color w:val="222222"/>
          <w:sz w:val="20"/>
          <w:szCs w:val="20"/>
          <w:bdr w:val="none" w:sz="0" w:space="0" w:color="auto" w:frame="1"/>
        </w:rPr>
        <w:t>BaseClass</w:t>
      </w:r>
      <w:proofErr w:type="spellEnd"/>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The output of the above program is </w:t>
      </w:r>
      <w:r w:rsidRPr="00FF613D">
        <w:rPr>
          <w:rFonts w:ascii="Verdana" w:eastAsia="Times New Roman" w:hAnsi="Verdana" w:cs="Times New Roman"/>
          <w:color w:val="222222"/>
          <w:sz w:val="20"/>
          <w:szCs w:val="20"/>
          <w:bdr w:val="none" w:sz="0" w:space="0" w:color="auto" w:frame="1"/>
        </w:rPr>
        <w:br/>
      </w:r>
      <w:r w:rsidRPr="00FF613D">
        <w:rPr>
          <w:rFonts w:ascii="Verdana" w:eastAsia="Times New Roman" w:hAnsi="Verdana" w:cs="Times New Roman"/>
          <w:color w:val="222222"/>
          <w:sz w:val="20"/>
          <w:szCs w:val="20"/>
          <w:bdr w:val="none" w:sz="0" w:space="0" w:color="auto" w:frame="1"/>
        </w:rPr>
        <w:br/>
      </w:r>
      <w:r w:rsidRPr="00FF613D">
        <w:rPr>
          <w:rFonts w:ascii="inherit" w:eastAsia="Times New Roman" w:hAnsi="inherit" w:cs="Times New Roman"/>
          <w:b/>
          <w:bCs/>
          <w:color w:val="4F81BD"/>
          <w:sz w:val="12"/>
          <w:szCs w:val="12"/>
          <w:bdr w:val="none" w:sz="0" w:space="0" w:color="auto" w:frame="1"/>
        </w:rPr>
        <w:t>Output: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Base Class Constructor executed</w:t>
      </w:r>
      <w:r w:rsidRPr="00FF613D">
        <w:rPr>
          <w:rFonts w:ascii="Verdana" w:eastAsia="Times New Roman" w:hAnsi="Verdana" w:cs="Times New Roman"/>
          <w:color w:val="222222"/>
          <w:sz w:val="20"/>
          <w:szCs w:val="20"/>
          <w:bdr w:val="none" w:sz="0" w:space="0" w:color="auto" w:frame="1"/>
        </w:rPr>
        <w:br/>
        <w:t>  Child Class Constructor executed</w:t>
      </w:r>
      <w:r w:rsidRPr="00FF613D">
        <w:rPr>
          <w:rFonts w:ascii="Verdana" w:eastAsia="Times New Roman" w:hAnsi="Verdana" w:cs="Times New Roman"/>
          <w:color w:val="222222"/>
          <w:sz w:val="20"/>
          <w:szCs w:val="20"/>
          <w:bdr w:val="none" w:sz="0" w:space="0" w:color="auto" w:frame="1"/>
        </w:rPr>
        <w:br/>
        <w:t>  Write method in Base Class executed</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this output proves that when we create an instance of a child class, the base class constructor will automatically be called before the child class constructor. So in general Base classes are automatically instantiated before derived classes.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xml:space="preserve">In C# the syntax for specifying </w:t>
      </w:r>
      <w:proofErr w:type="spellStart"/>
      <w:r w:rsidRPr="00FF613D">
        <w:rPr>
          <w:rFonts w:ascii="Verdana" w:eastAsia="Times New Roman" w:hAnsi="Verdana" w:cs="Times New Roman"/>
          <w:color w:val="222222"/>
          <w:sz w:val="20"/>
          <w:szCs w:val="20"/>
          <w:bdr w:val="none" w:sz="0" w:space="0" w:color="auto" w:frame="1"/>
        </w:rPr>
        <w:t>BaseClass</w:t>
      </w:r>
      <w:proofErr w:type="spellEnd"/>
      <w:r w:rsidRPr="00FF613D">
        <w:rPr>
          <w:rFonts w:ascii="Verdana" w:eastAsia="Times New Roman" w:hAnsi="Verdana" w:cs="Times New Roman"/>
          <w:color w:val="222222"/>
          <w:sz w:val="20"/>
          <w:szCs w:val="20"/>
          <w:bdr w:val="none" w:sz="0" w:space="0" w:color="auto" w:frame="1"/>
        </w:rPr>
        <w:t xml:space="preserve"> and </w:t>
      </w:r>
      <w:proofErr w:type="spellStart"/>
      <w:r w:rsidRPr="00FF613D">
        <w:rPr>
          <w:rFonts w:ascii="Verdana" w:eastAsia="Times New Roman" w:hAnsi="Verdana" w:cs="Times New Roman"/>
          <w:color w:val="222222"/>
          <w:sz w:val="20"/>
          <w:szCs w:val="20"/>
          <w:bdr w:val="none" w:sz="0" w:space="0" w:color="auto" w:frame="1"/>
        </w:rPr>
        <w:t>ChildClass</w:t>
      </w:r>
      <w:proofErr w:type="spellEnd"/>
      <w:r w:rsidRPr="00FF613D">
        <w:rPr>
          <w:rFonts w:ascii="Verdana" w:eastAsia="Times New Roman" w:hAnsi="Verdana" w:cs="Times New Roman"/>
          <w:color w:val="222222"/>
          <w:sz w:val="20"/>
          <w:szCs w:val="20"/>
          <w:bdr w:val="none" w:sz="0" w:space="0" w:color="auto" w:frame="1"/>
        </w:rPr>
        <w:t xml:space="preserve"> relationship is shown below. The base class is specified by adding a colon, ":", after the derived class identifier and then specifying the base class name.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b/>
          <w:bCs/>
          <w:color w:val="222222"/>
          <w:sz w:val="20"/>
          <w:szCs w:val="20"/>
          <w:bdr w:val="none" w:sz="0" w:space="0" w:color="auto" w:frame="1"/>
        </w:rPr>
        <w:t>Syntax:</w:t>
      </w:r>
      <w:r w:rsidRPr="00FF613D">
        <w:rPr>
          <w:rFonts w:ascii="Verdana" w:eastAsia="Times New Roman" w:hAnsi="Verdana" w:cs="Times New Roman"/>
          <w:color w:val="222222"/>
          <w:sz w:val="20"/>
          <w:szCs w:val="20"/>
          <w:bdr w:val="none" w:sz="0" w:space="0" w:color="auto" w:frame="1"/>
        </w:rPr>
        <w:t>  class </w:t>
      </w:r>
      <w:proofErr w:type="spellStart"/>
      <w:r w:rsidRPr="00FF613D">
        <w:rPr>
          <w:rFonts w:ascii="Verdana" w:eastAsia="Times New Roman" w:hAnsi="Verdana" w:cs="Times New Roman"/>
          <w:b/>
          <w:bCs/>
          <w:color w:val="222222"/>
          <w:sz w:val="20"/>
          <w:szCs w:val="20"/>
          <w:bdr w:val="none" w:sz="0" w:space="0" w:color="auto" w:frame="1"/>
        </w:rPr>
        <w:t>ChildClassName</w:t>
      </w:r>
      <w:proofErr w:type="spellEnd"/>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b/>
          <w:bCs/>
          <w:color w:val="222222"/>
          <w:sz w:val="20"/>
          <w:szCs w:val="20"/>
          <w:bdr w:val="none" w:sz="0" w:space="0" w:color="auto" w:frame="1"/>
        </w:rPr>
        <w:t>BaseClass</w:t>
      </w:r>
      <w:proofErr w:type="spellEnd"/>
      <w:r w:rsidRPr="00FF613D">
        <w:rPr>
          <w:rFonts w:ascii="Verdana" w:eastAsia="Times New Roman" w:hAnsi="Verdana" w:cs="Times New Roman"/>
          <w:color w:val="222222"/>
          <w:sz w:val="20"/>
          <w:szCs w:val="20"/>
          <w:bdr w:val="none" w:sz="0" w:space="0" w:color="auto" w:frame="1"/>
        </w:rPr>
        <w:br/>
        <w:t>              {</w:t>
      </w:r>
      <w:r w:rsidRPr="00FF613D">
        <w:rPr>
          <w:rFonts w:ascii="Verdana" w:eastAsia="Times New Roman" w:hAnsi="Verdana" w:cs="Times New Roman"/>
          <w:color w:val="222222"/>
          <w:sz w:val="20"/>
          <w:szCs w:val="20"/>
          <w:bdr w:val="none" w:sz="0" w:space="0" w:color="auto" w:frame="1"/>
        </w:rPr>
        <w:br/>
        <w:t>                   //Body</w:t>
      </w:r>
      <w:r w:rsidRPr="00FF613D">
        <w:rPr>
          <w:rFonts w:ascii="Verdana" w:eastAsia="Times New Roman" w:hAnsi="Verdana" w:cs="Times New Roman"/>
          <w:color w:val="222222"/>
          <w:sz w:val="20"/>
          <w:szCs w:val="20"/>
          <w:bdr w:val="none" w:sz="0" w:space="0" w:color="auto" w:frame="1"/>
        </w:rPr>
        <w:b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C# supports single class inheritance only. What this means is, your class can inherit from only one base class at a time. In the code snippet below, class C is trying to inherit from Class A and B at the same time. This is not allowed in C#. This will lead to a compile time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error: </w:t>
      </w:r>
      <w:r w:rsidRPr="00FF613D">
        <w:rPr>
          <w:rFonts w:ascii="Verdana" w:eastAsia="Times New Roman" w:hAnsi="Verdana" w:cs="Times New Roman"/>
          <w:b/>
          <w:bCs/>
          <w:color w:val="222222"/>
          <w:sz w:val="20"/>
          <w:szCs w:val="20"/>
          <w:bdr w:val="none" w:sz="0" w:space="0" w:color="auto" w:frame="1"/>
        </w:rPr>
        <w:t>Class 'C' cannot have multiple base classes: 'A' and 'B'</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A</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B</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w:t>
      </w:r>
      <w:r w:rsidRPr="00FF613D">
        <w:rPr>
          <w:rFonts w:ascii="Verdana" w:eastAsia="Times New Roman" w:hAnsi="Verdana" w:cs="Times New Roman"/>
          <w:color w:val="222222"/>
          <w:sz w:val="20"/>
          <w:szCs w:val="20"/>
          <w:bdr w:val="none" w:sz="0" w:space="0" w:color="auto" w:frame="1"/>
        </w:rPr>
        <w:t> : </w:t>
      </w:r>
      <w:r w:rsidRPr="00FF613D">
        <w:rPr>
          <w:rFonts w:ascii="inherit" w:eastAsia="Times New Roman" w:hAnsi="inherit" w:cs="Times New Roman"/>
          <w:color w:val="2B91AF"/>
          <w:sz w:val="12"/>
          <w:szCs w:val="12"/>
          <w:bdr w:val="none" w:sz="0" w:space="0" w:color="auto" w:frame="1"/>
        </w:rPr>
        <w:t>A</w:t>
      </w:r>
      <w:r w:rsidRPr="00FF613D">
        <w:rPr>
          <w:rFonts w:ascii="Verdana" w:eastAsia="Times New Roman" w:hAnsi="Verdana" w:cs="Times New Roman"/>
          <w:color w:val="222222"/>
          <w:sz w:val="20"/>
          <w:szCs w:val="20"/>
          <w:bdr w:val="none" w:sz="0" w:space="0" w:color="auto" w:frame="1"/>
        </w:rPr>
        <w:t>, B</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lastRenderedPageBreak/>
        <w:t xml:space="preserve">In C# Multi-Level inheritance is possible. Code snippet below demonstrates </w:t>
      </w:r>
      <w:proofErr w:type="spellStart"/>
      <w:r w:rsidRPr="00FF613D">
        <w:rPr>
          <w:rFonts w:ascii="Verdana" w:eastAsia="Times New Roman" w:hAnsi="Verdana" w:cs="Times New Roman"/>
          <w:color w:val="222222"/>
          <w:sz w:val="20"/>
          <w:szCs w:val="20"/>
          <w:bdr w:val="none" w:sz="0" w:space="0" w:color="auto" w:frame="1"/>
        </w:rPr>
        <w:t>mlti</w:t>
      </w:r>
      <w:proofErr w:type="spellEnd"/>
      <w:r w:rsidRPr="00FF613D">
        <w:rPr>
          <w:rFonts w:ascii="Verdana" w:eastAsia="Times New Roman" w:hAnsi="Verdana" w:cs="Times New Roman"/>
          <w:color w:val="222222"/>
          <w:sz w:val="20"/>
          <w:szCs w:val="20"/>
          <w:bdr w:val="none" w:sz="0" w:space="0" w:color="auto" w:frame="1"/>
        </w:rPr>
        <w:t xml:space="preserve">-level inheritance. Class B is derived from Class A. Class C is derived from Class B. So class C, will have access to all members present in both Class A and Class B. As a result of multi-level inheritance Class has access to </w:t>
      </w:r>
      <w:proofErr w:type="spellStart"/>
      <w:r w:rsidRPr="00FF613D">
        <w:rPr>
          <w:rFonts w:ascii="Verdana" w:eastAsia="Times New Roman" w:hAnsi="Verdana" w:cs="Times New Roman"/>
          <w:color w:val="222222"/>
          <w:sz w:val="20"/>
          <w:szCs w:val="20"/>
          <w:bdr w:val="none" w:sz="0" w:space="0" w:color="auto" w:frame="1"/>
        </w:rPr>
        <w:t>A_Method</w:t>
      </w:r>
      <w:proofErr w:type="spellEnd"/>
      <w:r w:rsidRPr="00FF613D">
        <w:rPr>
          <w:rFonts w:ascii="Verdana" w:eastAsia="Times New Roman" w:hAnsi="Verdana" w:cs="Times New Roman"/>
          <w:color w:val="222222"/>
          <w:sz w:val="20"/>
          <w:szCs w:val="20"/>
          <w:bdr w:val="none" w:sz="0" w:space="0" w:color="auto" w:frame="1"/>
        </w:rPr>
        <w:t>(),</w:t>
      </w:r>
      <w:proofErr w:type="spellStart"/>
      <w:r w:rsidRPr="00FF613D">
        <w:rPr>
          <w:rFonts w:ascii="Verdana" w:eastAsia="Times New Roman" w:hAnsi="Verdana" w:cs="Times New Roman"/>
          <w:color w:val="222222"/>
          <w:sz w:val="20"/>
          <w:szCs w:val="20"/>
          <w:bdr w:val="none" w:sz="0" w:space="0" w:color="auto" w:frame="1"/>
        </w:rPr>
        <w:t>B_Method</w:t>
      </w:r>
      <w:proofErr w:type="spellEnd"/>
      <w:r w:rsidRPr="00FF613D">
        <w:rPr>
          <w:rFonts w:ascii="Verdana" w:eastAsia="Times New Roman" w:hAnsi="Verdana" w:cs="Times New Roman"/>
          <w:color w:val="222222"/>
          <w:sz w:val="20"/>
          <w:szCs w:val="20"/>
          <w:bdr w:val="none" w:sz="0" w:space="0" w:color="auto" w:frame="1"/>
        </w:rPr>
        <w:t xml:space="preserve">() and </w:t>
      </w:r>
      <w:proofErr w:type="spellStart"/>
      <w:r w:rsidRPr="00FF613D">
        <w:rPr>
          <w:rFonts w:ascii="Verdana" w:eastAsia="Times New Roman" w:hAnsi="Verdana" w:cs="Times New Roman"/>
          <w:color w:val="222222"/>
          <w:sz w:val="20"/>
          <w:szCs w:val="20"/>
          <w:bdr w:val="none" w:sz="0" w:space="0" w:color="auto" w:frame="1"/>
        </w:rPr>
        <w:t>C_Method</w:t>
      </w:r>
      <w:proofErr w:type="spellEnd"/>
      <w:r w:rsidRPr="00FF613D">
        <w:rPr>
          <w:rFonts w:ascii="Verdana" w:eastAsia="Times New Roman" w:hAnsi="Verdana" w:cs="Times New Roman"/>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br/>
      </w:r>
      <w:r w:rsidRPr="00FF613D">
        <w:rPr>
          <w:rFonts w:ascii="Verdana" w:eastAsia="Times New Roman" w:hAnsi="Verdana" w:cs="Times New Roman"/>
          <w:color w:val="222222"/>
          <w:sz w:val="20"/>
          <w:szCs w:val="20"/>
          <w:bdr w:val="none" w:sz="0" w:space="0" w:color="auto" w:frame="1"/>
        </w:rPr>
        <w:br/>
      </w:r>
      <w:r w:rsidRPr="00FF613D">
        <w:rPr>
          <w:rFonts w:ascii="Verdana" w:eastAsia="Times New Roman" w:hAnsi="Verdana" w:cs="Times New Roman"/>
          <w:b/>
          <w:bCs/>
          <w:i/>
          <w:iCs/>
          <w:color w:val="222222"/>
          <w:sz w:val="20"/>
          <w:szCs w:val="20"/>
          <w:bdr w:val="none" w:sz="0" w:space="0" w:color="auto" w:frame="1"/>
        </w:rPr>
        <w:t>Note:</w:t>
      </w:r>
      <w:r w:rsidRPr="00FF613D">
        <w:rPr>
          <w:rFonts w:ascii="Verdana" w:eastAsia="Times New Roman" w:hAnsi="Verdana" w:cs="Times New Roman"/>
          <w:color w:val="222222"/>
          <w:sz w:val="20"/>
          <w:szCs w:val="20"/>
          <w:bdr w:val="none" w:sz="0" w:space="0" w:color="auto" w:frame="1"/>
        </w:rPr>
        <w:t> Classes can inherit from multiple interfaces at the same time. </w:t>
      </w:r>
      <w:r w:rsidRPr="00FF613D">
        <w:rPr>
          <w:rFonts w:ascii="Verdana" w:eastAsia="Times New Roman" w:hAnsi="Verdana" w:cs="Times New Roman"/>
          <w:b/>
          <w:bCs/>
          <w:color w:val="222222"/>
          <w:sz w:val="20"/>
          <w:szCs w:val="20"/>
          <w:bdr w:val="none" w:sz="0" w:space="0" w:color="auto" w:frame="1"/>
        </w:rPr>
        <w:t>Interview Question: </w:t>
      </w:r>
      <w:r w:rsidRPr="00FF613D">
        <w:rPr>
          <w:rFonts w:ascii="Verdana" w:eastAsia="Times New Roman" w:hAnsi="Verdana" w:cs="Times New Roman"/>
          <w:color w:val="222222"/>
          <w:sz w:val="20"/>
          <w:szCs w:val="20"/>
          <w:bdr w:val="none" w:sz="0" w:space="0" w:color="auto" w:frame="1"/>
        </w:rPr>
        <w:t>How can you implement multiple inheritance in C#? </w:t>
      </w:r>
      <w:proofErr w:type="spellStart"/>
      <w:r w:rsidRPr="00FF613D">
        <w:rPr>
          <w:rFonts w:ascii="Verdana" w:eastAsia="Times New Roman" w:hAnsi="Verdana" w:cs="Times New Roman"/>
          <w:b/>
          <w:bCs/>
          <w:color w:val="222222"/>
          <w:sz w:val="20"/>
          <w:szCs w:val="20"/>
          <w:bdr w:val="none" w:sz="0" w:space="0" w:color="auto" w:frame="1"/>
        </w:rPr>
        <w:t>Ans</w:t>
      </w:r>
      <w:proofErr w:type="spellEnd"/>
      <w:r w:rsidRPr="00FF613D">
        <w:rPr>
          <w:rFonts w:ascii="Verdana" w:eastAsia="Times New Roman" w:hAnsi="Verdana" w:cs="Times New Roman"/>
          <w:b/>
          <w:bCs/>
          <w:color w:val="222222"/>
          <w:sz w:val="20"/>
          <w:szCs w:val="20"/>
          <w:bdr w:val="none" w:sz="0" w:space="0" w:color="auto" w:frame="1"/>
        </w:rPr>
        <w:t xml:space="preserve"> : </w:t>
      </w:r>
      <w:r w:rsidRPr="00FF613D">
        <w:rPr>
          <w:rFonts w:ascii="Verdana" w:eastAsia="Times New Roman" w:hAnsi="Verdana" w:cs="Times New Roman"/>
          <w:color w:val="222222"/>
          <w:sz w:val="20"/>
          <w:szCs w:val="20"/>
          <w:bdr w:val="none" w:sz="0" w:space="0" w:color="auto" w:frame="1"/>
        </w:rPr>
        <w:t>Using Interfaces. We will talk about interfaces in our later article.</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Using</w:t>
      </w:r>
      <w:r w:rsidRPr="00FF613D">
        <w:rPr>
          <w:rFonts w:ascii="Verdana" w:eastAsia="Times New Roman" w:hAnsi="Verdana" w:cs="Times New Roman"/>
          <w:color w:val="222222"/>
          <w:sz w:val="20"/>
          <w:szCs w:val="20"/>
          <w:bdr w:val="none" w:sz="0" w:space="0" w:color="auto" w:frame="1"/>
        </w:rPr>
        <w:t> System;</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A</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A_Method</w:t>
      </w:r>
      <w:proofErr w:type="spellEnd"/>
      <w:r w:rsidRPr="00FF613D">
        <w:rPr>
          <w:rFonts w:ascii="Verdana" w:eastAsia="Times New Roman" w:hAnsi="Verdana" w:cs="Times New Roman"/>
          <w:color w:val="222222"/>
          <w:sz w:val="20"/>
          <w:szCs w:val="20"/>
          <w:bdr w:val="none" w:sz="0" w:space="0" w:color="auto" w:frame="1"/>
        </w:rPr>
        <w:t xml:space="preserve">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"Class A Method Called"</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B</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A</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B_Method</w:t>
      </w:r>
      <w:proofErr w:type="spellEnd"/>
      <w:r w:rsidRPr="00FF613D">
        <w:rPr>
          <w:rFonts w:ascii="Verdana" w:eastAsia="Times New Roman" w:hAnsi="Verdana" w:cs="Times New Roman"/>
          <w:color w:val="222222"/>
          <w:sz w:val="20"/>
          <w:szCs w:val="20"/>
          <w:bdr w:val="none" w:sz="0" w:space="0" w:color="auto" w:frame="1"/>
        </w:rPr>
        <w:t xml:space="preserve">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"Class A Method Called"</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B</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C_Method</w:t>
      </w:r>
      <w:proofErr w:type="spellEnd"/>
      <w:r w:rsidRPr="00FF613D">
        <w:rPr>
          <w:rFonts w:ascii="Verdana" w:eastAsia="Times New Roman" w:hAnsi="Verdana" w:cs="Times New Roman"/>
          <w:color w:val="222222"/>
          <w:sz w:val="20"/>
          <w:szCs w:val="20"/>
          <w:bdr w:val="none" w:sz="0" w:space="0" w:color="auto" w:frame="1"/>
        </w:rPr>
        <w:t xml:space="preserve">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"Class A Method Called"</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w:t>
      </w:r>
      <w:r w:rsidRPr="00FF613D">
        <w:rPr>
          <w:rFonts w:ascii="Verdana" w:eastAsia="Times New Roman" w:hAnsi="Verdana" w:cs="Times New Roman"/>
          <w:color w:val="222222"/>
          <w:sz w:val="20"/>
          <w:szCs w:val="20"/>
          <w:bdr w:val="none" w:sz="0" w:space="0" w:color="auto" w:frame="1"/>
        </w:rPr>
        <w:t> C1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 </w:t>
      </w: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C1.A_Method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C1.B_Method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C1.C_Method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When you derive a class from a base class, the derived class will inherit all members of the base class except constructors. In the code snippet below class B will inherit both M1 and M2 from Class A, but you cannot access M2 because of the private access modifier. Class members declared with a private access modifier can be accessed only with in the class. We will talk about access modifiers in our later article. </w:t>
      </w:r>
      <w:r w:rsidRPr="00FF613D">
        <w:rPr>
          <w:rFonts w:ascii="Verdana" w:eastAsia="Times New Roman" w:hAnsi="Verdana" w:cs="Times New Roman"/>
          <w:color w:val="222222"/>
          <w:sz w:val="20"/>
          <w:szCs w:val="20"/>
          <w:bdr w:val="none" w:sz="0" w:space="0" w:color="auto" w:frame="1"/>
        </w:rPr>
        <w:br/>
      </w:r>
      <w:r w:rsidRPr="00FF613D">
        <w:rPr>
          <w:rFonts w:ascii="Verdana" w:eastAsia="Times New Roman" w:hAnsi="Verdana" w:cs="Times New Roman"/>
          <w:color w:val="222222"/>
          <w:sz w:val="20"/>
          <w:szCs w:val="20"/>
          <w:bdr w:val="none" w:sz="0" w:space="0" w:color="auto" w:frame="1"/>
        </w:rPr>
        <w:br/>
      </w:r>
      <w:r w:rsidRPr="00FF613D">
        <w:rPr>
          <w:rFonts w:ascii="Verdana" w:eastAsia="Times New Roman" w:hAnsi="Verdana" w:cs="Times New Roman"/>
          <w:b/>
          <w:bCs/>
          <w:color w:val="4F81BD"/>
          <w:sz w:val="13"/>
          <w:szCs w:val="13"/>
          <w:bdr w:val="none" w:sz="0" w:space="0" w:color="auto" w:frame="1"/>
        </w:rPr>
        <w:t>Common Interview Question</w:t>
      </w:r>
      <w:r w:rsidRPr="00FF613D">
        <w:rPr>
          <w:rFonts w:ascii="Verdana" w:eastAsia="Times New Roman" w:hAnsi="Verdana" w:cs="Times New Roman"/>
          <w:b/>
          <w:bCs/>
          <w:color w:val="4F81BD"/>
          <w:sz w:val="20"/>
          <w:szCs w:val="20"/>
          <w:bdr w:val="none" w:sz="0" w:space="0" w:color="auto" w:frame="1"/>
        </w:rPr>
        <w:t>:</w:t>
      </w:r>
      <w:r w:rsidRPr="00FF613D">
        <w:rPr>
          <w:rFonts w:ascii="Verdana" w:eastAsia="Times New Roman" w:hAnsi="Verdana" w:cs="Times New Roman"/>
          <w:color w:val="222222"/>
          <w:sz w:val="20"/>
          <w:szCs w:val="20"/>
          <w:bdr w:val="none" w:sz="0" w:space="0" w:color="auto" w:frame="1"/>
        </w:rPr>
        <w:t> Are private class members inherited to the derived class?</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proofErr w:type="spellStart"/>
      <w:r w:rsidRPr="00FF613D">
        <w:rPr>
          <w:rFonts w:ascii="Verdana" w:eastAsia="Times New Roman" w:hAnsi="Verdana" w:cs="Times New Roman"/>
          <w:b/>
          <w:bCs/>
          <w:color w:val="4F81BD"/>
          <w:sz w:val="20"/>
          <w:szCs w:val="20"/>
          <w:bdr w:val="none" w:sz="0" w:space="0" w:color="auto" w:frame="1"/>
        </w:rPr>
        <w:t>Ans</w:t>
      </w:r>
      <w:proofErr w:type="spellEnd"/>
      <w:r w:rsidRPr="00FF613D">
        <w:rPr>
          <w:rFonts w:ascii="Verdana" w:eastAsia="Times New Roman" w:hAnsi="Verdana" w:cs="Times New Roman"/>
          <w:b/>
          <w:bCs/>
          <w:color w:val="4F81BD"/>
          <w:sz w:val="20"/>
          <w:szCs w:val="20"/>
          <w:bdr w:val="none" w:sz="0" w:space="0" w:color="auto" w:frame="1"/>
        </w:rPr>
        <w:t>:</w:t>
      </w:r>
      <w:r w:rsidRPr="00FF613D">
        <w:rPr>
          <w:rFonts w:ascii="Verdana" w:eastAsia="Times New Roman" w:hAnsi="Verdana" w:cs="Times New Roman"/>
          <w:color w:val="222222"/>
          <w:sz w:val="20"/>
          <w:szCs w:val="20"/>
          <w:bdr w:val="none" w:sz="0" w:space="0" w:color="auto" w:frame="1"/>
        </w:rPr>
        <w:t> Yes, the private members are also inherited in the derived class but we will not be able to access them. Trying to access a private base class member in the derived class will report a compile time error.</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br/>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lastRenderedPageBreak/>
        <w:t>Using</w:t>
      </w:r>
      <w:r w:rsidRPr="00FF613D">
        <w:rPr>
          <w:rFonts w:ascii="Verdana" w:eastAsia="Times New Roman" w:hAnsi="Verdana" w:cs="Times New Roman"/>
          <w:color w:val="222222"/>
          <w:sz w:val="20"/>
          <w:szCs w:val="20"/>
          <w:bdr w:val="none" w:sz="0" w:space="0" w:color="auto" w:frame="1"/>
        </w:rPr>
        <w:t> System;</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A</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M1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0000FF"/>
          <w:sz w:val="20"/>
          <w:szCs w:val="20"/>
          <w:bdr w:val="none" w:sz="0" w:space="0" w:color="auto" w:frame="1"/>
        </w:rPr>
        <w:t>Private</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M2 ()</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r w:rsidRPr="00FF613D">
        <w:rPr>
          <w:rFonts w:ascii="Verdana" w:eastAsia="Times New Roman" w:hAnsi="Verdana" w:cs="Times New Roman"/>
          <w:color w:val="222222"/>
          <w:sz w:val="20"/>
          <w:szCs w:val="20"/>
          <w:bdr w:val="none" w:sz="0" w:space="0" w:color="auto" w:frame="1"/>
        </w:rPr>
        <w:t>}</w:t>
      </w:r>
    </w:p>
    <w:p w:rsidR="00FF613D" w:rsidRPr="00FF613D" w:rsidRDefault="00FF613D" w:rsidP="00FF613D">
      <w:pPr>
        <w:shd w:val="clear" w:color="auto" w:fill="F6F4EF"/>
        <w:spacing w:after="0" w:line="240" w:lineRule="auto"/>
        <w:textAlignment w:val="baseline"/>
        <w:rPr>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ins w:id="1" w:author="Unknown"/>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ins w:id="2" w:author="Unknown"/>
          <w:rFonts w:ascii="Georgia" w:eastAsia="Times New Roman" w:hAnsi="Georgia" w:cs="Times New Roman"/>
          <w:color w:val="222222"/>
          <w:sz w:val="13"/>
          <w:szCs w:val="13"/>
        </w:rPr>
      </w:pPr>
      <w:ins w:id="3" w:author="Unknown">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B</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A</w:t>
        </w:r>
      </w:ins>
    </w:p>
    <w:p w:rsidR="00FF613D" w:rsidRPr="00FF613D" w:rsidRDefault="00FF613D" w:rsidP="00FF613D">
      <w:pPr>
        <w:shd w:val="clear" w:color="auto" w:fill="F6F4EF"/>
        <w:spacing w:after="0" w:line="240" w:lineRule="auto"/>
        <w:textAlignment w:val="baseline"/>
        <w:rPr>
          <w:ins w:id="4" w:author="Unknown"/>
          <w:rFonts w:ascii="Georgia" w:eastAsia="Times New Roman" w:hAnsi="Georgia" w:cs="Times New Roman"/>
          <w:color w:val="222222"/>
          <w:sz w:val="13"/>
          <w:szCs w:val="13"/>
        </w:rPr>
      </w:pPr>
      <w:ins w:id="5"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6" w:author="Unknown"/>
          <w:rFonts w:ascii="Georgia" w:eastAsia="Times New Roman" w:hAnsi="Georgia" w:cs="Times New Roman"/>
          <w:color w:val="222222"/>
          <w:sz w:val="13"/>
          <w:szCs w:val="13"/>
        </w:rPr>
      </w:pPr>
      <w:ins w:id="7" w:author="Unknown">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 ()</w:t>
        </w:r>
      </w:ins>
    </w:p>
    <w:p w:rsidR="00FF613D" w:rsidRPr="00FF613D" w:rsidRDefault="00FF613D" w:rsidP="00FF613D">
      <w:pPr>
        <w:shd w:val="clear" w:color="auto" w:fill="F6F4EF"/>
        <w:spacing w:after="0" w:line="240" w:lineRule="auto"/>
        <w:textAlignment w:val="baseline"/>
        <w:rPr>
          <w:ins w:id="8" w:author="Unknown"/>
          <w:rFonts w:ascii="Georgia" w:eastAsia="Times New Roman" w:hAnsi="Georgia" w:cs="Times New Roman"/>
          <w:color w:val="222222"/>
          <w:sz w:val="13"/>
          <w:szCs w:val="13"/>
        </w:rPr>
      </w:pPr>
      <w:ins w:id="9"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10" w:author="Unknown"/>
          <w:rFonts w:ascii="Georgia" w:eastAsia="Times New Roman" w:hAnsi="Georgia" w:cs="Times New Roman"/>
          <w:color w:val="222222"/>
          <w:sz w:val="13"/>
          <w:szCs w:val="13"/>
        </w:rPr>
      </w:pPr>
      <w:ins w:id="11" w:author="Unknown">
        <w:r w:rsidRPr="00FF613D">
          <w:rPr>
            <w:rFonts w:ascii="Verdana" w:eastAsia="Times New Roman" w:hAnsi="Verdana" w:cs="Times New Roman"/>
            <w:color w:val="2B91AF"/>
            <w:sz w:val="20"/>
            <w:szCs w:val="20"/>
            <w:bdr w:val="none" w:sz="0" w:space="0" w:color="auto" w:frame="1"/>
          </w:rPr>
          <w:t>B</w:t>
        </w:r>
        <w:r w:rsidRPr="00FF613D">
          <w:rPr>
            <w:rFonts w:ascii="Verdana" w:eastAsia="Times New Roman" w:hAnsi="Verdana" w:cs="Times New Roman"/>
            <w:color w:val="222222"/>
            <w:sz w:val="20"/>
            <w:szCs w:val="20"/>
            <w:bdr w:val="none" w:sz="0" w:space="0" w:color="auto" w:frame="1"/>
          </w:rPr>
          <w:t> B1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B</w:t>
        </w:r>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2" w:author="Unknown"/>
          <w:rFonts w:ascii="Georgia" w:eastAsia="Times New Roman" w:hAnsi="Georgia" w:cs="Times New Roman"/>
          <w:color w:val="222222"/>
          <w:sz w:val="13"/>
          <w:szCs w:val="13"/>
        </w:rPr>
      </w:pPr>
      <w:ins w:id="13" w:author="Unknown">
        <w:r w:rsidRPr="00FF613D">
          <w:rPr>
            <w:rFonts w:ascii="Verdana" w:eastAsia="Times New Roman" w:hAnsi="Verdana" w:cs="Times New Roman"/>
            <w:color w:val="222222"/>
            <w:sz w:val="20"/>
            <w:szCs w:val="20"/>
            <w:bdr w:val="none" w:sz="0" w:space="0" w:color="auto" w:frame="1"/>
          </w:rPr>
          <w:t>B1.M1 ();</w:t>
        </w:r>
      </w:ins>
    </w:p>
    <w:p w:rsidR="00FF613D" w:rsidRPr="00FF613D" w:rsidRDefault="00FF613D" w:rsidP="00FF613D">
      <w:pPr>
        <w:shd w:val="clear" w:color="auto" w:fill="F6F4EF"/>
        <w:spacing w:after="0" w:line="240" w:lineRule="auto"/>
        <w:textAlignment w:val="baseline"/>
        <w:rPr>
          <w:ins w:id="14" w:author="Unknown"/>
          <w:rFonts w:ascii="Georgia" w:eastAsia="Times New Roman" w:hAnsi="Georgia" w:cs="Times New Roman"/>
          <w:color w:val="222222"/>
          <w:sz w:val="13"/>
          <w:szCs w:val="13"/>
        </w:rPr>
      </w:pPr>
      <w:ins w:id="15" w:author="Unknown">
        <w:r w:rsidRPr="00FF613D">
          <w:rPr>
            <w:rFonts w:ascii="Verdana" w:eastAsia="Times New Roman" w:hAnsi="Verdana" w:cs="Times New Roman"/>
            <w:color w:val="008000"/>
            <w:sz w:val="20"/>
            <w:szCs w:val="20"/>
            <w:bdr w:val="none" w:sz="0" w:space="0" w:color="auto" w:frame="1"/>
          </w:rPr>
          <w:t>//Error, Cannot access private member M2</w:t>
        </w:r>
      </w:ins>
    </w:p>
    <w:p w:rsidR="00FF613D" w:rsidRPr="00FF613D" w:rsidRDefault="00FF613D" w:rsidP="00FF613D">
      <w:pPr>
        <w:shd w:val="clear" w:color="auto" w:fill="F6F4EF"/>
        <w:spacing w:after="0" w:line="240" w:lineRule="auto"/>
        <w:textAlignment w:val="baseline"/>
        <w:rPr>
          <w:ins w:id="16" w:author="Unknown"/>
          <w:rFonts w:ascii="Georgia" w:eastAsia="Times New Roman" w:hAnsi="Georgia" w:cs="Times New Roman"/>
          <w:color w:val="222222"/>
          <w:sz w:val="13"/>
          <w:szCs w:val="13"/>
        </w:rPr>
      </w:pPr>
      <w:ins w:id="17" w:author="Unknown">
        <w:r w:rsidRPr="00FF613D">
          <w:rPr>
            <w:rFonts w:ascii="Verdana" w:eastAsia="Times New Roman" w:hAnsi="Verdana" w:cs="Times New Roman"/>
            <w:color w:val="008000"/>
            <w:sz w:val="20"/>
            <w:szCs w:val="20"/>
            <w:bdr w:val="none" w:sz="0" w:space="0" w:color="auto" w:frame="1"/>
          </w:rPr>
          <w:t>//B1.M2 ();</w:t>
        </w:r>
      </w:ins>
    </w:p>
    <w:p w:rsidR="00FF613D" w:rsidRPr="00FF613D" w:rsidRDefault="00FF613D" w:rsidP="00FF613D">
      <w:pPr>
        <w:shd w:val="clear" w:color="auto" w:fill="F6F4EF"/>
        <w:spacing w:after="0" w:line="240" w:lineRule="auto"/>
        <w:textAlignment w:val="baseline"/>
        <w:rPr>
          <w:ins w:id="18" w:author="Unknown"/>
          <w:rFonts w:ascii="Georgia" w:eastAsia="Times New Roman" w:hAnsi="Georgia" w:cs="Times New Roman"/>
          <w:color w:val="222222"/>
          <w:sz w:val="13"/>
          <w:szCs w:val="13"/>
        </w:rPr>
      </w:pPr>
      <w:ins w:id="19"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20" w:author="Unknown"/>
          <w:rFonts w:ascii="Georgia" w:eastAsia="Times New Roman" w:hAnsi="Georgia" w:cs="Times New Roman"/>
          <w:color w:val="222222"/>
          <w:sz w:val="13"/>
          <w:szCs w:val="13"/>
        </w:rPr>
      </w:pPr>
      <w:ins w:id="21"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22" w:author="Unknown"/>
          <w:rFonts w:ascii="Georgia" w:eastAsia="Times New Roman" w:hAnsi="Georgia" w:cs="Times New Roman"/>
          <w:color w:val="222222"/>
          <w:sz w:val="13"/>
          <w:szCs w:val="13"/>
        </w:rPr>
      </w:pPr>
      <w:ins w:id="23" w:author="Unknown">
        <w:r w:rsidRPr="00FF613D">
          <w:rPr>
            <w:rFonts w:ascii="Verdana" w:eastAsia="Times New Roman" w:hAnsi="Verdana" w:cs="Times New Roman"/>
            <w:color w:val="222222"/>
            <w:sz w:val="20"/>
            <w:szCs w:val="20"/>
            <w:bdr w:val="none" w:sz="0" w:space="0" w:color="auto" w:frame="1"/>
          </w:rPr>
          <w:t>Method Hiding and Inheritance We will look at an example of how to </w:t>
        </w:r>
        <w:r w:rsidRPr="00FF613D">
          <w:rPr>
            <w:rFonts w:ascii="Verdana" w:eastAsia="Times New Roman" w:hAnsi="Verdana" w:cs="Times New Roman"/>
            <w:b/>
            <w:bCs/>
            <w:color w:val="222222"/>
            <w:sz w:val="20"/>
            <w:szCs w:val="20"/>
            <w:bdr w:val="none" w:sz="0" w:space="0" w:color="auto" w:frame="1"/>
          </w:rPr>
          <w:t>hide</w:t>
        </w:r>
        <w:r w:rsidRPr="00FF613D">
          <w:rPr>
            <w:rFonts w:ascii="Verdana" w:eastAsia="Times New Roman" w:hAnsi="Verdana" w:cs="Times New Roman"/>
            <w:color w:val="222222"/>
            <w:sz w:val="20"/>
            <w:szCs w:val="20"/>
            <w:bdr w:val="none" w:sz="0" w:space="0" w:color="auto" w:frame="1"/>
          </w:rPr>
          <w:t> a method in C#. The Parent class has a write () method which is available to the child class. In the child class I have created a new write () method. So, now if I create an instance of child class and call the write () method, the child class write () method will be called. The child class is hiding the base class write () method. This is called method hiding. </w:t>
        </w:r>
        <w:r w:rsidRPr="00FF613D">
          <w:rPr>
            <w:rFonts w:ascii="Verdana" w:eastAsia="Times New Roman" w:hAnsi="Verdana" w:cs="Times New Roman"/>
            <w:color w:val="222222"/>
            <w:sz w:val="20"/>
            <w:szCs w:val="20"/>
            <w:bdr w:val="none" w:sz="0" w:space="0" w:color="auto" w:frame="1"/>
          </w:rPr>
          <w:br/>
        </w:r>
        <w:r w:rsidRPr="00FF613D">
          <w:rPr>
            <w:rFonts w:ascii="Verdana" w:eastAsia="Times New Roman" w:hAnsi="Verdana" w:cs="Times New Roman"/>
            <w:color w:val="222222"/>
            <w:sz w:val="20"/>
            <w:szCs w:val="20"/>
            <w:bdr w:val="none" w:sz="0" w:space="0" w:color="auto" w:frame="1"/>
          </w:rPr>
          <w:br/>
          <w:t>If we want to call the parent class write () method, we would have to type cast the child object to Parent type and then call the write () method as shown in the code snippet below.</w:t>
        </w:r>
      </w:ins>
    </w:p>
    <w:p w:rsidR="00FF613D" w:rsidRPr="00FF613D" w:rsidRDefault="00FF613D" w:rsidP="00FF613D">
      <w:pPr>
        <w:shd w:val="clear" w:color="auto" w:fill="F6F4EF"/>
        <w:spacing w:after="0" w:line="240" w:lineRule="auto"/>
        <w:textAlignment w:val="baseline"/>
        <w:rPr>
          <w:ins w:id="24" w:author="Unknown"/>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ins w:id="25" w:author="Unknown"/>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ins w:id="26" w:author="Unknown"/>
          <w:rFonts w:ascii="inherit" w:eastAsia="Times New Roman" w:hAnsi="inherit" w:cs="Times New Roman"/>
          <w:color w:val="222222"/>
          <w:sz w:val="13"/>
          <w:szCs w:val="13"/>
        </w:rPr>
      </w:pPr>
      <w:ins w:id="27" w:author="Unknown">
        <w:r w:rsidRPr="00FF613D">
          <w:rPr>
            <w:rFonts w:ascii="Verdana" w:eastAsia="Times New Roman" w:hAnsi="Verdana" w:cs="Times New Roman"/>
            <w:color w:val="0000FF"/>
            <w:sz w:val="20"/>
            <w:szCs w:val="20"/>
            <w:bdr w:val="none" w:sz="0" w:space="0" w:color="auto" w:frame="1"/>
          </w:rPr>
          <w:t>Using</w:t>
        </w:r>
        <w:r w:rsidRPr="00FF613D">
          <w:rPr>
            <w:rFonts w:ascii="Verdana" w:eastAsia="Times New Roman" w:hAnsi="Verdana" w:cs="Times New Roman"/>
            <w:color w:val="222222"/>
            <w:sz w:val="20"/>
            <w:szCs w:val="20"/>
            <w:bdr w:val="none" w:sz="0" w:space="0" w:color="auto" w:frame="1"/>
          </w:rPr>
          <w:t> System;</w:t>
        </w:r>
      </w:ins>
    </w:p>
    <w:p w:rsidR="00FF613D" w:rsidRPr="00FF613D" w:rsidRDefault="00FF613D" w:rsidP="00FF613D">
      <w:pPr>
        <w:shd w:val="clear" w:color="auto" w:fill="F6F4EF"/>
        <w:spacing w:after="0" w:line="240" w:lineRule="auto"/>
        <w:textAlignment w:val="baseline"/>
        <w:rPr>
          <w:ins w:id="28" w:author="Unknown"/>
          <w:rFonts w:ascii="inherit" w:eastAsia="Times New Roman" w:hAnsi="inherit" w:cs="Times New Roman"/>
          <w:color w:val="222222"/>
          <w:sz w:val="13"/>
          <w:szCs w:val="13"/>
        </w:rPr>
      </w:pPr>
      <w:ins w:id="29" w:author="Unknown">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Parent</w:t>
        </w:r>
      </w:ins>
    </w:p>
    <w:p w:rsidR="00FF613D" w:rsidRPr="00FF613D" w:rsidRDefault="00FF613D" w:rsidP="00FF613D">
      <w:pPr>
        <w:shd w:val="clear" w:color="auto" w:fill="F6F4EF"/>
        <w:spacing w:after="0" w:line="240" w:lineRule="auto"/>
        <w:textAlignment w:val="baseline"/>
        <w:rPr>
          <w:ins w:id="30" w:author="Unknown"/>
          <w:rFonts w:ascii="inherit" w:eastAsia="Times New Roman" w:hAnsi="inherit" w:cs="Times New Roman"/>
          <w:color w:val="222222"/>
          <w:sz w:val="13"/>
          <w:szCs w:val="13"/>
        </w:rPr>
      </w:pPr>
      <w:ins w:id="31"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32" w:author="Unknown"/>
          <w:rFonts w:ascii="inherit" w:eastAsia="Times New Roman" w:hAnsi="inherit" w:cs="Times New Roman"/>
          <w:color w:val="222222"/>
          <w:sz w:val="13"/>
          <w:szCs w:val="13"/>
        </w:rPr>
      </w:pPr>
      <w:ins w:id="33"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Write ()</w:t>
        </w:r>
      </w:ins>
    </w:p>
    <w:p w:rsidR="00FF613D" w:rsidRPr="00FF613D" w:rsidRDefault="00FF613D" w:rsidP="00FF613D">
      <w:pPr>
        <w:shd w:val="clear" w:color="auto" w:fill="F6F4EF"/>
        <w:spacing w:after="0" w:line="240" w:lineRule="auto"/>
        <w:textAlignment w:val="baseline"/>
        <w:rPr>
          <w:ins w:id="34" w:author="Unknown"/>
          <w:rFonts w:ascii="inherit" w:eastAsia="Times New Roman" w:hAnsi="inherit" w:cs="Times New Roman"/>
          <w:color w:val="222222"/>
          <w:sz w:val="13"/>
          <w:szCs w:val="13"/>
        </w:rPr>
      </w:pPr>
      <w:ins w:id="35"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6" w:author="Unknown"/>
          <w:rFonts w:ascii="inherit" w:eastAsia="Times New Roman" w:hAnsi="inherit" w:cs="Times New Roman"/>
          <w:color w:val="222222"/>
          <w:sz w:val="13"/>
          <w:szCs w:val="13"/>
        </w:rPr>
      </w:pPr>
      <w:ins w:id="37"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"Parent Class write method"</w:t>
        </w:r>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38" w:author="Unknown"/>
          <w:rFonts w:ascii="inherit" w:eastAsia="Times New Roman" w:hAnsi="inherit" w:cs="Times New Roman"/>
          <w:color w:val="222222"/>
          <w:sz w:val="13"/>
          <w:szCs w:val="13"/>
        </w:rPr>
      </w:pPr>
      <w:ins w:id="39"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40" w:author="Unknown"/>
          <w:rFonts w:ascii="inherit" w:eastAsia="Times New Roman" w:hAnsi="inherit" w:cs="Times New Roman"/>
          <w:color w:val="222222"/>
          <w:sz w:val="13"/>
          <w:szCs w:val="13"/>
        </w:rPr>
      </w:pPr>
      <w:ins w:id="41"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42" w:author="Unknown"/>
          <w:rFonts w:ascii="inherit" w:eastAsia="Times New Roman" w:hAnsi="inherit" w:cs="Times New Roman"/>
          <w:color w:val="222222"/>
          <w:sz w:val="13"/>
          <w:szCs w:val="13"/>
        </w:rPr>
      </w:pPr>
      <w:ins w:id="43"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44" w:author="Unknown"/>
          <w:rFonts w:ascii="inherit" w:eastAsia="Times New Roman" w:hAnsi="inherit" w:cs="Times New Roman"/>
          <w:color w:val="222222"/>
          <w:sz w:val="13"/>
          <w:szCs w:val="13"/>
        </w:rPr>
      </w:pPr>
      <w:ins w:id="45" w:author="Unknown">
        <w:r w:rsidRPr="00FF613D">
          <w:rPr>
            <w:rFonts w:ascii="Verdana" w:eastAsia="Times New Roman" w:hAnsi="Verdana" w:cs="Times New Roman"/>
            <w:color w:val="0000FF"/>
            <w:sz w:val="20"/>
            <w:szCs w:val="20"/>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Child</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Parent</w:t>
        </w:r>
      </w:ins>
    </w:p>
    <w:p w:rsidR="00FF613D" w:rsidRPr="00FF613D" w:rsidRDefault="00FF613D" w:rsidP="00FF613D">
      <w:pPr>
        <w:shd w:val="clear" w:color="auto" w:fill="F6F4EF"/>
        <w:spacing w:after="0" w:line="240" w:lineRule="auto"/>
        <w:textAlignment w:val="baseline"/>
        <w:rPr>
          <w:ins w:id="46" w:author="Unknown"/>
          <w:rFonts w:ascii="inherit" w:eastAsia="Times New Roman" w:hAnsi="inherit" w:cs="Times New Roman"/>
          <w:color w:val="222222"/>
          <w:sz w:val="13"/>
          <w:szCs w:val="13"/>
        </w:rPr>
      </w:pPr>
      <w:ins w:id="47"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48" w:author="Unknown"/>
          <w:rFonts w:ascii="inherit" w:eastAsia="Times New Roman" w:hAnsi="inherit" w:cs="Times New Roman"/>
          <w:color w:val="222222"/>
          <w:sz w:val="13"/>
          <w:szCs w:val="13"/>
        </w:rPr>
      </w:pPr>
      <w:ins w:id="49"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Write ()</w:t>
        </w:r>
      </w:ins>
    </w:p>
    <w:p w:rsidR="00FF613D" w:rsidRPr="00FF613D" w:rsidRDefault="00FF613D" w:rsidP="00FF613D">
      <w:pPr>
        <w:shd w:val="clear" w:color="auto" w:fill="F6F4EF"/>
        <w:spacing w:after="0" w:line="240" w:lineRule="auto"/>
        <w:textAlignment w:val="baseline"/>
        <w:rPr>
          <w:ins w:id="50" w:author="Unknown"/>
          <w:rFonts w:ascii="inherit" w:eastAsia="Times New Roman" w:hAnsi="inherit" w:cs="Times New Roman"/>
          <w:color w:val="222222"/>
          <w:sz w:val="13"/>
          <w:szCs w:val="13"/>
        </w:rPr>
      </w:pPr>
      <w:ins w:id="51"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52" w:author="Unknown"/>
          <w:rFonts w:ascii="inherit" w:eastAsia="Times New Roman" w:hAnsi="inherit" w:cs="Times New Roman"/>
          <w:color w:val="222222"/>
          <w:sz w:val="13"/>
          <w:szCs w:val="13"/>
        </w:rPr>
      </w:pPr>
      <w:ins w:id="53"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"Child Class write method"</w:t>
        </w:r>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54" w:author="Unknown"/>
          <w:rFonts w:ascii="inherit" w:eastAsia="Times New Roman" w:hAnsi="inherit" w:cs="Times New Roman"/>
          <w:color w:val="222222"/>
          <w:sz w:val="13"/>
          <w:szCs w:val="13"/>
        </w:rPr>
      </w:pPr>
      <w:ins w:id="55"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56" w:author="Unknown"/>
          <w:rFonts w:ascii="inherit" w:eastAsia="Times New Roman" w:hAnsi="inherit" w:cs="Times New Roman"/>
          <w:color w:val="222222"/>
          <w:sz w:val="13"/>
          <w:szCs w:val="13"/>
        </w:rPr>
      </w:pPr>
      <w:ins w:id="57"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58" w:author="Unknown"/>
          <w:rFonts w:ascii="inherit" w:eastAsia="Times New Roman" w:hAnsi="inherit" w:cs="Times New Roman"/>
          <w:color w:val="222222"/>
          <w:sz w:val="13"/>
          <w:szCs w:val="13"/>
        </w:rPr>
      </w:pPr>
      <w:ins w:id="59"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 ()</w:t>
        </w:r>
      </w:ins>
    </w:p>
    <w:p w:rsidR="00FF613D" w:rsidRPr="00FF613D" w:rsidRDefault="00FF613D" w:rsidP="00FF613D">
      <w:pPr>
        <w:shd w:val="clear" w:color="auto" w:fill="F6F4EF"/>
        <w:spacing w:after="0" w:line="240" w:lineRule="auto"/>
        <w:textAlignment w:val="baseline"/>
        <w:rPr>
          <w:ins w:id="60" w:author="Unknown"/>
          <w:rFonts w:ascii="inherit" w:eastAsia="Times New Roman" w:hAnsi="inherit" w:cs="Times New Roman"/>
          <w:color w:val="222222"/>
          <w:sz w:val="13"/>
          <w:szCs w:val="13"/>
        </w:rPr>
      </w:pPr>
      <w:ins w:id="61"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62" w:author="Unknown"/>
          <w:rFonts w:ascii="inherit" w:eastAsia="Times New Roman" w:hAnsi="inherit" w:cs="Times New Roman"/>
          <w:color w:val="222222"/>
          <w:sz w:val="13"/>
          <w:szCs w:val="13"/>
        </w:rPr>
      </w:pPr>
      <w:ins w:id="63"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Child</w:t>
        </w:r>
        <w:r w:rsidRPr="00FF613D">
          <w:rPr>
            <w:rFonts w:ascii="Verdana" w:eastAsia="Times New Roman" w:hAnsi="Verdana" w:cs="Times New Roman"/>
            <w:color w:val="222222"/>
            <w:sz w:val="20"/>
            <w:szCs w:val="20"/>
            <w:bdr w:val="none" w:sz="0" w:space="0" w:color="auto" w:frame="1"/>
          </w:rPr>
          <w:t> C1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Child</w:t>
        </w:r>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64" w:author="Unknown"/>
          <w:rFonts w:ascii="inherit" w:eastAsia="Times New Roman" w:hAnsi="inherit" w:cs="Times New Roman"/>
          <w:color w:val="222222"/>
          <w:sz w:val="13"/>
          <w:szCs w:val="13"/>
        </w:rPr>
      </w:pPr>
      <w:ins w:id="65" w:author="Unknown">
        <w:r w:rsidRPr="00FF613D">
          <w:rPr>
            <w:rFonts w:ascii="Verdana" w:eastAsia="Times New Roman" w:hAnsi="Verdana" w:cs="Times New Roman"/>
            <w:color w:val="222222"/>
            <w:sz w:val="20"/>
            <w:szCs w:val="20"/>
            <w:bdr w:val="none" w:sz="0" w:space="0" w:color="auto" w:frame="1"/>
          </w:rPr>
          <w:t>        C1.Write ();</w:t>
        </w:r>
      </w:ins>
    </w:p>
    <w:p w:rsidR="00FF613D" w:rsidRPr="00FF613D" w:rsidRDefault="00FF613D" w:rsidP="00FF613D">
      <w:pPr>
        <w:shd w:val="clear" w:color="auto" w:fill="F6F4EF"/>
        <w:spacing w:after="0" w:line="240" w:lineRule="auto"/>
        <w:textAlignment w:val="baseline"/>
        <w:rPr>
          <w:ins w:id="66" w:author="Unknown"/>
          <w:rFonts w:ascii="inherit" w:eastAsia="Times New Roman" w:hAnsi="inherit" w:cs="Times New Roman"/>
          <w:color w:val="222222"/>
          <w:sz w:val="13"/>
          <w:szCs w:val="13"/>
        </w:rPr>
      </w:pPr>
      <w:ins w:id="67"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//Type caste C1 to be of type Parent and call Write () method</w:t>
        </w:r>
      </w:ins>
    </w:p>
    <w:p w:rsidR="00FF613D" w:rsidRPr="00FF613D" w:rsidRDefault="00FF613D" w:rsidP="00FF613D">
      <w:pPr>
        <w:shd w:val="clear" w:color="auto" w:fill="F6F4EF"/>
        <w:spacing w:after="0" w:line="240" w:lineRule="auto"/>
        <w:textAlignment w:val="baseline"/>
        <w:rPr>
          <w:ins w:id="68" w:author="Unknown"/>
          <w:rFonts w:ascii="inherit" w:eastAsia="Times New Roman" w:hAnsi="inherit" w:cs="Times New Roman"/>
          <w:color w:val="222222"/>
          <w:sz w:val="13"/>
          <w:szCs w:val="13"/>
        </w:rPr>
      </w:pPr>
      <w:ins w:id="69"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Parent</w:t>
        </w:r>
        <w:r w:rsidRPr="00FF613D">
          <w:rPr>
            <w:rFonts w:ascii="Verdana" w:eastAsia="Times New Roman" w:hAnsi="Verdana" w:cs="Times New Roman"/>
            <w:color w:val="222222"/>
            <w:sz w:val="20"/>
            <w:szCs w:val="20"/>
            <w:bdr w:val="none" w:sz="0" w:space="0" w:color="auto" w:frame="1"/>
          </w:rPr>
          <w:t>) C1).Write ();</w:t>
        </w:r>
      </w:ins>
    </w:p>
    <w:p w:rsidR="00FF613D" w:rsidRPr="00FF613D" w:rsidRDefault="00FF613D" w:rsidP="00FF613D">
      <w:pPr>
        <w:shd w:val="clear" w:color="auto" w:fill="F6F4EF"/>
        <w:spacing w:after="0" w:line="240" w:lineRule="auto"/>
        <w:textAlignment w:val="baseline"/>
        <w:rPr>
          <w:ins w:id="70" w:author="Unknown"/>
          <w:rFonts w:ascii="inherit" w:eastAsia="Times New Roman" w:hAnsi="inherit" w:cs="Times New Roman"/>
          <w:color w:val="222222"/>
          <w:sz w:val="13"/>
          <w:szCs w:val="13"/>
        </w:rPr>
      </w:pPr>
      <w:ins w:id="71" w:author="Unknown">
        <w:r w:rsidRPr="00FF613D">
          <w:rPr>
            <w:rFonts w:ascii="Verdana" w:eastAsia="Times New Roman" w:hAnsi="Verdana" w:cs="Times New Roman"/>
            <w:color w:val="222222"/>
            <w:sz w:val="20"/>
            <w:szCs w:val="20"/>
            <w:bdr w:val="none" w:sz="0" w:space="0" w:color="auto" w:frame="1"/>
          </w:rPr>
          <w:lastRenderedPageBreak/>
          <w:t>    }</w:t>
        </w:r>
      </w:ins>
    </w:p>
    <w:p w:rsidR="00FF613D" w:rsidRPr="00FF613D" w:rsidRDefault="00FF613D" w:rsidP="00FF613D">
      <w:pPr>
        <w:shd w:val="clear" w:color="auto" w:fill="F6F4EF"/>
        <w:spacing w:after="0" w:line="240" w:lineRule="auto"/>
        <w:textAlignment w:val="baseline"/>
        <w:rPr>
          <w:ins w:id="72" w:author="Unknown"/>
          <w:rFonts w:ascii="inherit" w:eastAsia="Times New Roman" w:hAnsi="inherit" w:cs="Times New Roman"/>
          <w:color w:val="222222"/>
          <w:sz w:val="13"/>
          <w:szCs w:val="13"/>
        </w:rPr>
      </w:pPr>
      <w:ins w:id="73"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74" w:author="Unknown"/>
          <w:rFonts w:ascii="Georgia" w:eastAsia="Times New Roman" w:hAnsi="Georgia" w:cs="Times New Roman"/>
          <w:color w:val="222222"/>
          <w:sz w:val="13"/>
          <w:szCs w:val="13"/>
        </w:rPr>
      </w:pPr>
      <w:ins w:id="75" w:author="Unknown">
        <w:r w:rsidRPr="00FF613D">
          <w:rPr>
            <w:rFonts w:ascii="Verdana" w:eastAsia="Times New Roman" w:hAnsi="Verdana" w:cs="Times New Roman"/>
            <w:color w:val="222222"/>
            <w:sz w:val="20"/>
            <w:szCs w:val="20"/>
            <w:bdr w:val="none" w:sz="0" w:space="0" w:color="auto" w:frame="1"/>
          </w:rPr>
          <w:br/>
        </w:r>
      </w:ins>
    </w:p>
    <w:p w:rsidR="00FF613D" w:rsidRPr="00FF613D" w:rsidRDefault="00FF613D" w:rsidP="00FF613D">
      <w:pPr>
        <w:shd w:val="clear" w:color="auto" w:fill="F6F4EF"/>
        <w:spacing w:after="0" w:line="240" w:lineRule="auto"/>
        <w:textAlignment w:val="baseline"/>
        <w:rPr>
          <w:ins w:id="76" w:author="Unknown"/>
          <w:rFonts w:ascii="Georgia" w:eastAsia="Times New Roman" w:hAnsi="Georgia" w:cs="Times New Roman"/>
          <w:color w:val="222222"/>
          <w:sz w:val="13"/>
          <w:szCs w:val="13"/>
        </w:rPr>
      </w:pPr>
      <w:ins w:id="77" w:author="Unknown">
        <w:r w:rsidRPr="00FF613D">
          <w:rPr>
            <w:rFonts w:ascii="Verdana" w:eastAsia="Times New Roman" w:hAnsi="Verdana" w:cs="Times New Roman"/>
            <w:b/>
            <w:bCs/>
            <w:color w:val="4F81BD"/>
            <w:sz w:val="13"/>
            <w:szCs w:val="13"/>
            <w:u w:val="single"/>
            <w:bdr w:val="none" w:sz="0" w:space="0" w:color="auto" w:frame="1"/>
          </w:rPr>
          <w:t>Polymorphism:</w:t>
        </w:r>
      </w:ins>
    </w:p>
    <w:p w:rsidR="00FF613D" w:rsidRPr="00FF613D" w:rsidRDefault="00FF613D" w:rsidP="00FF613D">
      <w:pPr>
        <w:shd w:val="clear" w:color="auto" w:fill="F6F4EF"/>
        <w:spacing w:after="0" w:line="240" w:lineRule="auto"/>
        <w:textAlignment w:val="baseline"/>
        <w:rPr>
          <w:ins w:id="78" w:author="Unknown"/>
          <w:rFonts w:ascii="Georgia" w:eastAsia="Times New Roman" w:hAnsi="Georgia" w:cs="Times New Roman"/>
          <w:color w:val="222222"/>
          <w:sz w:val="13"/>
          <w:szCs w:val="13"/>
        </w:rPr>
      </w:pPr>
      <w:ins w:id="79" w:author="Unknown">
        <w:r w:rsidRPr="00FF613D">
          <w:rPr>
            <w:rFonts w:ascii="Verdana" w:eastAsia="Times New Roman" w:hAnsi="Verdana" w:cs="Times New Roman"/>
            <w:b/>
            <w:bCs/>
            <w:color w:val="4F81BD"/>
            <w:sz w:val="13"/>
            <w:szCs w:val="13"/>
            <w:u w:val="single"/>
            <w:bdr w:val="none" w:sz="0" w:space="0" w:color="auto" w:frame="1"/>
          </w:rPr>
          <w:br/>
        </w:r>
      </w:ins>
    </w:p>
    <w:p w:rsidR="00FF613D" w:rsidRPr="00FF613D" w:rsidRDefault="00FF613D" w:rsidP="00FF613D">
      <w:pPr>
        <w:shd w:val="clear" w:color="auto" w:fill="F6F4EF"/>
        <w:spacing w:after="0" w:line="240" w:lineRule="auto"/>
        <w:textAlignment w:val="baseline"/>
        <w:rPr>
          <w:ins w:id="80" w:author="Unknown"/>
          <w:rFonts w:ascii="Georgia" w:eastAsia="Times New Roman" w:hAnsi="Georgia" w:cs="Times New Roman"/>
          <w:color w:val="222222"/>
          <w:sz w:val="13"/>
          <w:szCs w:val="13"/>
        </w:rPr>
      </w:pPr>
      <w:ins w:id="81" w:author="Unknown">
        <w:r w:rsidRPr="00FF613D">
          <w:rPr>
            <w:rFonts w:ascii="Verdana" w:eastAsia="Times New Roman" w:hAnsi="Verdana" w:cs="Times New Roman"/>
            <w:color w:val="222222"/>
            <w:sz w:val="20"/>
            <w:szCs w:val="20"/>
            <w:bdr w:val="none" w:sz="0" w:space="0" w:color="auto" w:frame="1"/>
          </w:rPr>
          <w:t>When a message can be processed in different ways is called polymorphism. Polymorphism means many forms.</w:t>
        </w:r>
      </w:ins>
    </w:p>
    <w:p w:rsidR="00FF613D" w:rsidRPr="00FF613D" w:rsidRDefault="00FF613D" w:rsidP="00FF613D">
      <w:pPr>
        <w:shd w:val="clear" w:color="auto" w:fill="F6F4EF"/>
        <w:spacing w:after="0" w:line="240" w:lineRule="auto"/>
        <w:textAlignment w:val="baseline"/>
        <w:rPr>
          <w:ins w:id="82" w:author="Unknown"/>
          <w:rFonts w:ascii="Georgia" w:eastAsia="Times New Roman" w:hAnsi="Georgia" w:cs="Times New Roman"/>
          <w:color w:val="222222"/>
          <w:sz w:val="13"/>
          <w:szCs w:val="13"/>
        </w:rPr>
      </w:pPr>
      <w:ins w:id="83"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84" w:author="Unknown"/>
          <w:rFonts w:ascii="Georgia" w:eastAsia="Times New Roman" w:hAnsi="Georgia" w:cs="Times New Roman"/>
          <w:color w:val="222222"/>
          <w:sz w:val="13"/>
          <w:szCs w:val="13"/>
        </w:rPr>
      </w:pPr>
      <w:ins w:id="85" w:author="Unknown">
        <w:r w:rsidRPr="00FF613D">
          <w:rPr>
            <w:rFonts w:ascii="Verdana" w:eastAsia="Times New Roman" w:hAnsi="Verdana" w:cs="Times New Roman"/>
            <w:color w:val="222222"/>
            <w:sz w:val="20"/>
            <w:szCs w:val="20"/>
            <w:bdr w:val="none" w:sz="0" w:space="0" w:color="auto" w:frame="1"/>
          </w:rPr>
          <w:t>Polymorphism is one of the fundamental concepts of OOP.</w:t>
        </w:r>
      </w:ins>
    </w:p>
    <w:p w:rsidR="00FF613D" w:rsidRPr="00FF613D" w:rsidRDefault="00FF613D" w:rsidP="00FF613D">
      <w:pPr>
        <w:shd w:val="clear" w:color="auto" w:fill="F6F4EF"/>
        <w:spacing w:after="0" w:line="240" w:lineRule="auto"/>
        <w:textAlignment w:val="baseline"/>
        <w:rPr>
          <w:ins w:id="86" w:author="Unknown"/>
          <w:rFonts w:ascii="Georgia" w:eastAsia="Times New Roman" w:hAnsi="Georgia" w:cs="Times New Roman"/>
          <w:color w:val="222222"/>
          <w:sz w:val="13"/>
          <w:szCs w:val="13"/>
        </w:rPr>
      </w:pPr>
      <w:ins w:id="87"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88" w:author="Unknown"/>
          <w:rFonts w:ascii="Georgia" w:eastAsia="Times New Roman" w:hAnsi="Georgia" w:cs="Times New Roman"/>
          <w:color w:val="222222"/>
          <w:sz w:val="13"/>
          <w:szCs w:val="13"/>
        </w:rPr>
      </w:pPr>
      <w:ins w:id="89" w:author="Unknown">
        <w:r w:rsidRPr="00FF613D">
          <w:rPr>
            <w:rFonts w:ascii="Verdana" w:eastAsia="Times New Roman" w:hAnsi="Verdana" w:cs="Times New Roman"/>
            <w:b/>
            <w:bCs/>
            <w:color w:val="4F81BD"/>
            <w:sz w:val="13"/>
            <w:szCs w:val="13"/>
            <w:bdr w:val="none" w:sz="0" w:space="0" w:color="auto" w:frame="1"/>
          </w:rPr>
          <w:t>Polymorphism provides following features:</w:t>
        </w:r>
        <w:r w:rsidRPr="00FF613D">
          <w:rPr>
            <w:rFonts w:ascii="Verdana" w:eastAsia="Times New Roman" w:hAnsi="Verdana" w:cs="Times New Roman"/>
            <w:color w:val="4F81BD"/>
            <w:sz w:val="13"/>
            <w:szCs w:val="13"/>
            <w:bdr w:val="none" w:sz="0" w:space="0" w:color="auto" w:frame="1"/>
          </w:rPr>
          <w:t> </w:t>
        </w:r>
      </w:ins>
    </w:p>
    <w:p w:rsidR="00FF613D" w:rsidRPr="00FF613D" w:rsidRDefault="00FF613D" w:rsidP="00FF613D">
      <w:pPr>
        <w:shd w:val="clear" w:color="auto" w:fill="F6F4EF"/>
        <w:spacing w:after="0" w:line="240" w:lineRule="auto"/>
        <w:textAlignment w:val="baseline"/>
        <w:rPr>
          <w:ins w:id="90" w:author="Unknown"/>
          <w:rFonts w:ascii="Georgia" w:eastAsia="Times New Roman" w:hAnsi="Georgia" w:cs="Times New Roman"/>
          <w:color w:val="222222"/>
          <w:sz w:val="13"/>
          <w:szCs w:val="13"/>
        </w:rPr>
      </w:pPr>
    </w:p>
    <w:p w:rsidR="00FF613D" w:rsidRPr="00FF613D" w:rsidRDefault="00FF613D" w:rsidP="00FF613D">
      <w:pPr>
        <w:numPr>
          <w:ilvl w:val="0"/>
          <w:numId w:val="1"/>
        </w:numPr>
        <w:shd w:val="clear" w:color="auto" w:fill="F6F4EF"/>
        <w:spacing w:after="0" w:line="240" w:lineRule="auto"/>
        <w:ind w:left="360" w:right="360"/>
        <w:textAlignment w:val="baseline"/>
        <w:rPr>
          <w:ins w:id="91" w:author="Unknown"/>
          <w:rFonts w:ascii="inherit" w:eastAsia="Times New Roman" w:hAnsi="inherit" w:cs="Times New Roman"/>
          <w:color w:val="222222"/>
          <w:sz w:val="13"/>
          <w:szCs w:val="13"/>
        </w:rPr>
      </w:pPr>
      <w:ins w:id="92" w:author="Unknown">
        <w:r w:rsidRPr="00FF613D">
          <w:rPr>
            <w:rFonts w:ascii="Verdana" w:eastAsia="Times New Roman" w:hAnsi="Verdana" w:cs="Times New Roman"/>
            <w:color w:val="222222"/>
            <w:sz w:val="20"/>
            <w:szCs w:val="20"/>
            <w:bdr w:val="none" w:sz="0" w:space="0" w:color="auto" w:frame="1"/>
          </w:rPr>
          <w:t>It allows you to invoke methods of derived class through base class reference during runtime.</w:t>
        </w:r>
      </w:ins>
    </w:p>
    <w:p w:rsidR="00FF613D" w:rsidRPr="00FF613D" w:rsidRDefault="00FF613D" w:rsidP="00FF613D">
      <w:pPr>
        <w:numPr>
          <w:ilvl w:val="0"/>
          <w:numId w:val="1"/>
        </w:numPr>
        <w:shd w:val="clear" w:color="auto" w:fill="F6F4EF"/>
        <w:spacing w:after="0" w:line="240" w:lineRule="auto"/>
        <w:ind w:left="360" w:right="360"/>
        <w:textAlignment w:val="baseline"/>
        <w:rPr>
          <w:ins w:id="93" w:author="Unknown"/>
          <w:rFonts w:ascii="inherit" w:eastAsia="Times New Roman" w:hAnsi="inherit" w:cs="Times New Roman"/>
          <w:color w:val="222222"/>
          <w:sz w:val="13"/>
          <w:szCs w:val="13"/>
        </w:rPr>
      </w:pPr>
      <w:ins w:id="94" w:author="Unknown">
        <w:r w:rsidRPr="00FF613D">
          <w:rPr>
            <w:rFonts w:ascii="Verdana" w:eastAsia="Times New Roman" w:hAnsi="Verdana" w:cs="Times New Roman"/>
            <w:color w:val="222222"/>
            <w:sz w:val="20"/>
            <w:szCs w:val="20"/>
            <w:bdr w:val="none" w:sz="0" w:space="0" w:color="auto" w:frame="1"/>
          </w:rPr>
          <w:t>It has the ability for classes to provide different implementations of methods that are called through the same name. </w:t>
        </w:r>
      </w:ins>
    </w:p>
    <w:p w:rsidR="00FF613D" w:rsidRPr="00FF613D" w:rsidRDefault="00FF613D" w:rsidP="00FF613D">
      <w:pPr>
        <w:shd w:val="clear" w:color="auto" w:fill="F6F4EF"/>
        <w:spacing w:after="0" w:line="240" w:lineRule="auto"/>
        <w:textAlignment w:val="baseline"/>
        <w:rPr>
          <w:ins w:id="95" w:author="Unknown"/>
          <w:rFonts w:ascii="Georgia" w:eastAsia="Times New Roman" w:hAnsi="Georgia" w:cs="Times New Roman"/>
          <w:color w:val="222222"/>
          <w:sz w:val="13"/>
          <w:szCs w:val="13"/>
        </w:rPr>
      </w:pPr>
      <w:ins w:id="96" w:author="Unknown">
        <w:r w:rsidRPr="00FF613D">
          <w:rPr>
            <w:rFonts w:ascii="Verdana" w:eastAsia="Times New Roman" w:hAnsi="Verdana" w:cs="Times New Roman"/>
            <w:b/>
            <w:bCs/>
            <w:color w:val="4F81BD"/>
            <w:sz w:val="13"/>
            <w:szCs w:val="13"/>
            <w:bdr w:val="none" w:sz="0" w:space="0" w:color="auto" w:frame="1"/>
          </w:rPr>
          <w:t>Polymorphism is of two types:</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4F81BD"/>
            <w:sz w:val="13"/>
            <w:szCs w:val="13"/>
            <w:bdr w:val="none" w:sz="0" w:space="0" w:color="auto" w:frame="1"/>
          </w:rPr>
          <w:t> </w:t>
        </w:r>
      </w:ins>
    </w:p>
    <w:p w:rsidR="00FF613D" w:rsidRPr="00FF613D" w:rsidRDefault="00FF613D" w:rsidP="00FF613D">
      <w:pPr>
        <w:numPr>
          <w:ilvl w:val="0"/>
          <w:numId w:val="2"/>
        </w:numPr>
        <w:shd w:val="clear" w:color="auto" w:fill="F6F4EF"/>
        <w:spacing w:after="0" w:line="240" w:lineRule="auto"/>
        <w:ind w:left="360" w:right="360"/>
        <w:textAlignment w:val="baseline"/>
        <w:rPr>
          <w:ins w:id="97" w:author="Unknown"/>
          <w:rFonts w:ascii="inherit" w:eastAsia="Times New Roman" w:hAnsi="inherit" w:cs="Times New Roman"/>
          <w:color w:val="222222"/>
          <w:sz w:val="13"/>
          <w:szCs w:val="13"/>
        </w:rPr>
      </w:pPr>
      <w:ins w:id="98" w:author="Unknown">
        <w:r w:rsidRPr="00FF613D">
          <w:rPr>
            <w:rFonts w:ascii="Verdana" w:eastAsia="Times New Roman" w:hAnsi="Verdana" w:cs="Times New Roman"/>
            <w:color w:val="222222"/>
            <w:sz w:val="20"/>
            <w:szCs w:val="20"/>
            <w:bdr w:val="none" w:sz="0" w:space="0" w:color="auto" w:frame="1"/>
          </w:rPr>
          <w:t>Compile time polymorphism/Overloading</w:t>
        </w:r>
      </w:ins>
    </w:p>
    <w:p w:rsidR="00FF613D" w:rsidRPr="00FF613D" w:rsidRDefault="00FF613D" w:rsidP="00FF613D">
      <w:pPr>
        <w:numPr>
          <w:ilvl w:val="0"/>
          <w:numId w:val="2"/>
        </w:numPr>
        <w:shd w:val="clear" w:color="auto" w:fill="F6F4EF"/>
        <w:spacing w:after="0" w:line="240" w:lineRule="auto"/>
        <w:ind w:left="360" w:right="360"/>
        <w:textAlignment w:val="baseline"/>
        <w:rPr>
          <w:ins w:id="99" w:author="Unknown"/>
          <w:rFonts w:ascii="inherit" w:eastAsia="Times New Roman" w:hAnsi="inherit" w:cs="Times New Roman"/>
          <w:color w:val="222222"/>
          <w:sz w:val="13"/>
          <w:szCs w:val="13"/>
        </w:rPr>
      </w:pPr>
      <w:ins w:id="100" w:author="Unknown">
        <w:r w:rsidRPr="00FF613D">
          <w:rPr>
            <w:rFonts w:ascii="Verdana" w:eastAsia="Times New Roman" w:hAnsi="Verdana" w:cs="Times New Roman"/>
            <w:color w:val="222222"/>
            <w:sz w:val="20"/>
            <w:szCs w:val="20"/>
            <w:bdr w:val="none" w:sz="0" w:space="0" w:color="auto" w:frame="1"/>
          </w:rPr>
          <w:t>Runtime polymorphism/Overriding</w:t>
        </w:r>
      </w:ins>
    </w:p>
    <w:p w:rsidR="00FF613D" w:rsidRPr="00FF613D" w:rsidRDefault="00FF613D" w:rsidP="00FF613D">
      <w:pPr>
        <w:shd w:val="clear" w:color="auto" w:fill="F6F4EF"/>
        <w:spacing w:after="0" w:line="240" w:lineRule="auto"/>
        <w:textAlignment w:val="baseline"/>
        <w:rPr>
          <w:ins w:id="101" w:author="Unknown"/>
          <w:rFonts w:ascii="Georgia" w:eastAsia="Times New Roman" w:hAnsi="Georgia" w:cs="Times New Roman"/>
          <w:color w:val="222222"/>
          <w:sz w:val="13"/>
          <w:szCs w:val="13"/>
        </w:rPr>
      </w:pPr>
      <w:ins w:id="102" w:author="Unknown">
        <w:r w:rsidRPr="00FF613D">
          <w:rPr>
            <w:rFonts w:ascii="Verdana" w:eastAsia="Times New Roman" w:hAnsi="Verdana" w:cs="Times New Roman"/>
            <w:b/>
            <w:bCs/>
            <w:color w:val="4F81BD"/>
            <w:sz w:val="13"/>
            <w:szCs w:val="13"/>
            <w:bdr w:val="none" w:sz="0" w:space="0" w:color="auto" w:frame="1"/>
          </w:rPr>
          <w:t>Compile Time Polymorphism</w:t>
        </w:r>
      </w:ins>
    </w:p>
    <w:p w:rsidR="00FF613D" w:rsidRPr="00FF613D" w:rsidRDefault="00FF613D" w:rsidP="00FF613D">
      <w:pPr>
        <w:shd w:val="clear" w:color="auto" w:fill="F6F4EF"/>
        <w:spacing w:after="0" w:line="240" w:lineRule="auto"/>
        <w:textAlignment w:val="baseline"/>
        <w:rPr>
          <w:ins w:id="103" w:author="Unknown"/>
          <w:rFonts w:ascii="Georgia" w:eastAsia="Times New Roman" w:hAnsi="Georgia" w:cs="Times New Roman"/>
          <w:color w:val="222222"/>
          <w:sz w:val="13"/>
          <w:szCs w:val="13"/>
        </w:rPr>
      </w:pPr>
      <w:ins w:id="10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05" w:author="Unknown"/>
          <w:rFonts w:ascii="Georgia" w:eastAsia="Times New Roman" w:hAnsi="Georgia" w:cs="Times New Roman"/>
          <w:color w:val="222222"/>
          <w:sz w:val="13"/>
          <w:szCs w:val="13"/>
        </w:rPr>
      </w:pPr>
      <w:ins w:id="106" w:author="Unknown">
        <w:r w:rsidRPr="00FF613D">
          <w:rPr>
            <w:rFonts w:ascii="Verdana" w:eastAsia="Times New Roman" w:hAnsi="Verdana" w:cs="Times New Roman"/>
            <w:color w:val="222222"/>
            <w:sz w:val="20"/>
            <w:szCs w:val="20"/>
            <w:bdr w:val="none" w:sz="0" w:space="0" w:color="auto" w:frame="1"/>
          </w:rPr>
          <w:t>Compile time polymorphism is method and operators overloading. It is also called early binding.</w:t>
        </w:r>
      </w:ins>
    </w:p>
    <w:p w:rsidR="00FF613D" w:rsidRPr="00FF613D" w:rsidRDefault="00FF613D" w:rsidP="00FF613D">
      <w:pPr>
        <w:shd w:val="clear" w:color="auto" w:fill="F6F4EF"/>
        <w:spacing w:after="0" w:line="240" w:lineRule="auto"/>
        <w:textAlignment w:val="baseline"/>
        <w:rPr>
          <w:ins w:id="107" w:author="Unknown"/>
          <w:rFonts w:ascii="Georgia" w:eastAsia="Times New Roman" w:hAnsi="Georgia" w:cs="Times New Roman"/>
          <w:color w:val="222222"/>
          <w:sz w:val="13"/>
          <w:szCs w:val="13"/>
        </w:rPr>
      </w:pPr>
      <w:ins w:id="10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09" w:author="Unknown"/>
          <w:rFonts w:ascii="Georgia" w:eastAsia="Times New Roman" w:hAnsi="Georgia" w:cs="Times New Roman"/>
          <w:color w:val="222222"/>
          <w:sz w:val="13"/>
          <w:szCs w:val="13"/>
        </w:rPr>
      </w:pPr>
      <w:ins w:id="110" w:author="Unknown">
        <w:r w:rsidRPr="00FF613D">
          <w:rPr>
            <w:rFonts w:ascii="Verdana" w:eastAsia="Times New Roman" w:hAnsi="Verdana" w:cs="Times New Roman"/>
            <w:color w:val="222222"/>
            <w:sz w:val="20"/>
            <w:szCs w:val="20"/>
            <w:bdr w:val="none" w:sz="0" w:space="0" w:color="auto" w:frame="1"/>
          </w:rPr>
          <w:t>In method overloading method performs the different task at the different input parameters.</w:t>
        </w:r>
      </w:ins>
    </w:p>
    <w:p w:rsidR="00FF613D" w:rsidRPr="00FF613D" w:rsidRDefault="00FF613D" w:rsidP="00FF613D">
      <w:pPr>
        <w:shd w:val="clear" w:color="auto" w:fill="F6F4EF"/>
        <w:spacing w:after="0" w:line="240" w:lineRule="auto"/>
        <w:textAlignment w:val="baseline"/>
        <w:rPr>
          <w:ins w:id="111" w:author="Unknown"/>
          <w:rFonts w:ascii="Georgia" w:eastAsia="Times New Roman" w:hAnsi="Georgia" w:cs="Times New Roman"/>
          <w:color w:val="222222"/>
          <w:sz w:val="13"/>
          <w:szCs w:val="13"/>
        </w:rPr>
      </w:pPr>
      <w:ins w:id="11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13" w:author="Unknown"/>
          <w:rFonts w:ascii="Georgia" w:eastAsia="Times New Roman" w:hAnsi="Georgia" w:cs="Times New Roman"/>
          <w:color w:val="222222"/>
          <w:sz w:val="13"/>
          <w:szCs w:val="13"/>
        </w:rPr>
      </w:pPr>
      <w:ins w:id="114" w:author="Unknown">
        <w:r w:rsidRPr="00FF613D">
          <w:rPr>
            <w:rFonts w:ascii="Verdana" w:eastAsia="Times New Roman" w:hAnsi="Verdana" w:cs="Times New Roman"/>
            <w:b/>
            <w:bCs/>
            <w:color w:val="4F81BD"/>
            <w:sz w:val="13"/>
            <w:szCs w:val="13"/>
            <w:bdr w:val="none" w:sz="0" w:space="0" w:color="auto" w:frame="1"/>
          </w:rPr>
          <w:t>Runtime Time Polymorphism</w:t>
        </w:r>
      </w:ins>
    </w:p>
    <w:p w:rsidR="00FF613D" w:rsidRPr="00FF613D" w:rsidRDefault="00FF613D" w:rsidP="00FF613D">
      <w:pPr>
        <w:shd w:val="clear" w:color="auto" w:fill="F6F4EF"/>
        <w:spacing w:after="0" w:line="240" w:lineRule="auto"/>
        <w:textAlignment w:val="baseline"/>
        <w:rPr>
          <w:ins w:id="115" w:author="Unknown"/>
          <w:rFonts w:ascii="Georgia" w:eastAsia="Times New Roman" w:hAnsi="Georgia" w:cs="Times New Roman"/>
          <w:color w:val="222222"/>
          <w:sz w:val="13"/>
          <w:szCs w:val="13"/>
        </w:rPr>
      </w:pPr>
      <w:ins w:id="116" w:author="Unknown">
        <w:r w:rsidRPr="00FF613D">
          <w:rPr>
            <w:rFonts w:ascii="Verdana" w:eastAsia="Times New Roman" w:hAnsi="Verdana" w:cs="Times New Roman"/>
            <w:color w:val="4F81BD"/>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17" w:author="Unknown"/>
          <w:rFonts w:ascii="Georgia" w:eastAsia="Times New Roman" w:hAnsi="Georgia" w:cs="Times New Roman"/>
          <w:color w:val="222222"/>
          <w:sz w:val="13"/>
          <w:szCs w:val="13"/>
        </w:rPr>
      </w:pPr>
      <w:ins w:id="118" w:author="Unknown">
        <w:r w:rsidRPr="00FF613D">
          <w:rPr>
            <w:rFonts w:ascii="Verdana" w:eastAsia="Times New Roman" w:hAnsi="Verdana" w:cs="Times New Roman"/>
            <w:color w:val="222222"/>
            <w:sz w:val="20"/>
            <w:szCs w:val="20"/>
            <w:bdr w:val="none" w:sz="0" w:space="0" w:color="auto" w:frame="1"/>
          </w:rPr>
          <w:t>Runtime time polymorphism is done using inheritance and virtual functions. Method overriding is called runtime polymorphism. It is also called late binding.</w:t>
        </w:r>
      </w:ins>
    </w:p>
    <w:p w:rsidR="00FF613D" w:rsidRPr="00FF613D" w:rsidRDefault="00FF613D" w:rsidP="00FF613D">
      <w:pPr>
        <w:shd w:val="clear" w:color="auto" w:fill="F6F4EF"/>
        <w:spacing w:after="0" w:line="240" w:lineRule="auto"/>
        <w:textAlignment w:val="baseline"/>
        <w:rPr>
          <w:ins w:id="119" w:author="Unknown"/>
          <w:rFonts w:ascii="Georgia" w:eastAsia="Times New Roman" w:hAnsi="Georgia" w:cs="Times New Roman"/>
          <w:color w:val="222222"/>
          <w:sz w:val="13"/>
          <w:szCs w:val="13"/>
        </w:rPr>
      </w:pPr>
      <w:ins w:id="12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21" w:author="Unknown"/>
          <w:rFonts w:ascii="Georgia" w:eastAsia="Times New Roman" w:hAnsi="Georgia" w:cs="Times New Roman"/>
          <w:color w:val="222222"/>
          <w:sz w:val="13"/>
          <w:szCs w:val="13"/>
        </w:rPr>
      </w:pPr>
      <w:ins w:id="122" w:author="Unknown">
        <w:r w:rsidRPr="00FF613D">
          <w:rPr>
            <w:rFonts w:ascii="Verdana" w:eastAsia="Times New Roman" w:hAnsi="Verdana" w:cs="Times New Roman"/>
            <w:color w:val="222222"/>
            <w:sz w:val="20"/>
            <w:szCs w:val="20"/>
            <w:bdr w:val="none" w:sz="0" w:space="0" w:color="auto" w:frame="1"/>
          </w:rPr>
          <w:t>When </w:t>
        </w:r>
        <w:r w:rsidRPr="00FF613D">
          <w:rPr>
            <w:rFonts w:ascii="Verdana" w:eastAsia="Times New Roman" w:hAnsi="Verdana" w:cs="Times New Roman"/>
            <w:b/>
            <w:bCs/>
            <w:color w:val="222222"/>
            <w:sz w:val="20"/>
            <w:szCs w:val="20"/>
            <w:bdr w:val="none" w:sz="0" w:space="0" w:color="auto" w:frame="1"/>
          </w:rPr>
          <w:t>overriding</w:t>
        </w:r>
        <w:r w:rsidRPr="00FF613D">
          <w:rPr>
            <w:rFonts w:ascii="Verdana" w:eastAsia="Times New Roman" w:hAnsi="Verdana" w:cs="Times New Roman"/>
            <w:color w:val="222222"/>
            <w:sz w:val="20"/>
            <w:szCs w:val="20"/>
            <w:bdr w:val="none" w:sz="0" w:space="0" w:color="auto" w:frame="1"/>
          </w:rPr>
          <w:t> a method, you change the behavior of the method for the derived class.  </w:t>
        </w:r>
        <w:proofErr w:type="spellStart"/>
        <w:r w:rsidRPr="00FF613D">
          <w:rPr>
            <w:rFonts w:ascii="Verdana" w:eastAsia="Times New Roman" w:hAnsi="Verdana" w:cs="Times New Roman"/>
            <w:b/>
            <w:bCs/>
            <w:color w:val="222222"/>
            <w:sz w:val="20"/>
            <w:szCs w:val="20"/>
            <w:bdr w:val="none" w:sz="0" w:space="0" w:color="auto" w:frame="1"/>
          </w:rPr>
          <w:t>Overloading</w:t>
        </w:r>
        <w:r w:rsidRPr="00FF613D">
          <w:rPr>
            <w:rFonts w:ascii="Verdana" w:eastAsia="Times New Roman" w:hAnsi="Verdana" w:cs="Times New Roman"/>
            <w:color w:val="222222"/>
            <w:sz w:val="20"/>
            <w:szCs w:val="20"/>
            <w:bdr w:val="none" w:sz="0" w:space="0" w:color="auto" w:frame="1"/>
          </w:rPr>
          <w:t>a</w:t>
        </w:r>
        <w:proofErr w:type="spellEnd"/>
        <w:r w:rsidRPr="00FF613D">
          <w:rPr>
            <w:rFonts w:ascii="Verdana" w:eastAsia="Times New Roman" w:hAnsi="Verdana" w:cs="Times New Roman"/>
            <w:color w:val="222222"/>
            <w:sz w:val="20"/>
            <w:szCs w:val="20"/>
            <w:bdr w:val="none" w:sz="0" w:space="0" w:color="auto" w:frame="1"/>
          </w:rPr>
          <w:t xml:space="preserve"> method simply involves having another method with the same prototype.</w:t>
        </w:r>
      </w:ins>
    </w:p>
    <w:p w:rsidR="00FF613D" w:rsidRPr="00FF613D" w:rsidRDefault="00FF613D" w:rsidP="00FF613D">
      <w:pPr>
        <w:shd w:val="clear" w:color="auto" w:fill="F6F4EF"/>
        <w:spacing w:after="0" w:line="240" w:lineRule="auto"/>
        <w:textAlignment w:val="baseline"/>
        <w:rPr>
          <w:ins w:id="123" w:author="Unknown"/>
          <w:rFonts w:ascii="Georgia" w:eastAsia="Times New Roman" w:hAnsi="Georgia" w:cs="Times New Roman"/>
          <w:color w:val="222222"/>
          <w:sz w:val="13"/>
          <w:szCs w:val="13"/>
        </w:rPr>
      </w:pPr>
      <w:ins w:id="12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25" w:author="Unknown"/>
          <w:rFonts w:ascii="Georgia" w:eastAsia="Times New Roman" w:hAnsi="Georgia" w:cs="Times New Roman"/>
          <w:color w:val="222222"/>
          <w:sz w:val="13"/>
          <w:szCs w:val="13"/>
        </w:rPr>
      </w:pPr>
      <w:ins w:id="126" w:author="Unknown">
        <w:r w:rsidRPr="00FF613D">
          <w:rPr>
            <w:rFonts w:ascii="Verdana" w:eastAsia="Times New Roman" w:hAnsi="Verdana" w:cs="Times New Roman"/>
            <w:b/>
            <w:bCs/>
            <w:color w:val="4F81BD"/>
            <w:sz w:val="20"/>
            <w:szCs w:val="20"/>
            <w:bdr w:val="none" w:sz="0" w:space="0" w:color="auto" w:frame="1"/>
          </w:rPr>
          <w:t>Caution:</w:t>
        </w:r>
        <w:r w:rsidRPr="00FF613D">
          <w:rPr>
            <w:rFonts w:ascii="Verdana" w:eastAsia="Times New Roman" w:hAnsi="Verdana" w:cs="Times New Roman"/>
            <w:b/>
            <w:b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Don't confused method overloading with method overriding, they are different, unrelated concepts. But they sound similar.</w:t>
        </w:r>
      </w:ins>
    </w:p>
    <w:p w:rsidR="00FF613D" w:rsidRPr="00FF613D" w:rsidRDefault="00FF613D" w:rsidP="00FF613D">
      <w:pPr>
        <w:shd w:val="clear" w:color="auto" w:fill="F6F4EF"/>
        <w:spacing w:after="0" w:line="240" w:lineRule="auto"/>
        <w:textAlignment w:val="baseline"/>
        <w:rPr>
          <w:ins w:id="127" w:author="Unknown"/>
          <w:rFonts w:ascii="Georgia" w:eastAsia="Times New Roman" w:hAnsi="Georgia" w:cs="Times New Roman"/>
          <w:color w:val="222222"/>
          <w:sz w:val="13"/>
          <w:szCs w:val="13"/>
        </w:rPr>
      </w:pPr>
      <w:ins w:id="12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29" w:author="Unknown"/>
          <w:rFonts w:ascii="Georgia" w:eastAsia="Times New Roman" w:hAnsi="Georgia" w:cs="Times New Roman"/>
          <w:color w:val="222222"/>
          <w:sz w:val="13"/>
          <w:szCs w:val="13"/>
        </w:rPr>
      </w:pPr>
      <w:ins w:id="130" w:author="Unknown">
        <w:r w:rsidRPr="00FF613D">
          <w:rPr>
            <w:rFonts w:ascii="Verdana" w:eastAsia="Times New Roman" w:hAnsi="Verdana" w:cs="Times New Roman"/>
            <w:color w:val="222222"/>
            <w:sz w:val="20"/>
            <w:szCs w:val="20"/>
            <w:bdr w:val="none" w:sz="0" w:space="0" w:color="auto" w:frame="1"/>
          </w:rPr>
          <w:t>Method overloading has nothing to do with inheritance or virtual methods.</w:t>
        </w:r>
      </w:ins>
    </w:p>
    <w:p w:rsidR="00FF613D" w:rsidRPr="00FF613D" w:rsidRDefault="00FF613D" w:rsidP="00FF613D">
      <w:pPr>
        <w:shd w:val="clear" w:color="auto" w:fill="F6F4EF"/>
        <w:spacing w:after="0" w:line="240" w:lineRule="auto"/>
        <w:textAlignment w:val="baseline"/>
        <w:rPr>
          <w:ins w:id="131" w:author="Unknown"/>
          <w:rFonts w:ascii="Georgia" w:eastAsia="Times New Roman" w:hAnsi="Georgia" w:cs="Times New Roman"/>
          <w:color w:val="222222"/>
          <w:sz w:val="13"/>
          <w:szCs w:val="13"/>
        </w:rPr>
      </w:pPr>
      <w:ins w:id="13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33" w:author="Unknown"/>
          <w:rFonts w:ascii="Georgia" w:eastAsia="Times New Roman" w:hAnsi="Georgia" w:cs="Times New Roman"/>
          <w:color w:val="222222"/>
          <w:sz w:val="13"/>
          <w:szCs w:val="13"/>
        </w:rPr>
      </w:pPr>
      <w:ins w:id="134" w:author="Unknown">
        <w:r w:rsidRPr="00FF613D">
          <w:rPr>
            <w:rFonts w:ascii="Verdana" w:eastAsia="Times New Roman" w:hAnsi="Verdana" w:cs="Times New Roman"/>
            <w:b/>
            <w:bCs/>
            <w:color w:val="222222"/>
            <w:sz w:val="20"/>
            <w:szCs w:val="20"/>
            <w:bdr w:val="none" w:sz="0" w:space="0" w:color="auto" w:frame="1"/>
          </w:rPr>
          <w:t>Following are examples of methods having different overloads:</w:t>
        </w:r>
      </w:ins>
    </w:p>
    <w:p w:rsidR="00FF613D" w:rsidRPr="00FF613D" w:rsidRDefault="00FF613D" w:rsidP="00FF613D">
      <w:pPr>
        <w:shd w:val="clear" w:color="auto" w:fill="F6F4EF"/>
        <w:spacing w:after="0" w:line="240" w:lineRule="auto"/>
        <w:textAlignment w:val="baseline"/>
        <w:rPr>
          <w:ins w:id="135" w:author="Unknown"/>
          <w:rFonts w:ascii="Georgia" w:eastAsia="Times New Roman" w:hAnsi="Georgia" w:cs="Times New Roman"/>
          <w:color w:val="222222"/>
          <w:sz w:val="13"/>
          <w:szCs w:val="13"/>
        </w:rPr>
      </w:pPr>
      <w:ins w:id="13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37" w:author="Unknown"/>
          <w:rFonts w:ascii="Georgia" w:eastAsia="Times New Roman" w:hAnsi="Georgia" w:cs="Times New Roman"/>
          <w:color w:val="222222"/>
          <w:sz w:val="13"/>
          <w:szCs w:val="13"/>
        </w:rPr>
      </w:pPr>
      <w:ins w:id="138" w:author="Unknown">
        <w:r w:rsidRPr="00FF613D">
          <w:rPr>
            <w:rFonts w:ascii="Verdana" w:eastAsia="Times New Roman" w:hAnsi="Verdana" w:cs="Times New Roman"/>
            <w:color w:val="0000FF"/>
            <w:sz w:val="20"/>
            <w:szCs w:val="20"/>
            <w:bdr w:val="none" w:sz="0" w:space="0" w:color="auto" w:frame="1"/>
          </w:rPr>
          <w:t>void</w:t>
        </w:r>
        <w:r w:rsidRPr="00FF613D">
          <w:rPr>
            <w:rFonts w:ascii="Verdana" w:eastAsia="Times New Roman" w:hAnsi="Verdana" w:cs="Times New Roman"/>
            <w:color w:val="222222"/>
            <w:sz w:val="20"/>
            <w:szCs w:val="20"/>
            <w:bdr w:val="none" w:sz="0" w:space="0" w:color="auto" w:frame="1"/>
          </w:rPr>
          <w:t> area(</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side);</w:t>
        </w:r>
      </w:ins>
    </w:p>
    <w:p w:rsidR="00FF613D" w:rsidRPr="00FF613D" w:rsidRDefault="00FF613D" w:rsidP="00FF613D">
      <w:pPr>
        <w:shd w:val="clear" w:color="auto" w:fill="F6F4EF"/>
        <w:spacing w:after="0" w:line="240" w:lineRule="auto"/>
        <w:textAlignment w:val="baseline"/>
        <w:rPr>
          <w:ins w:id="139" w:author="Unknown"/>
          <w:rFonts w:ascii="Georgia" w:eastAsia="Times New Roman" w:hAnsi="Georgia" w:cs="Times New Roman"/>
          <w:color w:val="222222"/>
          <w:sz w:val="13"/>
          <w:szCs w:val="13"/>
        </w:rPr>
      </w:pPr>
      <w:ins w:id="140" w:author="Unknown">
        <w:r w:rsidRPr="00FF613D">
          <w:rPr>
            <w:rFonts w:ascii="Verdana" w:eastAsia="Times New Roman" w:hAnsi="Verdana" w:cs="Times New Roman"/>
            <w:color w:val="0000FF"/>
            <w:sz w:val="20"/>
            <w:szCs w:val="20"/>
            <w:bdr w:val="none" w:sz="0" w:space="0" w:color="auto" w:frame="1"/>
          </w:rPr>
          <w:t>void</w:t>
        </w:r>
        <w:r w:rsidRPr="00FF613D">
          <w:rPr>
            <w:rFonts w:ascii="Verdana" w:eastAsia="Times New Roman" w:hAnsi="Verdana" w:cs="Times New Roman"/>
            <w:color w:val="222222"/>
            <w:sz w:val="20"/>
            <w:szCs w:val="20"/>
            <w:bdr w:val="none" w:sz="0" w:space="0" w:color="auto" w:frame="1"/>
          </w:rPr>
          <w:t> area(</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l,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b);</w:t>
        </w:r>
      </w:ins>
    </w:p>
    <w:p w:rsidR="00FF613D" w:rsidRPr="00FF613D" w:rsidRDefault="00FF613D" w:rsidP="00FF613D">
      <w:pPr>
        <w:shd w:val="clear" w:color="auto" w:fill="F6F4EF"/>
        <w:spacing w:after="0" w:line="240" w:lineRule="auto"/>
        <w:textAlignment w:val="baseline"/>
        <w:rPr>
          <w:ins w:id="141" w:author="Unknown"/>
          <w:rFonts w:ascii="Georgia" w:eastAsia="Times New Roman" w:hAnsi="Georgia" w:cs="Times New Roman"/>
          <w:color w:val="222222"/>
          <w:sz w:val="13"/>
          <w:szCs w:val="13"/>
        </w:rPr>
      </w:pPr>
      <w:ins w:id="142" w:author="Unknown">
        <w:r w:rsidRPr="00FF613D">
          <w:rPr>
            <w:rFonts w:ascii="Verdana" w:eastAsia="Times New Roman" w:hAnsi="Verdana" w:cs="Times New Roman"/>
            <w:color w:val="0000FF"/>
            <w:sz w:val="20"/>
            <w:szCs w:val="20"/>
            <w:bdr w:val="none" w:sz="0" w:space="0" w:color="auto" w:frame="1"/>
          </w:rPr>
          <w:t>void</w:t>
        </w:r>
        <w:r w:rsidRPr="00FF613D">
          <w:rPr>
            <w:rFonts w:ascii="Verdana" w:eastAsia="Times New Roman" w:hAnsi="Verdana" w:cs="Times New Roman"/>
            <w:color w:val="222222"/>
            <w:sz w:val="20"/>
            <w:szCs w:val="20"/>
            <w:bdr w:val="none" w:sz="0" w:space="0" w:color="auto" w:frame="1"/>
          </w:rPr>
          <w:t> area(</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radius);</w:t>
        </w:r>
      </w:ins>
    </w:p>
    <w:p w:rsidR="00FF613D" w:rsidRPr="00FF613D" w:rsidRDefault="00FF613D" w:rsidP="00FF613D">
      <w:pPr>
        <w:shd w:val="clear" w:color="auto" w:fill="F6F4EF"/>
        <w:spacing w:after="0" w:line="240" w:lineRule="auto"/>
        <w:textAlignment w:val="baseline"/>
        <w:rPr>
          <w:ins w:id="143" w:author="Unknown"/>
          <w:rFonts w:ascii="Georgia" w:eastAsia="Times New Roman" w:hAnsi="Georgia" w:cs="Times New Roman"/>
          <w:color w:val="222222"/>
          <w:sz w:val="13"/>
          <w:szCs w:val="13"/>
        </w:rPr>
      </w:pPr>
      <w:ins w:id="14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45" w:author="Unknown"/>
          <w:rFonts w:ascii="Georgia" w:eastAsia="Times New Roman" w:hAnsi="Georgia" w:cs="Times New Roman"/>
          <w:color w:val="222222"/>
          <w:sz w:val="13"/>
          <w:szCs w:val="13"/>
        </w:rPr>
      </w:pPr>
      <w:ins w:id="146" w:author="Unknown">
        <w:r w:rsidRPr="00FF613D">
          <w:rPr>
            <w:rFonts w:ascii="Verdana" w:eastAsia="Times New Roman" w:hAnsi="Verdana" w:cs="Times New Roman"/>
            <w:b/>
            <w:bCs/>
            <w:color w:val="4F81BD"/>
            <w:sz w:val="20"/>
            <w:szCs w:val="20"/>
            <w:bdr w:val="none" w:sz="0" w:space="0" w:color="auto" w:frame="1"/>
          </w:rPr>
          <w:t>Practical example of Method Overloading (Compile Time Polymorphism)</w:t>
        </w:r>
      </w:ins>
    </w:p>
    <w:p w:rsidR="00FF613D" w:rsidRPr="00FF613D" w:rsidRDefault="00FF613D" w:rsidP="00FF613D">
      <w:pPr>
        <w:shd w:val="clear" w:color="auto" w:fill="F6F4EF"/>
        <w:spacing w:after="0" w:line="240" w:lineRule="auto"/>
        <w:textAlignment w:val="baseline"/>
        <w:rPr>
          <w:ins w:id="147" w:author="Unknown"/>
          <w:rFonts w:ascii="Georgia" w:eastAsia="Times New Roman" w:hAnsi="Georgia" w:cs="Times New Roman"/>
          <w:color w:val="222222"/>
          <w:sz w:val="13"/>
          <w:szCs w:val="13"/>
        </w:rPr>
      </w:pPr>
      <w:ins w:id="14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49" w:author="Unknown"/>
          <w:rFonts w:ascii="Georgia" w:eastAsia="Times New Roman" w:hAnsi="Georgia" w:cs="Times New Roman"/>
          <w:color w:val="222222"/>
          <w:sz w:val="13"/>
          <w:szCs w:val="13"/>
        </w:rPr>
      </w:pPr>
      <w:ins w:id="150" w:author="Unknown">
        <w:r w:rsidRPr="00FF613D">
          <w:rPr>
            <w:rFonts w:ascii="Verdana" w:eastAsia="Times New Roman" w:hAnsi="Verdana" w:cs="Times New Roman"/>
            <w:color w:val="0000FF"/>
            <w:sz w:val="20"/>
            <w:szCs w:val="20"/>
            <w:bdr w:val="none" w:sz="0" w:space="0" w:color="auto" w:frame="1"/>
          </w:rPr>
          <w:t>using</w:t>
        </w:r>
        <w:r w:rsidRPr="00FF613D">
          <w:rPr>
            <w:rFonts w:ascii="Verdana" w:eastAsia="Times New Roman" w:hAnsi="Verdana" w:cs="Times New Roman"/>
            <w:color w:val="222222"/>
            <w:sz w:val="20"/>
            <w:szCs w:val="20"/>
            <w:bdr w:val="none" w:sz="0" w:space="0" w:color="auto" w:frame="1"/>
          </w:rPr>
          <w:t> System;</w:t>
        </w:r>
      </w:ins>
    </w:p>
    <w:p w:rsidR="00FF613D" w:rsidRPr="00FF613D" w:rsidRDefault="00FF613D" w:rsidP="00FF613D">
      <w:pPr>
        <w:shd w:val="clear" w:color="auto" w:fill="F6F4EF"/>
        <w:spacing w:after="0" w:line="240" w:lineRule="auto"/>
        <w:textAlignment w:val="baseline"/>
        <w:rPr>
          <w:ins w:id="151" w:author="Unknown"/>
          <w:rFonts w:ascii="inherit" w:eastAsia="Times New Roman" w:hAnsi="inherit" w:cs="Times New Roman"/>
          <w:color w:val="222222"/>
          <w:sz w:val="13"/>
          <w:szCs w:val="13"/>
        </w:rPr>
      </w:pPr>
      <w:ins w:id="15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53" w:author="Unknown"/>
          <w:rFonts w:ascii="inherit" w:eastAsia="Times New Roman" w:hAnsi="inherit" w:cs="Times New Roman"/>
          <w:color w:val="222222"/>
          <w:sz w:val="13"/>
          <w:szCs w:val="13"/>
        </w:rPr>
      </w:pPr>
      <w:ins w:id="154" w:author="Unknown">
        <w:r w:rsidRPr="00FF613D">
          <w:rPr>
            <w:rFonts w:ascii="Verdana" w:eastAsia="Times New Roman" w:hAnsi="Verdana" w:cs="Times New Roman"/>
            <w:color w:val="0000FF"/>
            <w:sz w:val="20"/>
            <w:szCs w:val="20"/>
            <w:bdr w:val="none" w:sz="0" w:space="0" w:color="auto" w:frame="1"/>
          </w:rPr>
          <w:t>namespace</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method_overloading</w:t>
        </w:r>
        <w:proofErr w:type="spellEnd"/>
      </w:ins>
    </w:p>
    <w:p w:rsidR="00FF613D" w:rsidRPr="00FF613D" w:rsidRDefault="00FF613D" w:rsidP="00FF613D">
      <w:pPr>
        <w:shd w:val="clear" w:color="auto" w:fill="F6F4EF"/>
        <w:spacing w:after="0" w:line="240" w:lineRule="auto"/>
        <w:textAlignment w:val="baseline"/>
        <w:rPr>
          <w:ins w:id="155" w:author="Unknown"/>
          <w:rFonts w:ascii="inherit" w:eastAsia="Times New Roman" w:hAnsi="inherit" w:cs="Times New Roman"/>
          <w:color w:val="222222"/>
          <w:sz w:val="13"/>
          <w:szCs w:val="13"/>
        </w:rPr>
      </w:pPr>
      <w:ins w:id="156"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157" w:author="Unknown"/>
          <w:rFonts w:ascii="inherit" w:eastAsia="Times New Roman" w:hAnsi="inherit" w:cs="Times New Roman"/>
          <w:color w:val="222222"/>
          <w:sz w:val="13"/>
          <w:szCs w:val="13"/>
        </w:rPr>
      </w:pPr>
      <w:ins w:id="158" w:author="Unknown">
        <w:r w:rsidRPr="00FF613D">
          <w:rPr>
            <w:rFonts w:ascii="Verdana" w:eastAsia="Times New Roman" w:hAnsi="Verdana" w:cs="Times New Roman"/>
            <w:color w:val="222222"/>
            <w:sz w:val="20"/>
            <w:szCs w:val="20"/>
            <w:bdr w:val="none" w:sz="0" w:space="0" w:color="auto" w:frame="1"/>
          </w:rPr>
          <w:lastRenderedPageBreak/>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Program</w:t>
        </w:r>
      </w:ins>
    </w:p>
    <w:p w:rsidR="00FF613D" w:rsidRPr="00FF613D" w:rsidRDefault="00FF613D" w:rsidP="00FF613D">
      <w:pPr>
        <w:shd w:val="clear" w:color="auto" w:fill="F6F4EF"/>
        <w:spacing w:after="0" w:line="240" w:lineRule="auto"/>
        <w:textAlignment w:val="baseline"/>
        <w:rPr>
          <w:ins w:id="159" w:author="Unknown"/>
          <w:rFonts w:ascii="inherit" w:eastAsia="Times New Roman" w:hAnsi="inherit" w:cs="Times New Roman"/>
          <w:color w:val="222222"/>
          <w:sz w:val="13"/>
          <w:szCs w:val="13"/>
        </w:rPr>
      </w:pPr>
      <w:ins w:id="16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61" w:author="Unknown"/>
          <w:rFonts w:ascii="inherit" w:eastAsia="Times New Roman" w:hAnsi="inherit" w:cs="Times New Roman"/>
          <w:color w:val="222222"/>
          <w:sz w:val="13"/>
          <w:szCs w:val="13"/>
        </w:rPr>
      </w:pPr>
      <w:ins w:id="162"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Print</w:t>
        </w:r>
      </w:ins>
    </w:p>
    <w:p w:rsidR="00FF613D" w:rsidRPr="00FF613D" w:rsidRDefault="00FF613D" w:rsidP="00FF613D">
      <w:pPr>
        <w:shd w:val="clear" w:color="auto" w:fill="F6F4EF"/>
        <w:spacing w:after="0" w:line="240" w:lineRule="auto"/>
        <w:textAlignment w:val="baseline"/>
        <w:rPr>
          <w:ins w:id="163" w:author="Unknown"/>
          <w:rFonts w:ascii="inherit" w:eastAsia="Times New Roman" w:hAnsi="inherit" w:cs="Times New Roman"/>
          <w:color w:val="222222"/>
          <w:sz w:val="13"/>
          <w:szCs w:val="13"/>
        </w:rPr>
      </w:pPr>
      <w:ins w:id="16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65" w:author="Unknown"/>
          <w:rFonts w:ascii="inherit" w:eastAsia="Times New Roman" w:hAnsi="inherit" w:cs="Times New Roman"/>
          <w:color w:val="222222"/>
          <w:sz w:val="13"/>
          <w:szCs w:val="13"/>
        </w:rPr>
      </w:pPr>
      <w:ins w:id="16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67" w:author="Unknown"/>
          <w:rFonts w:ascii="inherit" w:eastAsia="Times New Roman" w:hAnsi="inherit" w:cs="Times New Roman"/>
          <w:color w:val="222222"/>
          <w:sz w:val="13"/>
          <w:szCs w:val="13"/>
        </w:rPr>
      </w:pPr>
      <w:ins w:id="16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display(</w:t>
        </w:r>
        <w:r w:rsidRPr="00FF613D">
          <w:rPr>
            <w:rFonts w:ascii="inherit" w:eastAsia="Times New Roman" w:hAnsi="inherit" w:cs="Times New Roman"/>
            <w:color w:val="0000FF"/>
            <w:sz w:val="12"/>
            <w:szCs w:val="12"/>
            <w:bdr w:val="none" w:sz="0" w:space="0" w:color="auto" w:frame="1"/>
          </w:rPr>
          <w:t>string</w:t>
        </w:r>
        <w:r w:rsidRPr="00FF613D">
          <w:rPr>
            <w:rFonts w:ascii="Verdana" w:eastAsia="Times New Roman" w:hAnsi="Verdana" w:cs="Times New Roman"/>
            <w:color w:val="222222"/>
            <w:sz w:val="20"/>
            <w:szCs w:val="20"/>
            <w:bdr w:val="none" w:sz="0" w:space="0" w:color="auto" w:frame="1"/>
          </w:rPr>
          <w:t> name)</w:t>
        </w:r>
      </w:ins>
    </w:p>
    <w:p w:rsidR="00FF613D" w:rsidRPr="00FF613D" w:rsidRDefault="00FF613D" w:rsidP="00FF613D">
      <w:pPr>
        <w:shd w:val="clear" w:color="auto" w:fill="F6F4EF"/>
        <w:spacing w:after="0" w:line="240" w:lineRule="auto"/>
        <w:textAlignment w:val="baseline"/>
        <w:rPr>
          <w:ins w:id="169" w:author="Unknown"/>
          <w:rFonts w:ascii="inherit" w:eastAsia="Times New Roman" w:hAnsi="inherit" w:cs="Times New Roman"/>
          <w:color w:val="222222"/>
          <w:sz w:val="13"/>
          <w:szCs w:val="13"/>
        </w:rPr>
      </w:pPr>
      <w:ins w:id="17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71" w:author="Unknown"/>
          <w:rFonts w:ascii="inherit" w:eastAsia="Times New Roman" w:hAnsi="inherit" w:cs="Times New Roman"/>
          <w:color w:val="222222"/>
          <w:sz w:val="13"/>
          <w:szCs w:val="13"/>
        </w:rPr>
      </w:pPr>
      <w:ins w:id="172"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"Your name is : "</w:t>
        </w:r>
        <w:r w:rsidRPr="00FF613D">
          <w:rPr>
            <w:rFonts w:ascii="Verdana" w:eastAsia="Times New Roman" w:hAnsi="Verdana" w:cs="Times New Roman"/>
            <w:color w:val="222222"/>
            <w:sz w:val="20"/>
            <w:szCs w:val="20"/>
            <w:bdr w:val="none" w:sz="0" w:space="0" w:color="auto" w:frame="1"/>
          </w:rPr>
          <w:t> + name);</w:t>
        </w:r>
      </w:ins>
    </w:p>
    <w:p w:rsidR="00FF613D" w:rsidRPr="00FF613D" w:rsidRDefault="00FF613D" w:rsidP="00FF613D">
      <w:pPr>
        <w:shd w:val="clear" w:color="auto" w:fill="F6F4EF"/>
        <w:spacing w:after="0" w:line="240" w:lineRule="auto"/>
        <w:textAlignment w:val="baseline"/>
        <w:rPr>
          <w:ins w:id="173" w:author="Unknown"/>
          <w:rFonts w:ascii="inherit" w:eastAsia="Times New Roman" w:hAnsi="inherit" w:cs="Times New Roman"/>
          <w:color w:val="222222"/>
          <w:sz w:val="13"/>
          <w:szCs w:val="13"/>
        </w:rPr>
      </w:pPr>
      <w:ins w:id="17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75" w:author="Unknown"/>
          <w:rFonts w:ascii="inherit" w:eastAsia="Times New Roman" w:hAnsi="inherit" w:cs="Times New Roman"/>
          <w:color w:val="222222"/>
          <w:sz w:val="13"/>
          <w:szCs w:val="13"/>
        </w:rPr>
      </w:pPr>
      <w:ins w:id="17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77" w:author="Unknown"/>
          <w:rFonts w:ascii="inherit" w:eastAsia="Times New Roman" w:hAnsi="inherit" w:cs="Times New Roman"/>
          <w:color w:val="222222"/>
          <w:sz w:val="13"/>
          <w:szCs w:val="13"/>
        </w:rPr>
      </w:pPr>
      <w:ins w:id="17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display(</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age,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marks)</w:t>
        </w:r>
      </w:ins>
    </w:p>
    <w:p w:rsidR="00FF613D" w:rsidRPr="00FF613D" w:rsidRDefault="00FF613D" w:rsidP="00FF613D">
      <w:pPr>
        <w:shd w:val="clear" w:color="auto" w:fill="F6F4EF"/>
        <w:spacing w:after="0" w:line="240" w:lineRule="auto"/>
        <w:textAlignment w:val="baseline"/>
        <w:rPr>
          <w:ins w:id="179" w:author="Unknown"/>
          <w:rFonts w:ascii="inherit" w:eastAsia="Times New Roman" w:hAnsi="inherit" w:cs="Times New Roman"/>
          <w:color w:val="222222"/>
          <w:sz w:val="13"/>
          <w:szCs w:val="13"/>
        </w:rPr>
      </w:pPr>
      <w:ins w:id="18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81" w:author="Unknown"/>
          <w:rFonts w:ascii="inherit" w:eastAsia="Times New Roman" w:hAnsi="inherit" w:cs="Times New Roman"/>
          <w:color w:val="222222"/>
          <w:sz w:val="13"/>
          <w:szCs w:val="13"/>
        </w:rPr>
      </w:pPr>
      <w:ins w:id="182"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"Your age is : "</w:t>
        </w:r>
        <w:r w:rsidRPr="00FF613D">
          <w:rPr>
            <w:rFonts w:ascii="Verdana" w:eastAsia="Times New Roman" w:hAnsi="Verdana" w:cs="Times New Roman"/>
            <w:color w:val="222222"/>
            <w:sz w:val="20"/>
            <w:szCs w:val="20"/>
            <w:bdr w:val="none" w:sz="0" w:space="0" w:color="auto" w:frame="1"/>
          </w:rPr>
          <w:t> + age);</w:t>
        </w:r>
      </w:ins>
    </w:p>
    <w:p w:rsidR="00FF613D" w:rsidRPr="00FF613D" w:rsidRDefault="00FF613D" w:rsidP="00FF613D">
      <w:pPr>
        <w:shd w:val="clear" w:color="auto" w:fill="F6F4EF"/>
        <w:spacing w:after="0" w:line="240" w:lineRule="auto"/>
        <w:textAlignment w:val="baseline"/>
        <w:rPr>
          <w:ins w:id="183" w:author="Unknown"/>
          <w:rFonts w:ascii="inherit" w:eastAsia="Times New Roman" w:hAnsi="inherit" w:cs="Times New Roman"/>
          <w:color w:val="222222"/>
          <w:sz w:val="13"/>
          <w:szCs w:val="13"/>
        </w:rPr>
      </w:pPr>
      <w:ins w:id="184"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"Your marks are :"</w:t>
        </w:r>
        <w:r w:rsidRPr="00FF613D">
          <w:rPr>
            <w:rFonts w:ascii="Verdana" w:eastAsia="Times New Roman" w:hAnsi="Verdana" w:cs="Times New Roman"/>
            <w:color w:val="222222"/>
            <w:sz w:val="20"/>
            <w:szCs w:val="20"/>
            <w:bdr w:val="none" w:sz="0" w:space="0" w:color="auto" w:frame="1"/>
          </w:rPr>
          <w:t> + marks);</w:t>
        </w:r>
      </w:ins>
    </w:p>
    <w:p w:rsidR="00FF613D" w:rsidRPr="00FF613D" w:rsidRDefault="00FF613D" w:rsidP="00FF613D">
      <w:pPr>
        <w:shd w:val="clear" w:color="auto" w:fill="F6F4EF"/>
        <w:spacing w:after="0" w:line="240" w:lineRule="auto"/>
        <w:textAlignment w:val="baseline"/>
        <w:rPr>
          <w:ins w:id="185" w:author="Unknown"/>
          <w:rFonts w:ascii="inherit" w:eastAsia="Times New Roman" w:hAnsi="inherit" w:cs="Times New Roman"/>
          <w:color w:val="222222"/>
          <w:sz w:val="13"/>
          <w:szCs w:val="13"/>
        </w:rPr>
      </w:pPr>
      <w:ins w:id="18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87" w:author="Unknown"/>
          <w:rFonts w:ascii="inherit" w:eastAsia="Times New Roman" w:hAnsi="inherit" w:cs="Times New Roman"/>
          <w:color w:val="222222"/>
          <w:sz w:val="13"/>
          <w:szCs w:val="13"/>
        </w:rPr>
      </w:pPr>
      <w:ins w:id="18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89" w:author="Unknown"/>
          <w:rFonts w:ascii="inherit" w:eastAsia="Times New Roman" w:hAnsi="inherit" w:cs="Times New Roman"/>
          <w:color w:val="222222"/>
          <w:sz w:val="13"/>
          <w:szCs w:val="13"/>
        </w:rPr>
      </w:pPr>
      <w:ins w:id="19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91" w:author="Unknown"/>
          <w:rFonts w:ascii="inherit" w:eastAsia="Times New Roman" w:hAnsi="inherit" w:cs="Times New Roman"/>
          <w:color w:val="222222"/>
          <w:sz w:val="13"/>
          <w:szCs w:val="13"/>
        </w:rPr>
      </w:pPr>
      <w:ins w:id="192"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w:t>
        </w:r>
        <w:r w:rsidRPr="00FF613D">
          <w:rPr>
            <w:rFonts w:ascii="inherit" w:eastAsia="Times New Roman" w:hAnsi="inherit" w:cs="Times New Roman"/>
            <w:color w:val="0000FF"/>
            <w:sz w:val="12"/>
            <w:szCs w:val="12"/>
            <w:bdr w:val="none" w:sz="0" w:space="0" w:color="auto" w:frame="1"/>
          </w:rPr>
          <w:t>string</w:t>
        </w: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args</w:t>
        </w:r>
        <w:proofErr w:type="spellEnd"/>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193" w:author="Unknown"/>
          <w:rFonts w:ascii="inherit" w:eastAsia="Times New Roman" w:hAnsi="inherit" w:cs="Times New Roman"/>
          <w:color w:val="222222"/>
          <w:sz w:val="13"/>
          <w:szCs w:val="13"/>
        </w:rPr>
      </w:pPr>
      <w:ins w:id="19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95" w:author="Unknown"/>
          <w:rFonts w:ascii="inherit" w:eastAsia="Times New Roman" w:hAnsi="inherit" w:cs="Times New Roman"/>
          <w:color w:val="222222"/>
          <w:sz w:val="13"/>
          <w:szCs w:val="13"/>
        </w:rPr>
      </w:pPr>
      <w:ins w:id="19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97" w:author="Unknown"/>
          <w:rFonts w:ascii="inherit" w:eastAsia="Times New Roman" w:hAnsi="inherit" w:cs="Times New Roman"/>
          <w:color w:val="222222"/>
          <w:sz w:val="13"/>
          <w:szCs w:val="13"/>
        </w:rPr>
      </w:pPr>
      <w:ins w:id="19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Print</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obj</w:t>
        </w:r>
        <w:proofErr w:type="spellEnd"/>
        <w:r w:rsidRPr="00FF613D">
          <w:rPr>
            <w:rFonts w:ascii="Verdana" w:eastAsia="Times New Roman" w:hAnsi="Verdana" w:cs="Times New Roman"/>
            <w:color w:val="222222"/>
            <w:sz w:val="20"/>
            <w:szCs w:val="20"/>
            <w:bdr w:val="none" w:sz="0" w:space="0" w:color="auto" w:frame="1"/>
          </w:rPr>
          <w:t xml:space="preserve">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Print</w:t>
        </w:r>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199" w:author="Unknown"/>
          <w:rFonts w:ascii="inherit" w:eastAsia="Times New Roman" w:hAnsi="inherit" w:cs="Times New Roman"/>
          <w:color w:val="222222"/>
          <w:sz w:val="13"/>
          <w:szCs w:val="13"/>
        </w:rPr>
      </w:pPr>
      <w:ins w:id="200" w:author="Unknown">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obj.display</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"George"</w:t>
        </w:r>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201" w:author="Unknown"/>
          <w:rFonts w:ascii="inherit" w:eastAsia="Times New Roman" w:hAnsi="inherit" w:cs="Times New Roman"/>
          <w:color w:val="222222"/>
          <w:sz w:val="13"/>
          <w:szCs w:val="13"/>
        </w:rPr>
      </w:pPr>
      <w:ins w:id="202" w:author="Unknown">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obj.display</w:t>
        </w:r>
        <w:proofErr w:type="spellEnd"/>
        <w:r w:rsidRPr="00FF613D">
          <w:rPr>
            <w:rFonts w:ascii="Verdana" w:eastAsia="Times New Roman" w:hAnsi="Verdana" w:cs="Times New Roman"/>
            <w:color w:val="222222"/>
            <w:sz w:val="20"/>
            <w:szCs w:val="20"/>
            <w:bdr w:val="none" w:sz="0" w:space="0" w:color="auto" w:frame="1"/>
          </w:rPr>
          <w:t xml:space="preserve"> (34, 76.50f);</w:t>
        </w:r>
      </w:ins>
    </w:p>
    <w:p w:rsidR="00FF613D" w:rsidRPr="00FF613D" w:rsidRDefault="00FF613D" w:rsidP="00FF613D">
      <w:pPr>
        <w:shd w:val="clear" w:color="auto" w:fill="F6F4EF"/>
        <w:spacing w:after="0" w:line="240" w:lineRule="auto"/>
        <w:textAlignment w:val="baseline"/>
        <w:rPr>
          <w:ins w:id="203" w:author="Unknown"/>
          <w:rFonts w:ascii="inherit" w:eastAsia="Times New Roman" w:hAnsi="inherit" w:cs="Times New Roman"/>
          <w:color w:val="222222"/>
          <w:sz w:val="13"/>
          <w:szCs w:val="13"/>
        </w:rPr>
      </w:pPr>
      <w:ins w:id="204"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.ReadLine</w:t>
        </w:r>
        <w:proofErr w:type="spellEnd"/>
        <w:r w:rsidRPr="00FF613D">
          <w:rPr>
            <w:rFonts w:ascii="Verdana" w:eastAsia="Times New Roman" w:hAnsi="Verdana" w:cs="Times New Roman"/>
            <w:color w:val="222222"/>
            <w:sz w:val="20"/>
            <w:szCs w:val="20"/>
            <w:bdr w:val="none" w:sz="0" w:space="0" w:color="auto" w:frame="1"/>
          </w:rPr>
          <w:t xml:space="preserve"> ();</w:t>
        </w:r>
      </w:ins>
    </w:p>
    <w:p w:rsidR="00FF613D" w:rsidRPr="00FF613D" w:rsidRDefault="00FF613D" w:rsidP="00FF613D">
      <w:pPr>
        <w:shd w:val="clear" w:color="auto" w:fill="F6F4EF"/>
        <w:spacing w:after="0" w:line="240" w:lineRule="auto"/>
        <w:textAlignment w:val="baseline"/>
        <w:rPr>
          <w:ins w:id="205" w:author="Unknown"/>
          <w:rFonts w:ascii="inherit" w:eastAsia="Times New Roman" w:hAnsi="inherit" w:cs="Times New Roman"/>
          <w:color w:val="222222"/>
          <w:sz w:val="13"/>
          <w:szCs w:val="13"/>
        </w:rPr>
      </w:pPr>
      <w:ins w:id="20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07" w:author="Unknown"/>
          <w:rFonts w:ascii="inherit" w:eastAsia="Times New Roman" w:hAnsi="inherit" w:cs="Times New Roman"/>
          <w:color w:val="222222"/>
          <w:sz w:val="13"/>
          <w:szCs w:val="13"/>
        </w:rPr>
      </w:pPr>
      <w:ins w:id="20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09" w:author="Unknown"/>
          <w:rFonts w:ascii="inherit" w:eastAsia="Times New Roman" w:hAnsi="inherit" w:cs="Times New Roman"/>
          <w:color w:val="222222"/>
          <w:sz w:val="13"/>
          <w:szCs w:val="13"/>
        </w:rPr>
      </w:pPr>
      <w:ins w:id="21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11" w:author="Unknown"/>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ins w:id="212" w:author="Unknown"/>
          <w:rFonts w:ascii="Georgia" w:eastAsia="Times New Roman" w:hAnsi="Georgia" w:cs="Times New Roman"/>
          <w:color w:val="222222"/>
          <w:sz w:val="13"/>
          <w:szCs w:val="13"/>
        </w:rPr>
      </w:pPr>
      <w:ins w:id="213" w:author="Unknown">
        <w:r w:rsidRPr="00FF613D">
          <w:rPr>
            <w:rFonts w:ascii="Verdana" w:eastAsia="Times New Roman" w:hAnsi="Verdana" w:cs="Times New Roman"/>
            <w:b/>
            <w:bCs/>
            <w:color w:val="4F81BD"/>
            <w:sz w:val="20"/>
            <w:szCs w:val="20"/>
            <w:bdr w:val="none" w:sz="0" w:space="0" w:color="auto" w:frame="1"/>
          </w:rPr>
          <w:t>Note:</w:t>
        </w:r>
        <w:r w:rsidRPr="00FF613D">
          <w:rPr>
            <w:rFonts w:ascii="Verdana" w:eastAsia="Times New Roman" w:hAnsi="Verdana" w:cs="Times New Roman"/>
            <w:b/>
            <w:bCs/>
            <w:color w:val="222222"/>
            <w:sz w:val="20"/>
            <w:szCs w:val="20"/>
            <w:bdr w:val="none" w:sz="0" w:space="0" w:color="auto" w:frame="1"/>
          </w:rPr>
          <w:t> </w:t>
        </w:r>
        <w:r w:rsidRPr="00FF613D">
          <w:rPr>
            <w:rFonts w:ascii="Verdana" w:eastAsia="Times New Roman" w:hAnsi="Verdana" w:cs="Times New Roman"/>
            <w:color w:val="222222"/>
            <w:sz w:val="20"/>
            <w:szCs w:val="20"/>
            <w:bdr w:val="none" w:sz="0" w:space="0" w:color="auto" w:frame="1"/>
          </w:rPr>
          <w:t>In the code if you observe display method is called two times. Display method will work according to the number of parameters and type of parameters.</w:t>
        </w:r>
      </w:ins>
    </w:p>
    <w:p w:rsidR="00FF613D" w:rsidRPr="00FF613D" w:rsidRDefault="00FF613D" w:rsidP="00FF613D">
      <w:pPr>
        <w:shd w:val="clear" w:color="auto" w:fill="F6F4EF"/>
        <w:spacing w:after="0" w:line="240" w:lineRule="auto"/>
        <w:textAlignment w:val="baseline"/>
        <w:rPr>
          <w:ins w:id="214" w:author="Unknown"/>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ins w:id="215" w:author="Unknown"/>
          <w:rFonts w:ascii="Georgia" w:eastAsia="Times New Roman" w:hAnsi="Georgia" w:cs="Times New Roman"/>
          <w:color w:val="222222"/>
          <w:sz w:val="13"/>
          <w:szCs w:val="13"/>
        </w:rPr>
      </w:pPr>
      <w:ins w:id="216" w:author="Unknown">
        <w:r w:rsidRPr="00FF613D">
          <w:rPr>
            <w:rFonts w:ascii="Verdana" w:eastAsia="Times New Roman" w:hAnsi="Verdana" w:cs="Times New Roman"/>
            <w:b/>
            <w:bCs/>
            <w:color w:val="4F81BD"/>
            <w:sz w:val="20"/>
            <w:szCs w:val="20"/>
            <w:bdr w:val="none" w:sz="0" w:space="0" w:color="auto" w:frame="1"/>
          </w:rPr>
          <w:t>When and why to use method overloading</w:t>
        </w:r>
      </w:ins>
    </w:p>
    <w:p w:rsidR="00FF613D" w:rsidRPr="00FF613D" w:rsidRDefault="00FF613D" w:rsidP="00FF613D">
      <w:pPr>
        <w:shd w:val="clear" w:color="auto" w:fill="F6F4EF"/>
        <w:spacing w:after="0" w:line="240" w:lineRule="auto"/>
        <w:textAlignment w:val="baseline"/>
        <w:rPr>
          <w:ins w:id="217" w:author="Unknown"/>
          <w:rFonts w:ascii="Georgia" w:eastAsia="Times New Roman" w:hAnsi="Georgia" w:cs="Times New Roman"/>
          <w:color w:val="222222"/>
          <w:sz w:val="13"/>
          <w:szCs w:val="13"/>
        </w:rPr>
      </w:pPr>
      <w:ins w:id="21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19" w:author="Unknown"/>
          <w:rFonts w:ascii="Georgia" w:eastAsia="Times New Roman" w:hAnsi="Georgia" w:cs="Times New Roman"/>
          <w:color w:val="222222"/>
          <w:sz w:val="13"/>
          <w:szCs w:val="13"/>
        </w:rPr>
      </w:pPr>
      <w:ins w:id="220" w:author="Unknown">
        <w:r w:rsidRPr="00FF613D">
          <w:rPr>
            <w:rFonts w:ascii="Verdana" w:eastAsia="Times New Roman" w:hAnsi="Verdana" w:cs="Times New Roman"/>
            <w:color w:val="222222"/>
            <w:sz w:val="20"/>
            <w:szCs w:val="20"/>
            <w:bdr w:val="none" w:sz="0" w:space="0" w:color="auto" w:frame="1"/>
          </w:rPr>
          <w:t>Use method overloading in situation where you want a class to be able to do something, but there is more than one possibility for what information is supplied to the method that carries out the task.</w:t>
        </w:r>
      </w:ins>
    </w:p>
    <w:p w:rsidR="00FF613D" w:rsidRPr="00FF613D" w:rsidRDefault="00FF613D" w:rsidP="00FF613D">
      <w:pPr>
        <w:shd w:val="clear" w:color="auto" w:fill="F6F4EF"/>
        <w:spacing w:after="0" w:line="240" w:lineRule="auto"/>
        <w:textAlignment w:val="baseline"/>
        <w:rPr>
          <w:ins w:id="221" w:author="Unknown"/>
          <w:rFonts w:ascii="Georgia" w:eastAsia="Times New Roman" w:hAnsi="Georgia" w:cs="Times New Roman"/>
          <w:color w:val="222222"/>
          <w:sz w:val="13"/>
          <w:szCs w:val="13"/>
        </w:rPr>
      </w:pPr>
      <w:ins w:id="22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23" w:author="Unknown"/>
          <w:rFonts w:ascii="Georgia" w:eastAsia="Times New Roman" w:hAnsi="Georgia" w:cs="Times New Roman"/>
          <w:color w:val="222222"/>
          <w:sz w:val="13"/>
          <w:szCs w:val="13"/>
        </w:rPr>
      </w:pPr>
      <w:ins w:id="224" w:author="Unknown">
        <w:r w:rsidRPr="00FF613D">
          <w:rPr>
            <w:rFonts w:ascii="Verdana" w:eastAsia="Times New Roman" w:hAnsi="Verdana" w:cs="Times New Roman"/>
            <w:color w:val="222222"/>
            <w:sz w:val="20"/>
            <w:szCs w:val="20"/>
            <w:bdr w:val="none" w:sz="0" w:space="0" w:color="auto" w:frame="1"/>
          </w:rPr>
          <w:t>You should consider overloading a method when you for some reason need a couple of methods that take different parameters, but conceptually do the same thing.</w:t>
        </w:r>
      </w:ins>
    </w:p>
    <w:p w:rsidR="00FF613D" w:rsidRPr="00FF613D" w:rsidRDefault="00FF613D" w:rsidP="00FF613D">
      <w:pPr>
        <w:shd w:val="clear" w:color="auto" w:fill="F6F4EF"/>
        <w:spacing w:after="0" w:line="240" w:lineRule="auto"/>
        <w:textAlignment w:val="baseline"/>
        <w:rPr>
          <w:ins w:id="225" w:author="Unknown"/>
          <w:rFonts w:ascii="Georgia" w:eastAsia="Times New Roman" w:hAnsi="Georgia" w:cs="Times New Roman"/>
          <w:color w:val="222222"/>
          <w:sz w:val="13"/>
          <w:szCs w:val="13"/>
        </w:rPr>
      </w:pPr>
      <w:ins w:id="22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27" w:author="Unknown"/>
          <w:rFonts w:ascii="Georgia" w:eastAsia="Times New Roman" w:hAnsi="Georgia" w:cs="Times New Roman"/>
          <w:color w:val="222222"/>
          <w:sz w:val="13"/>
          <w:szCs w:val="13"/>
        </w:rPr>
      </w:pPr>
      <w:ins w:id="228" w:author="Unknown">
        <w:r w:rsidRPr="00FF613D">
          <w:rPr>
            <w:rFonts w:ascii="Verdana" w:eastAsia="Times New Roman" w:hAnsi="Verdana" w:cs="Times New Roman"/>
            <w:b/>
            <w:bCs/>
            <w:color w:val="222222"/>
            <w:sz w:val="20"/>
            <w:szCs w:val="20"/>
            <w:bdr w:val="none" w:sz="0" w:space="0" w:color="auto" w:frame="1"/>
          </w:rPr>
          <w:t>Method overloading showing many forms.</w:t>
        </w:r>
      </w:ins>
    </w:p>
    <w:p w:rsidR="00FF613D" w:rsidRPr="00FF613D" w:rsidRDefault="00FF613D" w:rsidP="00FF613D">
      <w:pPr>
        <w:shd w:val="clear" w:color="auto" w:fill="F6F4EF"/>
        <w:spacing w:after="0" w:line="240" w:lineRule="auto"/>
        <w:textAlignment w:val="baseline"/>
        <w:rPr>
          <w:ins w:id="229" w:author="Unknown"/>
          <w:rFonts w:ascii="Georgia" w:eastAsia="Times New Roman" w:hAnsi="Georgia" w:cs="Times New Roman"/>
          <w:color w:val="222222"/>
          <w:sz w:val="13"/>
          <w:szCs w:val="13"/>
        </w:rPr>
      </w:pPr>
      <w:ins w:id="23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31" w:author="Unknown"/>
          <w:rFonts w:ascii="Georgia" w:eastAsia="Times New Roman" w:hAnsi="Georgia" w:cs="Times New Roman"/>
          <w:color w:val="222222"/>
          <w:sz w:val="13"/>
          <w:szCs w:val="13"/>
        </w:rPr>
      </w:pPr>
      <w:ins w:id="232" w:author="Unknown">
        <w:r w:rsidRPr="00FF613D">
          <w:rPr>
            <w:rFonts w:ascii="Verdana" w:eastAsia="Times New Roman" w:hAnsi="Verdana" w:cs="Times New Roman"/>
            <w:color w:val="0000FF"/>
            <w:sz w:val="20"/>
            <w:szCs w:val="20"/>
            <w:bdr w:val="none" w:sz="0" w:space="0" w:color="auto" w:frame="1"/>
          </w:rPr>
          <w:t>using</w:t>
        </w:r>
        <w:r w:rsidRPr="00FF613D">
          <w:rPr>
            <w:rFonts w:ascii="Verdana" w:eastAsia="Times New Roman" w:hAnsi="Verdana" w:cs="Times New Roman"/>
            <w:color w:val="222222"/>
            <w:sz w:val="20"/>
            <w:szCs w:val="20"/>
            <w:bdr w:val="none" w:sz="0" w:space="0" w:color="auto" w:frame="1"/>
          </w:rPr>
          <w:t> System;</w:t>
        </w:r>
      </w:ins>
    </w:p>
    <w:p w:rsidR="00FF613D" w:rsidRPr="00FF613D" w:rsidRDefault="00FF613D" w:rsidP="00FF613D">
      <w:pPr>
        <w:shd w:val="clear" w:color="auto" w:fill="F6F4EF"/>
        <w:spacing w:after="0" w:line="240" w:lineRule="auto"/>
        <w:textAlignment w:val="baseline"/>
        <w:rPr>
          <w:ins w:id="233" w:author="Unknown"/>
          <w:rFonts w:ascii="inherit" w:eastAsia="Times New Roman" w:hAnsi="inherit" w:cs="Times New Roman"/>
          <w:color w:val="222222"/>
          <w:sz w:val="13"/>
          <w:szCs w:val="13"/>
        </w:rPr>
      </w:pPr>
      <w:ins w:id="23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35" w:author="Unknown"/>
          <w:rFonts w:ascii="inherit" w:eastAsia="Times New Roman" w:hAnsi="inherit" w:cs="Times New Roman"/>
          <w:color w:val="222222"/>
          <w:sz w:val="13"/>
          <w:szCs w:val="13"/>
        </w:rPr>
      </w:pPr>
      <w:ins w:id="236" w:author="Unknown">
        <w:r w:rsidRPr="00FF613D">
          <w:rPr>
            <w:rFonts w:ascii="Verdana" w:eastAsia="Times New Roman" w:hAnsi="Verdana" w:cs="Times New Roman"/>
            <w:color w:val="0000FF"/>
            <w:sz w:val="20"/>
            <w:szCs w:val="20"/>
            <w:bdr w:val="none" w:sz="0" w:space="0" w:color="auto" w:frame="1"/>
          </w:rPr>
          <w:t>namespace</w:t>
        </w:r>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method_overloading_polymorphism</w:t>
        </w:r>
        <w:proofErr w:type="spellEnd"/>
      </w:ins>
    </w:p>
    <w:p w:rsidR="00FF613D" w:rsidRPr="00FF613D" w:rsidRDefault="00FF613D" w:rsidP="00FF613D">
      <w:pPr>
        <w:shd w:val="clear" w:color="auto" w:fill="F6F4EF"/>
        <w:spacing w:after="0" w:line="240" w:lineRule="auto"/>
        <w:textAlignment w:val="baseline"/>
        <w:rPr>
          <w:ins w:id="237" w:author="Unknown"/>
          <w:rFonts w:ascii="inherit" w:eastAsia="Times New Roman" w:hAnsi="inherit" w:cs="Times New Roman"/>
          <w:color w:val="222222"/>
          <w:sz w:val="13"/>
          <w:szCs w:val="13"/>
        </w:rPr>
      </w:pPr>
      <w:ins w:id="238"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239" w:author="Unknown"/>
          <w:rFonts w:ascii="inherit" w:eastAsia="Times New Roman" w:hAnsi="inherit" w:cs="Times New Roman"/>
          <w:color w:val="222222"/>
          <w:sz w:val="13"/>
          <w:szCs w:val="13"/>
        </w:rPr>
      </w:pPr>
      <w:ins w:id="240"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Program</w:t>
        </w:r>
      </w:ins>
    </w:p>
    <w:p w:rsidR="00FF613D" w:rsidRPr="00FF613D" w:rsidRDefault="00FF613D" w:rsidP="00FF613D">
      <w:pPr>
        <w:shd w:val="clear" w:color="auto" w:fill="F6F4EF"/>
        <w:spacing w:after="0" w:line="240" w:lineRule="auto"/>
        <w:textAlignment w:val="baseline"/>
        <w:rPr>
          <w:ins w:id="241" w:author="Unknown"/>
          <w:rFonts w:ascii="inherit" w:eastAsia="Times New Roman" w:hAnsi="inherit" w:cs="Times New Roman"/>
          <w:color w:val="222222"/>
          <w:sz w:val="13"/>
          <w:szCs w:val="13"/>
        </w:rPr>
      </w:pPr>
      <w:ins w:id="24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43" w:author="Unknown"/>
          <w:rFonts w:ascii="inherit" w:eastAsia="Times New Roman" w:hAnsi="inherit" w:cs="Times New Roman"/>
          <w:color w:val="222222"/>
          <w:sz w:val="13"/>
          <w:szCs w:val="13"/>
        </w:rPr>
      </w:pPr>
      <w:ins w:id="244"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Shape</w:t>
        </w:r>
      </w:ins>
    </w:p>
    <w:p w:rsidR="00FF613D" w:rsidRPr="00FF613D" w:rsidRDefault="00FF613D" w:rsidP="00FF613D">
      <w:pPr>
        <w:shd w:val="clear" w:color="auto" w:fill="F6F4EF"/>
        <w:spacing w:after="0" w:line="240" w:lineRule="auto"/>
        <w:textAlignment w:val="baseline"/>
        <w:rPr>
          <w:ins w:id="245" w:author="Unknown"/>
          <w:rFonts w:ascii="inherit" w:eastAsia="Times New Roman" w:hAnsi="inherit" w:cs="Times New Roman"/>
          <w:color w:val="222222"/>
          <w:sz w:val="13"/>
          <w:szCs w:val="13"/>
        </w:rPr>
      </w:pPr>
      <w:ins w:id="24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47" w:author="Unknown"/>
          <w:rFonts w:ascii="inherit" w:eastAsia="Times New Roman" w:hAnsi="inherit" w:cs="Times New Roman"/>
          <w:color w:val="222222"/>
          <w:sz w:val="13"/>
          <w:szCs w:val="13"/>
        </w:rPr>
      </w:pPr>
      <w:ins w:id="24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Area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r)</w:t>
        </w:r>
      </w:ins>
    </w:p>
    <w:p w:rsidR="00FF613D" w:rsidRPr="00FF613D" w:rsidRDefault="00FF613D" w:rsidP="00FF613D">
      <w:pPr>
        <w:shd w:val="clear" w:color="auto" w:fill="F6F4EF"/>
        <w:spacing w:after="0" w:line="240" w:lineRule="auto"/>
        <w:textAlignment w:val="baseline"/>
        <w:rPr>
          <w:ins w:id="249" w:author="Unknown"/>
          <w:rFonts w:ascii="inherit" w:eastAsia="Times New Roman" w:hAnsi="inherit" w:cs="Times New Roman"/>
          <w:color w:val="222222"/>
          <w:sz w:val="13"/>
          <w:szCs w:val="13"/>
        </w:rPr>
      </w:pPr>
      <w:ins w:id="25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51" w:author="Unknown"/>
          <w:rFonts w:ascii="inherit" w:eastAsia="Times New Roman" w:hAnsi="inherit" w:cs="Times New Roman"/>
          <w:color w:val="222222"/>
          <w:sz w:val="13"/>
          <w:szCs w:val="13"/>
        </w:rPr>
      </w:pPr>
      <w:ins w:id="252"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a =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)3.14 * r;</w:t>
        </w:r>
      </w:ins>
    </w:p>
    <w:p w:rsidR="00FF613D" w:rsidRPr="00FF613D" w:rsidRDefault="00FF613D" w:rsidP="00FF613D">
      <w:pPr>
        <w:shd w:val="clear" w:color="auto" w:fill="F6F4EF"/>
        <w:spacing w:after="0" w:line="240" w:lineRule="auto"/>
        <w:textAlignment w:val="baseline"/>
        <w:rPr>
          <w:ins w:id="253" w:author="Unknown"/>
          <w:rFonts w:ascii="inherit" w:eastAsia="Times New Roman" w:hAnsi="inherit" w:cs="Times New Roman"/>
          <w:color w:val="222222"/>
          <w:sz w:val="13"/>
          <w:szCs w:val="13"/>
        </w:rPr>
      </w:pPr>
      <w:ins w:id="254"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here we have used function overload with 1 parameter.</w:t>
        </w:r>
      </w:ins>
    </w:p>
    <w:p w:rsidR="00FF613D" w:rsidRPr="00FF613D" w:rsidRDefault="00FF613D" w:rsidP="00FF613D">
      <w:pPr>
        <w:shd w:val="clear" w:color="auto" w:fill="F6F4EF"/>
        <w:spacing w:after="0" w:line="240" w:lineRule="auto"/>
        <w:textAlignment w:val="baseline"/>
        <w:rPr>
          <w:ins w:id="255" w:author="Unknown"/>
          <w:rFonts w:ascii="inherit" w:eastAsia="Times New Roman" w:hAnsi="inherit" w:cs="Times New Roman"/>
          <w:color w:val="222222"/>
          <w:sz w:val="13"/>
          <w:szCs w:val="13"/>
        </w:rPr>
      </w:pPr>
      <w:ins w:id="256" w:author="Unknown">
        <w:r w:rsidRPr="00FF613D">
          <w:rPr>
            <w:rFonts w:ascii="Verdana" w:eastAsia="Times New Roman" w:hAnsi="Verdana" w:cs="Times New Roman"/>
            <w:color w:val="222222"/>
            <w:sz w:val="20"/>
            <w:szCs w:val="20"/>
            <w:bdr w:val="none" w:sz="0" w:space="0" w:color="auto" w:frame="1"/>
          </w:rPr>
          <w:lastRenderedPageBreak/>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"Area of a circle: {0}"</w:t>
        </w:r>
        <w:r w:rsidRPr="00FF613D">
          <w:rPr>
            <w:rFonts w:ascii="Verdana" w:eastAsia="Times New Roman" w:hAnsi="Verdana" w:cs="Times New Roman"/>
            <w:color w:val="222222"/>
            <w:sz w:val="20"/>
            <w:szCs w:val="20"/>
            <w:bdr w:val="none" w:sz="0" w:space="0" w:color="auto" w:frame="1"/>
          </w:rPr>
          <w:t>,a);</w:t>
        </w:r>
      </w:ins>
    </w:p>
    <w:p w:rsidR="00FF613D" w:rsidRPr="00FF613D" w:rsidRDefault="00FF613D" w:rsidP="00FF613D">
      <w:pPr>
        <w:shd w:val="clear" w:color="auto" w:fill="F6F4EF"/>
        <w:spacing w:after="0" w:line="240" w:lineRule="auto"/>
        <w:textAlignment w:val="baseline"/>
        <w:rPr>
          <w:ins w:id="257" w:author="Unknown"/>
          <w:rFonts w:ascii="inherit" w:eastAsia="Times New Roman" w:hAnsi="inherit" w:cs="Times New Roman"/>
          <w:color w:val="222222"/>
          <w:sz w:val="13"/>
          <w:szCs w:val="13"/>
        </w:rPr>
      </w:pPr>
      <w:ins w:id="25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59" w:author="Unknown"/>
          <w:rFonts w:ascii="inherit" w:eastAsia="Times New Roman" w:hAnsi="inherit" w:cs="Times New Roman"/>
          <w:color w:val="222222"/>
          <w:sz w:val="13"/>
          <w:szCs w:val="13"/>
        </w:rPr>
      </w:pPr>
      <w:ins w:id="26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61" w:author="Unknown"/>
          <w:rFonts w:ascii="inherit" w:eastAsia="Times New Roman" w:hAnsi="inherit" w:cs="Times New Roman"/>
          <w:color w:val="222222"/>
          <w:sz w:val="13"/>
          <w:szCs w:val="13"/>
        </w:rPr>
      </w:pPr>
      <w:ins w:id="262"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Area(</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l,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b)</w:t>
        </w:r>
      </w:ins>
    </w:p>
    <w:p w:rsidR="00FF613D" w:rsidRPr="00FF613D" w:rsidRDefault="00FF613D" w:rsidP="00FF613D">
      <w:pPr>
        <w:shd w:val="clear" w:color="auto" w:fill="F6F4EF"/>
        <w:spacing w:after="0" w:line="240" w:lineRule="auto"/>
        <w:textAlignment w:val="baseline"/>
        <w:rPr>
          <w:ins w:id="263" w:author="Unknown"/>
          <w:rFonts w:ascii="inherit" w:eastAsia="Times New Roman" w:hAnsi="inherit" w:cs="Times New Roman"/>
          <w:color w:val="222222"/>
          <w:sz w:val="13"/>
          <w:szCs w:val="13"/>
        </w:rPr>
      </w:pPr>
      <w:ins w:id="26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65" w:author="Unknown"/>
          <w:rFonts w:ascii="inherit" w:eastAsia="Times New Roman" w:hAnsi="inherit" w:cs="Times New Roman"/>
          <w:color w:val="222222"/>
          <w:sz w:val="13"/>
          <w:szCs w:val="13"/>
        </w:rPr>
      </w:pPr>
      <w:ins w:id="266"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x =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)l* b;</w:t>
        </w:r>
      </w:ins>
    </w:p>
    <w:p w:rsidR="00FF613D" w:rsidRPr="00FF613D" w:rsidRDefault="00FF613D" w:rsidP="00FF613D">
      <w:pPr>
        <w:shd w:val="clear" w:color="auto" w:fill="F6F4EF"/>
        <w:spacing w:after="0" w:line="240" w:lineRule="auto"/>
        <w:textAlignment w:val="baseline"/>
        <w:rPr>
          <w:ins w:id="267" w:author="Unknown"/>
          <w:rFonts w:ascii="inherit" w:eastAsia="Times New Roman" w:hAnsi="inherit" w:cs="Times New Roman"/>
          <w:color w:val="222222"/>
          <w:sz w:val="13"/>
          <w:szCs w:val="13"/>
        </w:rPr>
      </w:pPr>
      <w:ins w:id="26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here we have used function overload with 2 parameters.</w:t>
        </w:r>
      </w:ins>
    </w:p>
    <w:p w:rsidR="00FF613D" w:rsidRPr="00FF613D" w:rsidRDefault="00FF613D" w:rsidP="00FF613D">
      <w:pPr>
        <w:shd w:val="clear" w:color="auto" w:fill="F6F4EF"/>
        <w:spacing w:after="0" w:line="240" w:lineRule="auto"/>
        <w:textAlignment w:val="baseline"/>
        <w:rPr>
          <w:ins w:id="269" w:author="Unknown"/>
          <w:rFonts w:ascii="inherit" w:eastAsia="Times New Roman" w:hAnsi="inherit" w:cs="Times New Roman"/>
          <w:color w:val="222222"/>
          <w:sz w:val="13"/>
          <w:szCs w:val="13"/>
        </w:rPr>
      </w:pPr>
      <w:ins w:id="270"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"Area of a rectangle: {0}"</w:t>
        </w:r>
        <w:r w:rsidRPr="00FF613D">
          <w:rPr>
            <w:rFonts w:ascii="Verdana" w:eastAsia="Times New Roman" w:hAnsi="Verdana" w:cs="Times New Roman"/>
            <w:color w:val="222222"/>
            <w:sz w:val="20"/>
            <w:szCs w:val="20"/>
            <w:bdr w:val="none" w:sz="0" w:space="0" w:color="auto" w:frame="1"/>
          </w:rPr>
          <w:t>,x);</w:t>
        </w:r>
      </w:ins>
    </w:p>
    <w:p w:rsidR="00FF613D" w:rsidRPr="00FF613D" w:rsidRDefault="00FF613D" w:rsidP="00FF613D">
      <w:pPr>
        <w:shd w:val="clear" w:color="auto" w:fill="F6F4EF"/>
        <w:spacing w:after="0" w:line="240" w:lineRule="auto"/>
        <w:textAlignment w:val="baseline"/>
        <w:rPr>
          <w:ins w:id="271" w:author="Unknown"/>
          <w:rFonts w:ascii="inherit" w:eastAsia="Times New Roman" w:hAnsi="inherit" w:cs="Times New Roman"/>
          <w:color w:val="222222"/>
          <w:sz w:val="13"/>
          <w:szCs w:val="13"/>
        </w:rPr>
      </w:pPr>
      <w:ins w:id="27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73" w:author="Unknown"/>
          <w:rFonts w:ascii="inherit" w:eastAsia="Times New Roman" w:hAnsi="inherit" w:cs="Times New Roman"/>
          <w:color w:val="222222"/>
          <w:sz w:val="13"/>
          <w:szCs w:val="13"/>
        </w:rPr>
      </w:pPr>
      <w:ins w:id="27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75" w:author="Unknown"/>
          <w:rFonts w:ascii="inherit" w:eastAsia="Times New Roman" w:hAnsi="inherit" w:cs="Times New Roman"/>
          <w:color w:val="222222"/>
          <w:sz w:val="13"/>
          <w:szCs w:val="13"/>
        </w:rPr>
      </w:pPr>
      <w:ins w:id="27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77" w:author="Unknown"/>
          <w:rFonts w:ascii="inherit" w:eastAsia="Times New Roman" w:hAnsi="inherit" w:cs="Times New Roman"/>
          <w:color w:val="222222"/>
          <w:sz w:val="13"/>
          <w:szCs w:val="13"/>
        </w:rPr>
      </w:pPr>
      <w:ins w:id="27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Area(</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a,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b,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c)</w:t>
        </w:r>
      </w:ins>
    </w:p>
    <w:p w:rsidR="00FF613D" w:rsidRPr="00FF613D" w:rsidRDefault="00FF613D" w:rsidP="00FF613D">
      <w:pPr>
        <w:shd w:val="clear" w:color="auto" w:fill="F6F4EF"/>
        <w:spacing w:after="0" w:line="240" w:lineRule="auto"/>
        <w:textAlignment w:val="baseline"/>
        <w:rPr>
          <w:ins w:id="279" w:author="Unknown"/>
          <w:rFonts w:ascii="inherit" w:eastAsia="Times New Roman" w:hAnsi="inherit" w:cs="Times New Roman"/>
          <w:color w:val="222222"/>
          <w:sz w:val="13"/>
          <w:szCs w:val="13"/>
        </w:rPr>
      </w:pPr>
      <w:ins w:id="28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81" w:author="Unknown"/>
          <w:rFonts w:ascii="inherit" w:eastAsia="Times New Roman" w:hAnsi="inherit" w:cs="Times New Roman"/>
          <w:color w:val="222222"/>
          <w:sz w:val="13"/>
          <w:szCs w:val="13"/>
        </w:rPr>
      </w:pPr>
      <w:ins w:id="282"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 s = (</w:t>
        </w:r>
        <w:r w:rsidRPr="00FF613D">
          <w:rPr>
            <w:rFonts w:ascii="inherit" w:eastAsia="Times New Roman" w:hAnsi="inherit" w:cs="Times New Roman"/>
            <w:color w:val="0000FF"/>
            <w:sz w:val="12"/>
            <w:szCs w:val="12"/>
            <w:bdr w:val="none" w:sz="0" w:space="0" w:color="auto" w:frame="1"/>
          </w:rPr>
          <w:t>float</w:t>
        </w:r>
        <w:r w:rsidRPr="00FF613D">
          <w:rPr>
            <w:rFonts w:ascii="Verdana" w:eastAsia="Times New Roman" w:hAnsi="Verdana" w:cs="Times New Roman"/>
            <w:color w:val="222222"/>
            <w:sz w:val="20"/>
            <w:szCs w:val="20"/>
            <w:bdr w:val="none" w:sz="0" w:space="0" w:color="auto" w:frame="1"/>
          </w:rPr>
          <w:t>)(a*b*c)/2;</w:t>
        </w:r>
      </w:ins>
    </w:p>
    <w:p w:rsidR="00FF613D" w:rsidRPr="00FF613D" w:rsidRDefault="00FF613D" w:rsidP="00FF613D">
      <w:pPr>
        <w:shd w:val="clear" w:color="auto" w:fill="F6F4EF"/>
        <w:spacing w:after="0" w:line="240" w:lineRule="auto"/>
        <w:textAlignment w:val="baseline"/>
        <w:rPr>
          <w:ins w:id="283" w:author="Unknown"/>
          <w:rFonts w:ascii="inherit" w:eastAsia="Times New Roman" w:hAnsi="inherit" w:cs="Times New Roman"/>
          <w:color w:val="222222"/>
          <w:sz w:val="13"/>
          <w:szCs w:val="13"/>
        </w:rPr>
      </w:pPr>
      <w:ins w:id="284"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here we have used function overload with 3 parameters.</w:t>
        </w:r>
      </w:ins>
    </w:p>
    <w:p w:rsidR="00FF613D" w:rsidRPr="00FF613D" w:rsidRDefault="00FF613D" w:rsidP="00FF613D">
      <w:pPr>
        <w:shd w:val="clear" w:color="auto" w:fill="F6F4EF"/>
        <w:spacing w:after="0" w:line="240" w:lineRule="auto"/>
        <w:textAlignment w:val="baseline"/>
        <w:rPr>
          <w:ins w:id="285" w:author="Unknown"/>
          <w:rFonts w:ascii="inherit" w:eastAsia="Times New Roman" w:hAnsi="inherit" w:cs="Times New Roman"/>
          <w:color w:val="222222"/>
          <w:sz w:val="13"/>
          <w:szCs w:val="13"/>
        </w:rPr>
      </w:pPr>
      <w:ins w:id="286"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 xml:space="preserve"> (</w:t>
        </w:r>
        <w:r w:rsidRPr="00FF613D">
          <w:rPr>
            <w:rFonts w:ascii="inherit" w:eastAsia="Times New Roman" w:hAnsi="inherit" w:cs="Times New Roman"/>
            <w:color w:val="A31515"/>
            <w:sz w:val="12"/>
            <w:szCs w:val="12"/>
            <w:bdr w:val="none" w:sz="0" w:space="0" w:color="auto" w:frame="1"/>
          </w:rPr>
          <w:t>"Area of a circle: {0}"</w:t>
        </w:r>
        <w:r w:rsidRPr="00FF613D">
          <w:rPr>
            <w:rFonts w:ascii="Verdana" w:eastAsia="Times New Roman" w:hAnsi="Verdana" w:cs="Times New Roman"/>
            <w:color w:val="222222"/>
            <w:sz w:val="20"/>
            <w:szCs w:val="20"/>
            <w:bdr w:val="none" w:sz="0" w:space="0" w:color="auto" w:frame="1"/>
          </w:rPr>
          <w:t>, s);</w:t>
        </w:r>
      </w:ins>
    </w:p>
    <w:p w:rsidR="00FF613D" w:rsidRPr="00FF613D" w:rsidRDefault="00FF613D" w:rsidP="00FF613D">
      <w:pPr>
        <w:shd w:val="clear" w:color="auto" w:fill="F6F4EF"/>
        <w:spacing w:after="0" w:line="240" w:lineRule="auto"/>
        <w:textAlignment w:val="baseline"/>
        <w:rPr>
          <w:ins w:id="287" w:author="Unknown"/>
          <w:rFonts w:ascii="inherit" w:eastAsia="Times New Roman" w:hAnsi="inherit" w:cs="Times New Roman"/>
          <w:color w:val="222222"/>
          <w:sz w:val="13"/>
          <w:szCs w:val="13"/>
        </w:rPr>
      </w:pPr>
      <w:ins w:id="28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89" w:author="Unknown"/>
          <w:rFonts w:ascii="inherit" w:eastAsia="Times New Roman" w:hAnsi="inherit" w:cs="Times New Roman"/>
          <w:color w:val="222222"/>
          <w:sz w:val="13"/>
          <w:szCs w:val="13"/>
        </w:rPr>
      </w:pPr>
      <w:ins w:id="29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91" w:author="Unknown"/>
          <w:rFonts w:ascii="inherit" w:eastAsia="Times New Roman" w:hAnsi="inherit" w:cs="Times New Roman"/>
          <w:color w:val="222222"/>
          <w:sz w:val="13"/>
          <w:szCs w:val="13"/>
        </w:rPr>
      </w:pPr>
      <w:ins w:id="29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93" w:author="Unknown"/>
          <w:rFonts w:ascii="inherit" w:eastAsia="Times New Roman" w:hAnsi="inherit" w:cs="Times New Roman"/>
          <w:color w:val="222222"/>
          <w:sz w:val="13"/>
          <w:szCs w:val="13"/>
        </w:rPr>
      </w:pPr>
      <w:ins w:id="294"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Static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Main (</w:t>
        </w:r>
        <w:r w:rsidRPr="00FF613D">
          <w:rPr>
            <w:rFonts w:ascii="inherit" w:eastAsia="Times New Roman" w:hAnsi="inherit" w:cs="Times New Roman"/>
            <w:color w:val="0000FF"/>
            <w:sz w:val="12"/>
            <w:szCs w:val="12"/>
            <w:bdr w:val="none" w:sz="0" w:space="0" w:color="auto" w:frame="1"/>
          </w:rPr>
          <w:t>string</w:t>
        </w:r>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args</w:t>
        </w:r>
        <w:proofErr w:type="spellEnd"/>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295" w:author="Unknown"/>
          <w:rFonts w:ascii="inherit" w:eastAsia="Times New Roman" w:hAnsi="inherit" w:cs="Times New Roman"/>
          <w:color w:val="222222"/>
          <w:sz w:val="13"/>
          <w:szCs w:val="13"/>
        </w:rPr>
      </w:pPr>
      <w:ins w:id="29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97" w:author="Unknown"/>
          <w:rFonts w:ascii="inherit" w:eastAsia="Times New Roman" w:hAnsi="inherit" w:cs="Times New Roman"/>
          <w:color w:val="222222"/>
          <w:sz w:val="13"/>
          <w:szCs w:val="13"/>
        </w:rPr>
      </w:pPr>
      <w:ins w:id="29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Shape</w:t>
        </w:r>
        <w:r w:rsidRPr="00FF613D">
          <w:rPr>
            <w:rFonts w:ascii="Verdana" w:eastAsia="Times New Roman" w:hAnsi="Verdana" w:cs="Times New Roman"/>
            <w:color w:val="222222"/>
            <w:sz w:val="20"/>
            <w:szCs w:val="20"/>
            <w:bdr w:val="none" w:sz="0" w:space="0" w:color="auto" w:frame="1"/>
          </w:rPr>
          <w:t> ob = </w:t>
        </w:r>
        <w:r w:rsidRPr="00FF613D">
          <w:rPr>
            <w:rFonts w:ascii="inherit" w:eastAsia="Times New Roman" w:hAnsi="inherit" w:cs="Times New Roman"/>
            <w:color w:val="0000FF"/>
            <w:sz w:val="12"/>
            <w:szCs w:val="12"/>
            <w:bdr w:val="none" w:sz="0" w:space="0" w:color="auto" w:frame="1"/>
          </w:rPr>
          <w:t>new</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Shape</w:t>
        </w:r>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299" w:author="Unknown"/>
          <w:rFonts w:ascii="inherit" w:eastAsia="Times New Roman" w:hAnsi="inherit" w:cs="Times New Roman"/>
          <w:color w:val="222222"/>
          <w:sz w:val="13"/>
          <w:szCs w:val="13"/>
        </w:rPr>
      </w:pPr>
      <w:ins w:id="300" w:author="Unknown">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ob.Area</w:t>
        </w:r>
        <w:proofErr w:type="spellEnd"/>
        <w:r w:rsidRPr="00FF613D">
          <w:rPr>
            <w:rFonts w:ascii="Verdana" w:eastAsia="Times New Roman" w:hAnsi="Verdana" w:cs="Times New Roman"/>
            <w:color w:val="222222"/>
            <w:sz w:val="20"/>
            <w:szCs w:val="20"/>
            <w:bdr w:val="none" w:sz="0" w:space="0" w:color="auto" w:frame="1"/>
          </w:rPr>
          <w:t>(2.0f);</w:t>
        </w:r>
      </w:ins>
    </w:p>
    <w:p w:rsidR="00FF613D" w:rsidRPr="00FF613D" w:rsidRDefault="00FF613D" w:rsidP="00FF613D">
      <w:pPr>
        <w:shd w:val="clear" w:color="auto" w:fill="F6F4EF"/>
        <w:spacing w:after="0" w:line="240" w:lineRule="auto"/>
        <w:textAlignment w:val="baseline"/>
        <w:rPr>
          <w:ins w:id="301" w:author="Unknown"/>
          <w:rFonts w:ascii="inherit" w:eastAsia="Times New Roman" w:hAnsi="inherit" w:cs="Times New Roman"/>
          <w:color w:val="222222"/>
          <w:sz w:val="13"/>
          <w:szCs w:val="13"/>
        </w:rPr>
      </w:pPr>
      <w:ins w:id="302" w:author="Unknown">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ob.Area</w:t>
        </w:r>
        <w:proofErr w:type="spellEnd"/>
        <w:r w:rsidRPr="00FF613D">
          <w:rPr>
            <w:rFonts w:ascii="Verdana" w:eastAsia="Times New Roman" w:hAnsi="Verdana" w:cs="Times New Roman"/>
            <w:color w:val="222222"/>
            <w:sz w:val="20"/>
            <w:szCs w:val="20"/>
            <w:bdr w:val="none" w:sz="0" w:space="0" w:color="auto" w:frame="1"/>
          </w:rPr>
          <w:t>(20.0f,30.0f);</w:t>
        </w:r>
      </w:ins>
    </w:p>
    <w:p w:rsidR="00FF613D" w:rsidRPr="00FF613D" w:rsidRDefault="00FF613D" w:rsidP="00FF613D">
      <w:pPr>
        <w:shd w:val="clear" w:color="auto" w:fill="F6F4EF"/>
        <w:spacing w:after="0" w:line="240" w:lineRule="auto"/>
        <w:textAlignment w:val="baseline"/>
        <w:rPr>
          <w:ins w:id="303" w:author="Unknown"/>
          <w:rFonts w:ascii="inherit" w:eastAsia="Times New Roman" w:hAnsi="inherit" w:cs="Times New Roman"/>
          <w:color w:val="222222"/>
          <w:sz w:val="13"/>
          <w:szCs w:val="13"/>
        </w:rPr>
      </w:pPr>
      <w:ins w:id="304" w:author="Unknown">
        <w:r w:rsidRPr="00FF613D">
          <w:rPr>
            <w:rFonts w:ascii="Verdana" w:eastAsia="Times New Roman" w:hAnsi="Verdana" w:cs="Times New Roman"/>
            <w:color w:val="222222"/>
            <w:sz w:val="20"/>
            <w:szCs w:val="20"/>
            <w:bdr w:val="none" w:sz="0" w:space="0" w:color="auto" w:frame="1"/>
          </w:rPr>
          <w:t xml:space="preserve">            </w:t>
        </w:r>
        <w:proofErr w:type="spellStart"/>
        <w:r w:rsidRPr="00FF613D">
          <w:rPr>
            <w:rFonts w:ascii="Verdana" w:eastAsia="Times New Roman" w:hAnsi="Verdana" w:cs="Times New Roman"/>
            <w:color w:val="222222"/>
            <w:sz w:val="20"/>
            <w:szCs w:val="20"/>
            <w:bdr w:val="none" w:sz="0" w:space="0" w:color="auto" w:frame="1"/>
          </w:rPr>
          <w:t>ob.Area</w:t>
        </w:r>
        <w:proofErr w:type="spellEnd"/>
        <w:r w:rsidRPr="00FF613D">
          <w:rPr>
            <w:rFonts w:ascii="Verdana" w:eastAsia="Times New Roman" w:hAnsi="Verdana" w:cs="Times New Roman"/>
            <w:color w:val="222222"/>
            <w:sz w:val="20"/>
            <w:szCs w:val="20"/>
            <w:bdr w:val="none" w:sz="0" w:space="0" w:color="auto" w:frame="1"/>
          </w:rPr>
          <w:t>(2.0f,3.0f,4.0f);</w:t>
        </w:r>
      </w:ins>
    </w:p>
    <w:p w:rsidR="00FF613D" w:rsidRPr="00FF613D" w:rsidRDefault="00FF613D" w:rsidP="00FF613D">
      <w:pPr>
        <w:shd w:val="clear" w:color="auto" w:fill="F6F4EF"/>
        <w:spacing w:after="0" w:line="240" w:lineRule="auto"/>
        <w:textAlignment w:val="baseline"/>
        <w:rPr>
          <w:ins w:id="305" w:author="Unknown"/>
          <w:rFonts w:ascii="inherit" w:eastAsia="Times New Roman" w:hAnsi="inherit" w:cs="Times New Roman"/>
          <w:color w:val="222222"/>
          <w:sz w:val="13"/>
          <w:szCs w:val="13"/>
        </w:rPr>
      </w:pPr>
      <w:ins w:id="306"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.ReadLine</w:t>
        </w:r>
        <w:proofErr w:type="spellEnd"/>
        <w:r w:rsidRPr="00FF613D">
          <w:rPr>
            <w:rFonts w:ascii="Verdana" w:eastAsia="Times New Roman" w:hAnsi="Verdana" w:cs="Times New Roman"/>
            <w:color w:val="222222"/>
            <w:sz w:val="20"/>
            <w:szCs w:val="20"/>
            <w:bdr w:val="none" w:sz="0" w:space="0" w:color="auto" w:frame="1"/>
          </w:rPr>
          <w:t xml:space="preserve"> ();</w:t>
        </w:r>
      </w:ins>
    </w:p>
    <w:p w:rsidR="00FF613D" w:rsidRPr="00FF613D" w:rsidRDefault="00FF613D" w:rsidP="00FF613D">
      <w:pPr>
        <w:shd w:val="clear" w:color="auto" w:fill="F6F4EF"/>
        <w:spacing w:after="0" w:line="240" w:lineRule="auto"/>
        <w:textAlignment w:val="baseline"/>
        <w:rPr>
          <w:ins w:id="307" w:author="Unknown"/>
          <w:rFonts w:ascii="inherit" w:eastAsia="Times New Roman" w:hAnsi="inherit" w:cs="Times New Roman"/>
          <w:color w:val="222222"/>
          <w:sz w:val="13"/>
          <w:szCs w:val="13"/>
        </w:rPr>
      </w:pPr>
      <w:ins w:id="30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09" w:author="Unknown"/>
          <w:rFonts w:ascii="inherit" w:eastAsia="Times New Roman" w:hAnsi="inherit" w:cs="Times New Roman"/>
          <w:color w:val="222222"/>
          <w:sz w:val="13"/>
          <w:szCs w:val="13"/>
        </w:rPr>
      </w:pPr>
      <w:ins w:id="310"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11" w:author="Unknown"/>
          <w:rFonts w:ascii="inherit" w:eastAsia="Times New Roman" w:hAnsi="inherit" w:cs="Times New Roman"/>
          <w:color w:val="222222"/>
          <w:sz w:val="13"/>
          <w:szCs w:val="13"/>
        </w:rPr>
      </w:pPr>
      <w:ins w:id="31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13" w:author="Unknown"/>
          <w:rFonts w:ascii="Georgia" w:eastAsia="Times New Roman" w:hAnsi="Georgia" w:cs="Times New Roman"/>
          <w:color w:val="222222"/>
          <w:sz w:val="13"/>
          <w:szCs w:val="13"/>
        </w:rPr>
      </w:pPr>
      <w:ins w:id="31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15" w:author="Unknown"/>
          <w:rFonts w:ascii="Georgia" w:eastAsia="Times New Roman" w:hAnsi="Georgia" w:cs="Times New Roman"/>
          <w:color w:val="222222"/>
          <w:sz w:val="13"/>
          <w:szCs w:val="13"/>
        </w:rPr>
      </w:pPr>
      <w:ins w:id="316" w:author="Unknown">
        <w:r w:rsidRPr="00FF613D">
          <w:rPr>
            <w:rFonts w:ascii="Verdana" w:eastAsia="Times New Roman" w:hAnsi="Verdana" w:cs="Times New Roman"/>
            <w:b/>
            <w:bCs/>
            <w:color w:val="222222"/>
            <w:sz w:val="20"/>
            <w:szCs w:val="20"/>
            <w:bdr w:val="none" w:sz="0" w:space="0" w:color="auto" w:frame="1"/>
          </w:rPr>
          <w:t>Things to keep in mind while method overloading</w:t>
        </w:r>
      </w:ins>
    </w:p>
    <w:p w:rsidR="00FF613D" w:rsidRPr="00FF613D" w:rsidRDefault="00FF613D" w:rsidP="00FF613D">
      <w:pPr>
        <w:shd w:val="clear" w:color="auto" w:fill="F6F4EF"/>
        <w:spacing w:after="0" w:line="240" w:lineRule="auto"/>
        <w:textAlignment w:val="baseline"/>
        <w:rPr>
          <w:ins w:id="317" w:author="Unknown"/>
          <w:rFonts w:ascii="Georgia" w:eastAsia="Times New Roman" w:hAnsi="Georgia" w:cs="Times New Roman"/>
          <w:color w:val="222222"/>
          <w:sz w:val="13"/>
          <w:szCs w:val="13"/>
        </w:rPr>
      </w:pPr>
      <w:ins w:id="31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19" w:author="Unknown"/>
          <w:rFonts w:ascii="Georgia" w:eastAsia="Times New Roman" w:hAnsi="Georgia" w:cs="Times New Roman"/>
          <w:color w:val="222222"/>
          <w:sz w:val="13"/>
          <w:szCs w:val="13"/>
        </w:rPr>
      </w:pPr>
      <w:ins w:id="320" w:author="Unknown">
        <w:r w:rsidRPr="00FF613D">
          <w:rPr>
            <w:rFonts w:ascii="Verdana" w:eastAsia="Times New Roman" w:hAnsi="Verdana" w:cs="Times New Roman"/>
            <w:color w:val="222222"/>
            <w:sz w:val="20"/>
            <w:szCs w:val="20"/>
            <w:bdr w:val="none" w:sz="0" w:space="0" w:color="auto" w:frame="1"/>
          </w:rPr>
          <w:t>If you use overload for method, there are couple of restrictions that the compiler imposes.</w:t>
        </w:r>
      </w:ins>
    </w:p>
    <w:p w:rsidR="00FF613D" w:rsidRPr="00FF613D" w:rsidRDefault="00FF613D" w:rsidP="00FF613D">
      <w:pPr>
        <w:shd w:val="clear" w:color="auto" w:fill="F6F4EF"/>
        <w:spacing w:after="0" w:line="240" w:lineRule="auto"/>
        <w:textAlignment w:val="baseline"/>
        <w:rPr>
          <w:ins w:id="321" w:author="Unknown"/>
          <w:rFonts w:ascii="Georgia" w:eastAsia="Times New Roman" w:hAnsi="Georgia" w:cs="Times New Roman"/>
          <w:color w:val="222222"/>
          <w:sz w:val="13"/>
          <w:szCs w:val="13"/>
        </w:rPr>
      </w:pPr>
      <w:ins w:id="32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23" w:author="Unknown"/>
          <w:rFonts w:ascii="Georgia" w:eastAsia="Times New Roman" w:hAnsi="Georgia" w:cs="Times New Roman"/>
          <w:color w:val="222222"/>
          <w:sz w:val="13"/>
          <w:szCs w:val="13"/>
        </w:rPr>
      </w:pPr>
      <w:ins w:id="324" w:author="Unknown">
        <w:r w:rsidRPr="00FF613D">
          <w:rPr>
            <w:rFonts w:ascii="Verdana" w:eastAsia="Times New Roman" w:hAnsi="Verdana" w:cs="Times New Roman"/>
            <w:color w:val="222222"/>
            <w:sz w:val="20"/>
            <w:szCs w:val="20"/>
            <w:bdr w:val="none" w:sz="0" w:space="0" w:color="auto" w:frame="1"/>
          </w:rPr>
          <w:t>The rule is that overloads must be different in their signature, which means the name and the number and type of parameters.</w:t>
        </w:r>
      </w:ins>
    </w:p>
    <w:p w:rsidR="00FF613D" w:rsidRPr="00FF613D" w:rsidRDefault="00FF613D" w:rsidP="00FF613D">
      <w:pPr>
        <w:shd w:val="clear" w:color="auto" w:fill="F6F4EF"/>
        <w:spacing w:after="0" w:line="240" w:lineRule="auto"/>
        <w:textAlignment w:val="baseline"/>
        <w:rPr>
          <w:ins w:id="325" w:author="Unknown"/>
          <w:rFonts w:ascii="Georgia" w:eastAsia="Times New Roman" w:hAnsi="Georgia" w:cs="Times New Roman"/>
          <w:color w:val="222222"/>
          <w:sz w:val="13"/>
          <w:szCs w:val="13"/>
        </w:rPr>
      </w:pPr>
      <w:ins w:id="32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27" w:author="Unknown"/>
          <w:rFonts w:ascii="Georgia" w:eastAsia="Times New Roman" w:hAnsi="Georgia" w:cs="Times New Roman"/>
          <w:color w:val="222222"/>
          <w:sz w:val="13"/>
          <w:szCs w:val="13"/>
        </w:rPr>
      </w:pPr>
      <w:ins w:id="328" w:author="Unknown">
        <w:r w:rsidRPr="00FF613D">
          <w:rPr>
            <w:rFonts w:ascii="Verdana" w:eastAsia="Times New Roman" w:hAnsi="Verdana" w:cs="Times New Roman"/>
            <w:color w:val="222222"/>
            <w:sz w:val="20"/>
            <w:szCs w:val="20"/>
            <w:bdr w:val="none" w:sz="0" w:space="0" w:color="auto" w:frame="1"/>
          </w:rPr>
          <w:t>There is no limit to how many overload of a method you can have. You simply declare them in a class, just as if they were different methods that happened to have the same name.</w:t>
        </w:r>
      </w:ins>
    </w:p>
    <w:p w:rsidR="00FF613D" w:rsidRPr="00FF613D" w:rsidRDefault="00FF613D" w:rsidP="00FF613D">
      <w:pPr>
        <w:shd w:val="clear" w:color="auto" w:fill="F6F4EF"/>
        <w:spacing w:after="0" w:line="240" w:lineRule="auto"/>
        <w:textAlignment w:val="baseline"/>
        <w:rPr>
          <w:ins w:id="329" w:author="Unknown"/>
          <w:rFonts w:ascii="Georgia" w:eastAsia="Times New Roman" w:hAnsi="Georgia" w:cs="Times New Roman"/>
          <w:color w:val="222222"/>
          <w:sz w:val="13"/>
          <w:szCs w:val="13"/>
        </w:rPr>
      </w:pPr>
    </w:p>
    <w:p w:rsidR="00FF613D" w:rsidRPr="00FF613D" w:rsidRDefault="00FF613D" w:rsidP="00FF613D">
      <w:pPr>
        <w:shd w:val="clear" w:color="auto" w:fill="F6F4EF"/>
        <w:spacing w:after="0" w:line="240" w:lineRule="auto"/>
        <w:textAlignment w:val="baseline"/>
        <w:rPr>
          <w:ins w:id="330" w:author="Unknown"/>
          <w:rFonts w:ascii="Georgia" w:eastAsia="Times New Roman" w:hAnsi="Georgia" w:cs="Times New Roman"/>
          <w:color w:val="222222"/>
          <w:sz w:val="13"/>
          <w:szCs w:val="13"/>
        </w:rPr>
      </w:pPr>
      <w:ins w:id="331" w:author="Unknown">
        <w:r w:rsidRPr="00FF613D">
          <w:rPr>
            <w:rFonts w:ascii="Verdana" w:eastAsia="Times New Roman" w:hAnsi="Verdana" w:cs="Times New Roman"/>
            <w:b/>
            <w:bCs/>
            <w:color w:val="548DD4"/>
            <w:sz w:val="13"/>
            <w:szCs w:val="13"/>
            <w:u w:val="single"/>
            <w:bdr w:val="none" w:sz="0" w:space="0" w:color="auto" w:frame="1"/>
          </w:rPr>
          <w:t>Method Overriding:</w:t>
        </w:r>
      </w:ins>
    </w:p>
    <w:p w:rsidR="00FF613D" w:rsidRPr="00FF613D" w:rsidRDefault="00FF613D" w:rsidP="00FF613D">
      <w:pPr>
        <w:shd w:val="clear" w:color="auto" w:fill="F6F4EF"/>
        <w:spacing w:after="0" w:line="240" w:lineRule="auto"/>
        <w:textAlignment w:val="baseline"/>
        <w:rPr>
          <w:ins w:id="332" w:author="Unknown"/>
          <w:rFonts w:ascii="Georgia" w:eastAsia="Times New Roman" w:hAnsi="Georgia" w:cs="Times New Roman"/>
          <w:color w:val="222222"/>
          <w:sz w:val="13"/>
          <w:szCs w:val="13"/>
        </w:rPr>
      </w:pPr>
      <w:ins w:id="333" w:author="Unknown">
        <w:r w:rsidRPr="00FF613D">
          <w:rPr>
            <w:rFonts w:ascii="Verdana" w:eastAsia="Times New Roman" w:hAnsi="Verdana" w:cs="Times New Roman"/>
            <w:b/>
            <w:bCs/>
            <w:color w:val="548DD4"/>
            <w:sz w:val="13"/>
            <w:szCs w:val="13"/>
            <w:u w:val="single"/>
            <w:bdr w:val="none" w:sz="0" w:space="0" w:color="auto" w:frame="1"/>
          </w:rPr>
          <w:br/>
        </w:r>
      </w:ins>
    </w:p>
    <w:p w:rsidR="00FF613D" w:rsidRPr="00FF613D" w:rsidRDefault="00FF613D" w:rsidP="00FF613D">
      <w:pPr>
        <w:spacing w:after="0" w:line="240" w:lineRule="auto"/>
        <w:rPr>
          <w:ins w:id="334" w:author="Unknown"/>
          <w:rFonts w:ascii="Times New Roman" w:eastAsia="Times New Roman" w:hAnsi="Times New Roman" w:cs="Times New Roman"/>
          <w:sz w:val="24"/>
          <w:szCs w:val="24"/>
        </w:rPr>
      </w:pPr>
      <w:ins w:id="335" w:author="Unknown">
        <w:r w:rsidRPr="00FF613D">
          <w:rPr>
            <w:rFonts w:ascii="Verdana" w:eastAsia="Times New Roman" w:hAnsi="Verdana" w:cs="Times New Roman"/>
            <w:color w:val="222222"/>
            <w:sz w:val="20"/>
            <w:szCs w:val="20"/>
            <w:bdr w:val="none" w:sz="0" w:space="0" w:color="auto" w:frame="1"/>
            <w:shd w:val="clear" w:color="auto" w:fill="F6F4EF"/>
          </w:rPr>
          <w:t>Whereas </w:t>
        </w:r>
        <w:r w:rsidRPr="00FF613D">
          <w:rPr>
            <w:rFonts w:ascii="Verdana" w:eastAsia="Times New Roman" w:hAnsi="Verdana" w:cs="Times New Roman"/>
            <w:b/>
            <w:bCs/>
            <w:color w:val="222222"/>
            <w:sz w:val="20"/>
          </w:rPr>
          <w:t>Overriding</w:t>
        </w:r>
        <w:r w:rsidRPr="00FF613D">
          <w:rPr>
            <w:rFonts w:ascii="inherit" w:eastAsia="Times New Roman" w:hAnsi="inherit" w:cs="Times New Roman"/>
            <w:color w:val="222222"/>
            <w:sz w:val="12"/>
          </w:rPr>
          <w:t> </w:t>
        </w:r>
        <w:r w:rsidRPr="00FF613D">
          <w:rPr>
            <w:rFonts w:ascii="Verdana" w:eastAsia="Times New Roman" w:hAnsi="Verdana" w:cs="Times New Roman"/>
            <w:color w:val="222222"/>
            <w:sz w:val="20"/>
            <w:szCs w:val="20"/>
            <w:bdr w:val="none" w:sz="0" w:space="0" w:color="auto" w:frame="1"/>
            <w:shd w:val="clear" w:color="auto" w:fill="F6F4EF"/>
          </w:rPr>
          <w:t>means changing the functionality of a method without changing the signature. We can override a function in base class by creating a similar function in derived class. This is done by using </w:t>
        </w:r>
        <w:r w:rsidRPr="00FF613D">
          <w:rPr>
            <w:rFonts w:ascii="inherit" w:eastAsia="Times New Roman" w:hAnsi="inherit" w:cs="Times New Roman"/>
            <w:color w:val="222222"/>
            <w:sz w:val="12"/>
          </w:rPr>
          <w:t>virtual/override </w:t>
        </w:r>
        <w:r w:rsidRPr="00FF613D">
          <w:rPr>
            <w:rFonts w:ascii="Verdana" w:eastAsia="Times New Roman" w:hAnsi="Verdana" w:cs="Times New Roman"/>
            <w:color w:val="222222"/>
            <w:sz w:val="20"/>
            <w:szCs w:val="20"/>
            <w:bdr w:val="none" w:sz="0" w:space="0" w:color="auto" w:frame="1"/>
            <w:shd w:val="clear" w:color="auto" w:fill="F6F4EF"/>
          </w:rPr>
          <w:t>keywords.</w:t>
        </w:r>
        <w:r w:rsidRPr="00FF613D">
          <w:rPr>
            <w:rFonts w:ascii="Verdana" w:eastAsia="Times New Roman" w:hAnsi="Verdana" w:cs="Times New Roman"/>
            <w:color w:val="222222"/>
            <w:sz w:val="20"/>
            <w:szCs w:val="20"/>
            <w:bdr w:val="none" w:sz="0" w:space="0" w:color="auto" w:frame="1"/>
            <w:shd w:val="clear" w:color="auto" w:fill="F6F4EF"/>
          </w:rPr>
          <w:br/>
        </w:r>
        <w:r w:rsidRPr="00FF613D">
          <w:rPr>
            <w:rFonts w:ascii="Verdana" w:eastAsia="Times New Roman" w:hAnsi="Verdana" w:cs="Times New Roman"/>
            <w:color w:val="222222"/>
            <w:sz w:val="20"/>
            <w:szCs w:val="20"/>
            <w:bdr w:val="none" w:sz="0" w:space="0" w:color="auto" w:frame="1"/>
            <w:shd w:val="clear" w:color="auto" w:fill="F6F4EF"/>
          </w:rPr>
          <w:br/>
          <w:t>Base class method has to be marked with </w:t>
        </w:r>
        <w:r w:rsidRPr="00FF613D">
          <w:rPr>
            <w:rFonts w:ascii="inherit" w:eastAsia="Times New Roman" w:hAnsi="inherit" w:cs="Times New Roman"/>
            <w:color w:val="222222"/>
            <w:sz w:val="12"/>
          </w:rPr>
          <w:t>virtual </w:t>
        </w:r>
        <w:r w:rsidRPr="00FF613D">
          <w:rPr>
            <w:rFonts w:ascii="Verdana" w:eastAsia="Times New Roman" w:hAnsi="Verdana" w:cs="Times New Roman"/>
            <w:color w:val="222222"/>
            <w:sz w:val="20"/>
            <w:szCs w:val="20"/>
            <w:bdr w:val="none" w:sz="0" w:space="0" w:color="auto" w:frame="1"/>
            <w:shd w:val="clear" w:color="auto" w:fill="F6F4EF"/>
          </w:rPr>
          <w:t>keyword and we can override it in derived class using </w:t>
        </w:r>
        <w:r w:rsidRPr="00FF613D">
          <w:rPr>
            <w:rFonts w:ascii="inherit" w:eastAsia="Times New Roman" w:hAnsi="inherit" w:cs="Times New Roman"/>
            <w:color w:val="222222"/>
            <w:sz w:val="12"/>
          </w:rPr>
          <w:t>override </w:t>
        </w:r>
        <w:r w:rsidRPr="00FF613D">
          <w:rPr>
            <w:rFonts w:ascii="Verdana" w:eastAsia="Times New Roman" w:hAnsi="Verdana" w:cs="Times New Roman"/>
            <w:color w:val="222222"/>
            <w:sz w:val="20"/>
            <w:szCs w:val="20"/>
            <w:bdr w:val="none" w:sz="0" w:space="0" w:color="auto" w:frame="1"/>
            <w:shd w:val="clear" w:color="auto" w:fill="F6F4EF"/>
          </w:rPr>
          <w:t>keyword.</w:t>
        </w:r>
        <w:r w:rsidRPr="00FF613D">
          <w:rPr>
            <w:rFonts w:ascii="Verdana" w:eastAsia="Times New Roman" w:hAnsi="Verdana" w:cs="Times New Roman"/>
            <w:color w:val="222222"/>
            <w:sz w:val="20"/>
            <w:szCs w:val="20"/>
            <w:bdr w:val="none" w:sz="0" w:space="0" w:color="auto" w:frame="1"/>
            <w:shd w:val="clear" w:color="auto" w:fill="F6F4EF"/>
          </w:rPr>
          <w:br/>
        </w:r>
        <w:r w:rsidRPr="00FF613D">
          <w:rPr>
            <w:rFonts w:ascii="Verdana" w:eastAsia="Times New Roman" w:hAnsi="Verdana" w:cs="Times New Roman"/>
            <w:color w:val="222222"/>
            <w:sz w:val="20"/>
            <w:szCs w:val="20"/>
            <w:bdr w:val="none" w:sz="0" w:space="0" w:color="auto" w:frame="1"/>
            <w:shd w:val="clear" w:color="auto" w:fill="F6F4EF"/>
          </w:rPr>
          <w:br/>
          <w:t>Derived class method will completely overrides base class method i.e. when we refer base class object created by casting derived class object a method in derived class will be called.</w:t>
        </w:r>
        <w:r w:rsidRPr="00FF613D">
          <w:rPr>
            <w:rFonts w:ascii="Georgia" w:eastAsia="Times New Roman" w:hAnsi="Georgia" w:cs="Times New Roman"/>
            <w:color w:val="222222"/>
            <w:sz w:val="13"/>
            <w:szCs w:val="13"/>
          </w:rPr>
          <w:br/>
        </w:r>
      </w:ins>
    </w:p>
    <w:p w:rsidR="00FF613D" w:rsidRPr="00FF613D" w:rsidRDefault="00FF613D" w:rsidP="00FF613D">
      <w:pPr>
        <w:shd w:val="clear" w:color="auto" w:fill="F6F4EF"/>
        <w:spacing w:after="0" w:line="240" w:lineRule="auto"/>
        <w:textAlignment w:val="baseline"/>
        <w:outlineLvl w:val="3"/>
        <w:rPr>
          <w:ins w:id="336" w:author="Unknown"/>
          <w:rFonts w:ascii="Georgia" w:eastAsia="Times New Roman" w:hAnsi="Georgia" w:cs="Times New Roman"/>
          <w:color w:val="111111"/>
          <w:sz w:val="29"/>
          <w:szCs w:val="29"/>
        </w:rPr>
      </w:pPr>
      <w:ins w:id="337" w:author="Unknown">
        <w:r w:rsidRPr="00FF613D">
          <w:rPr>
            <w:rFonts w:ascii="Verdana" w:eastAsia="Times New Roman" w:hAnsi="Verdana" w:cs="Times New Roman"/>
            <w:color w:val="111111"/>
            <w:sz w:val="20"/>
            <w:szCs w:val="20"/>
            <w:bdr w:val="none" w:sz="0" w:space="0" w:color="auto" w:frame="1"/>
          </w:rPr>
          <w:t>Example: </w:t>
        </w:r>
      </w:ins>
    </w:p>
    <w:p w:rsidR="00FF613D" w:rsidRPr="00FF613D" w:rsidRDefault="00FF613D" w:rsidP="00FF613D">
      <w:pPr>
        <w:spacing w:after="0" w:line="240" w:lineRule="auto"/>
        <w:rPr>
          <w:ins w:id="338" w:author="Unknown"/>
          <w:rFonts w:ascii="Times New Roman" w:eastAsia="Times New Roman" w:hAnsi="Times New Roman" w:cs="Times New Roman"/>
          <w:sz w:val="24"/>
          <w:szCs w:val="24"/>
        </w:rPr>
      </w:pPr>
      <w:ins w:id="339" w:author="Unknown">
        <w:r w:rsidRPr="00FF613D">
          <w:rPr>
            <w:rFonts w:ascii="Verdana" w:eastAsia="Times New Roman" w:hAnsi="Verdana" w:cs="Times New Roman"/>
            <w:color w:val="008000"/>
            <w:sz w:val="20"/>
            <w:szCs w:val="20"/>
            <w:bdr w:val="none" w:sz="0" w:space="0" w:color="auto" w:frame="1"/>
            <w:shd w:val="clear" w:color="auto" w:fill="F6F4EF"/>
          </w:rPr>
          <w:lastRenderedPageBreak/>
          <w:t>// Base class</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00FF"/>
            <w:sz w:val="20"/>
            <w:szCs w:val="20"/>
            <w:bdr w:val="none" w:sz="0" w:space="0" w:color="auto" w:frame="1"/>
            <w:shd w:val="clear" w:color="auto" w:fill="F6F4EF"/>
          </w:rPr>
          <w:t>public</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class</w:t>
        </w:r>
        <w:r w:rsidRPr="00FF613D">
          <w:rPr>
            <w:rFonts w:ascii="Verdana" w:eastAsia="Times New Roman" w:hAnsi="Verdana" w:cs="Times New Roman"/>
            <w:color w:val="222222"/>
            <w:sz w:val="20"/>
            <w:szCs w:val="20"/>
            <w:bdr w:val="none" w:sz="0" w:space="0" w:color="auto" w:frame="1"/>
            <w:shd w:val="clear" w:color="auto" w:fill="F6F4EF"/>
          </w:rPr>
          <w:t> </w:t>
        </w:r>
        <w:proofErr w:type="spellStart"/>
        <w:r w:rsidRPr="00FF613D">
          <w:rPr>
            <w:rFonts w:ascii="inherit" w:eastAsia="Times New Roman" w:hAnsi="inherit" w:cs="Times New Roman"/>
            <w:color w:val="2B91AF"/>
            <w:sz w:val="12"/>
            <w:szCs w:val="12"/>
            <w:bdr w:val="none" w:sz="0" w:space="0" w:color="auto" w:frame="1"/>
            <w:shd w:val="clear" w:color="auto" w:fill="F6F4EF"/>
          </w:rPr>
          <w:t>BaseClass</w:t>
        </w:r>
        <w:proofErr w:type="spellEnd"/>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00FF"/>
            <w:sz w:val="20"/>
            <w:szCs w:val="20"/>
            <w:bdr w:val="none" w:sz="0" w:space="0" w:color="auto" w:frame="1"/>
            <w:shd w:val="clear" w:color="auto" w:fill="F6F4EF"/>
          </w:rPr>
          <w:t>public</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virtual</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void</w:t>
        </w:r>
        <w:r w:rsidRPr="00FF613D">
          <w:rPr>
            <w:rFonts w:ascii="Verdana" w:eastAsia="Times New Roman" w:hAnsi="Verdana" w:cs="Times New Roman"/>
            <w:color w:val="222222"/>
            <w:sz w:val="20"/>
            <w:szCs w:val="20"/>
            <w:bdr w:val="none" w:sz="0" w:space="0" w:color="auto" w:frame="1"/>
            <w:shd w:val="clear" w:color="auto" w:fill="F6F4EF"/>
          </w:rPr>
          <w:t> Method1()</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proofErr w:type="spellStart"/>
        <w:r w:rsidRPr="00FF613D">
          <w:rPr>
            <w:rFonts w:ascii="Verdana" w:eastAsia="Times New Roman" w:hAnsi="Verdana" w:cs="Times New Roman"/>
            <w:color w:val="2B91AF"/>
            <w:sz w:val="20"/>
            <w:szCs w:val="20"/>
            <w:bdr w:val="none" w:sz="0" w:space="0" w:color="auto" w:frame="1"/>
            <w:shd w:val="clear" w:color="auto" w:fill="F6F4EF"/>
          </w:rPr>
          <w:t>Console</w:t>
        </w:r>
        <w:r w:rsidRPr="00FF613D">
          <w:rPr>
            <w:rFonts w:ascii="Verdana" w:eastAsia="Times New Roman" w:hAnsi="Verdana" w:cs="Times New Roman"/>
            <w:color w:val="222222"/>
            <w:sz w:val="20"/>
            <w:szCs w:val="20"/>
            <w:bdr w:val="none" w:sz="0" w:space="0" w:color="auto" w:frame="1"/>
            <w:shd w:val="clear" w:color="auto" w:fill="F6F4EF"/>
          </w:rPr>
          <w:t>.Write</w:t>
        </w:r>
        <w:proofErr w:type="spellEnd"/>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inherit" w:eastAsia="Times New Roman" w:hAnsi="inherit" w:cs="Times New Roman"/>
            <w:color w:val="A31515"/>
            <w:sz w:val="12"/>
            <w:szCs w:val="12"/>
            <w:bdr w:val="none" w:sz="0" w:space="0" w:color="auto" w:frame="1"/>
            <w:shd w:val="clear" w:color="auto" w:fill="F6F4EF"/>
          </w:rPr>
          <w:t>"Base Class Method"</w:t>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8000"/>
            <w:sz w:val="20"/>
            <w:szCs w:val="20"/>
            <w:bdr w:val="none" w:sz="0" w:space="0" w:color="auto" w:frame="1"/>
            <w:shd w:val="clear" w:color="auto" w:fill="F6F4EF"/>
          </w:rPr>
          <w:t>// Derived class</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00FF"/>
            <w:sz w:val="20"/>
            <w:szCs w:val="20"/>
            <w:bdr w:val="none" w:sz="0" w:space="0" w:color="auto" w:frame="1"/>
            <w:shd w:val="clear" w:color="auto" w:fill="F6F4EF"/>
          </w:rPr>
          <w:t>public</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class</w:t>
        </w:r>
        <w:r w:rsidRPr="00FF613D">
          <w:rPr>
            <w:rFonts w:ascii="Verdana" w:eastAsia="Times New Roman" w:hAnsi="Verdana" w:cs="Times New Roman"/>
            <w:color w:val="222222"/>
            <w:sz w:val="20"/>
            <w:szCs w:val="20"/>
            <w:bdr w:val="none" w:sz="0" w:space="0" w:color="auto" w:frame="1"/>
            <w:shd w:val="clear" w:color="auto" w:fill="F6F4EF"/>
          </w:rPr>
          <w:t> </w:t>
        </w:r>
        <w:proofErr w:type="spellStart"/>
        <w:r w:rsidRPr="00FF613D">
          <w:rPr>
            <w:rFonts w:ascii="inherit" w:eastAsia="Times New Roman" w:hAnsi="inherit" w:cs="Times New Roman"/>
            <w:color w:val="2B91AF"/>
            <w:sz w:val="12"/>
            <w:szCs w:val="12"/>
            <w:bdr w:val="none" w:sz="0" w:space="0" w:color="auto" w:frame="1"/>
            <w:shd w:val="clear" w:color="auto" w:fill="F6F4EF"/>
          </w:rPr>
          <w:t>DerivedClass</w:t>
        </w:r>
        <w:proofErr w:type="spellEnd"/>
        <w:r w:rsidRPr="00FF613D">
          <w:rPr>
            <w:rFonts w:ascii="Verdana" w:eastAsia="Times New Roman" w:hAnsi="Verdana" w:cs="Times New Roman"/>
            <w:color w:val="222222"/>
            <w:sz w:val="20"/>
            <w:szCs w:val="20"/>
            <w:bdr w:val="none" w:sz="0" w:space="0" w:color="auto" w:frame="1"/>
            <w:shd w:val="clear" w:color="auto" w:fill="F6F4EF"/>
          </w:rPr>
          <w:t> : </w:t>
        </w:r>
        <w:proofErr w:type="spellStart"/>
        <w:r w:rsidRPr="00FF613D">
          <w:rPr>
            <w:rFonts w:ascii="inherit" w:eastAsia="Times New Roman" w:hAnsi="inherit" w:cs="Times New Roman"/>
            <w:color w:val="2B91AF"/>
            <w:sz w:val="12"/>
            <w:szCs w:val="12"/>
            <w:bdr w:val="none" w:sz="0" w:space="0" w:color="auto" w:frame="1"/>
            <w:shd w:val="clear" w:color="auto" w:fill="F6F4EF"/>
          </w:rPr>
          <w:t>BaseClass</w:t>
        </w:r>
        <w:proofErr w:type="spellEnd"/>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00FF"/>
            <w:sz w:val="20"/>
            <w:szCs w:val="20"/>
            <w:bdr w:val="none" w:sz="0" w:space="0" w:color="auto" w:frame="1"/>
            <w:shd w:val="clear" w:color="auto" w:fill="F6F4EF"/>
          </w:rPr>
          <w:t>public</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override</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void</w:t>
        </w:r>
        <w:r w:rsidRPr="00FF613D">
          <w:rPr>
            <w:rFonts w:ascii="Verdana" w:eastAsia="Times New Roman" w:hAnsi="Verdana" w:cs="Times New Roman"/>
            <w:color w:val="222222"/>
            <w:sz w:val="20"/>
            <w:szCs w:val="20"/>
            <w:bdr w:val="none" w:sz="0" w:space="0" w:color="auto" w:frame="1"/>
            <w:shd w:val="clear" w:color="auto" w:fill="F6F4EF"/>
          </w:rPr>
          <w:t> Method1()</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proofErr w:type="spellStart"/>
        <w:r w:rsidRPr="00FF613D">
          <w:rPr>
            <w:rFonts w:ascii="Verdana" w:eastAsia="Times New Roman" w:hAnsi="Verdana" w:cs="Times New Roman"/>
            <w:color w:val="2B91AF"/>
            <w:sz w:val="20"/>
            <w:szCs w:val="20"/>
            <w:bdr w:val="none" w:sz="0" w:space="0" w:color="auto" w:frame="1"/>
            <w:shd w:val="clear" w:color="auto" w:fill="F6F4EF"/>
          </w:rPr>
          <w:t>Console</w:t>
        </w:r>
        <w:r w:rsidRPr="00FF613D">
          <w:rPr>
            <w:rFonts w:ascii="Verdana" w:eastAsia="Times New Roman" w:hAnsi="Verdana" w:cs="Times New Roman"/>
            <w:color w:val="222222"/>
            <w:sz w:val="20"/>
            <w:szCs w:val="20"/>
            <w:bdr w:val="none" w:sz="0" w:space="0" w:color="auto" w:frame="1"/>
            <w:shd w:val="clear" w:color="auto" w:fill="F6F4EF"/>
          </w:rPr>
          <w:t>.Write</w:t>
        </w:r>
        <w:proofErr w:type="spellEnd"/>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inherit" w:eastAsia="Times New Roman" w:hAnsi="inherit" w:cs="Times New Roman"/>
            <w:color w:val="A31515"/>
            <w:sz w:val="12"/>
            <w:szCs w:val="12"/>
            <w:bdr w:val="none" w:sz="0" w:space="0" w:color="auto" w:frame="1"/>
            <w:shd w:val="clear" w:color="auto" w:fill="F6F4EF"/>
          </w:rPr>
          <w:t>"Derived Class Method"</w:t>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8000"/>
            <w:sz w:val="20"/>
            <w:szCs w:val="20"/>
            <w:bdr w:val="none" w:sz="0" w:space="0" w:color="auto" w:frame="1"/>
            <w:shd w:val="clear" w:color="auto" w:fill="F6F4EF"/>
          </w:rPr>
          <w:t>// Using base and derived class</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00FF"/>
            <w:sz w:val="20"/>
            <w:szCs w:val="20"/>
            <w:bdr w:val="none" w:sz="0" w:space="0" w:color="auto" w:frame="1"/>
            <w:shd w:val="clear" w:color="auto" w:fill="F6F4EF"/>
          </w:rPr>
          <w:t>public</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class</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2B91AF"/>
            <w:sz w:val="12"/>
            <w:szCs w:val="12"/>
            <w:bdr w:val="none" w:sz="0" w:space="0" w:color="auto" w:frame="1"/>
            <w:shd w:val="clear" w:color="auto" w:fill="F6F4EF"/>
          </w:rPr>
          <w:t>Sample</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00FF"/>
            <w:sz w:val="20"/>
            <w:szCs w:val="20"/>
            <w:bdr w:val="none" w:sz="0" w:space="0" w:color="auto" w:frame="1"/>
            <w:shd w:val="clear" w:color="auto" w:fill="F6F4EF"/>
          </w:rPr>
          <w:t>public</w:t>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00FF"/>
            <w:sz w:val="12"/>
            <w:szCs w:val="12"/>
            <w:bdr w:val="none" w:sz="0" w:space="0" w:color="auto" w:frame="1"/>
            <w:shd w:val="clear" w:color="auto" w:fill="F6F4EF"/>
          </w:rPr>
          <w:t>void</w:t>
        </w:r>
        <w:r w:rsidRPr="00FF613D">
          <w:rPr>
            <w:rFonts w:ascii="Verdana" w:eastAsia="Times New Roman" w:hAnsi="Verdana" w:cs="Times New Roman"/>
            <w:color w:val="222222"/>
            <w:sz w:val="20"/>
            <w:szCs w:val="20"/>
            <w:bdr w:val="none" w:sz="0" w:space="0" w:color="auto" w:frame="1"/>
            <w:shd w:val="clear" w:color="auto" w:fill="F6F4EF"/>
          </w:rPr>
          <w:t> </w:t>
        </w:r>
        <w:proofErr w:type="spellStart"/>
        <w:r w:rsidRPr="00FF613D">
          <w:rPr>
            <w:rFonts w:ascii="Verdana" w:eastAsia="Times New Roman" w:hAnsi="Verdana" w:cs="Times New Roman"/>
            <w:color w:val="222222"/>
            <w:sz w:val="20"/>
            <w:szCs w:val="20"/>
            <w:bdr w:val="none" w:sz="0" w:space="0" w:color="auto" w:frame="1"/>
            <w:shd w:val="clear" w:color="auto" w:fill="F6F4EF"/>
          </w:rPr>
          <w:t>TestMethod</w:t>
        </w:r>
        <w:proofErr w:type="spellEnd"/>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008000"/>
            <w:sz w:val="20"/>
            <w:szCs w:val="20"/>
            <w:bdr w:val="none" w:sz="0" w:space="0" w:color="auto" w:frame="1"/>
            <w:shd w:val="clear" w:color="auto" w:fill="F6F4EF"/>
          </w:rPr>
          <w:t xml:space="preserve">// calling the </w:t>
        </w:r>
        <w:proofErr w:type="spellStart"/>
        <w:r w:rsidRPr="00FF613D">
          <w:rPr>
            <w:rFonts w:ascii="Verdana" w:eastAsia="Times New Roman" w:hAnsi="Verdana" w:cs="Times New Roman"/>
            <w:color w:val="008000"/>
            <w:sz w:val="20"/>
            <w:szCs w:val="20"/>
            <w:bdr w:val="none" w:sz="0" w:space="0" w:color="auto" w:frame="1"/>
            <w:shd w:val="clear" w:color="auto" w:fill="F6F4EF"/>
          </w:rPr>
          <w:t>overriden</w:t>
        </w:r>
        <w:proofErr w:type="spellEnd"/>
        <w:r w:rsidRPr="00FF613D">
          <w:rPr>
            <w:rFonts w:ascii="Verdana" w:eastAsia="Times New Roman" w:hAnsi="Verdana" w:cs="Times New Roman"/>
            <w:color w:val="008000"/>
            <w:sz w:val="20"/>
            <w:szCs w:val="20"/>
            <w:bdr w:val="none" w:sz="0" w:space="0" w:color="auto" w:frame="1"/>
            <w:shd w:val="clear" w:color="auto" w:fill="F6F4EF"/>
          </w:rPr>
          <w:t xml:space="preserve"> method</w:t>
        </w:r>
        <w:r w:rsidRPr="00FF613D">
          <w:rPr>
            <w:rFonts w:ascii="Georgia" w:eastAsia="Times New Roman" w:hAnsi="Georgia" w:cs="Times New Roman"/>
            <w:color w:val="222222"/>
            <w:sz w:val="13"/>
            <w:szCs w:val="13"/>
          </w:rPr>
          <w:br/>
        </w:r>
        <w:proofErr w:type="spellStart"/>
        <w:r w:rsidRPr="00FF613D">
          <w:rPr>
            <w:rFonts w:ascii="Verdana" w:eastAsia="Times New Roman" w:hAnsi="Verdana" w:cs="Times New Roman"/>
            <w:color w:val="2B91AF"/>
            <w:sz w:val="20"/>
            <w:szCs w:val="20"/>
            <w:bdr w:val="none" w:sz="0" w:space="0" w:color="auto" w:frame="1"/>
            <w:shd w:val="clear" w:color="auto" w:fill="F6F4EF"/>
          </w:rPr>
          <w:t>DerivedClass</w:t>
        </w:r>
        <w:proofErr w:type="spellEnd"/>
        <w:r w:rsidRPr="00FF613D">
          <w:rPr>
            <w:rFonts w:ascii="Verdana" w:eastAsia="Times New Roman" w:hAnsi="Verdana" w:cs="Times New Roman"/>
            <w:color w:val="222222"/>
            <w:sz w:val="20"/>
            <w:szCs w:val="20"/>
            <w:bdr w:val="none" w:sz="0" w:space="0" w:color="auto" w:frame="1"/>
            <w:shd w:val="clear" w:color="auto" w:fill="F6F4EF"/>
          </w:rPr>
          <w:t> </w:t>
        </w:r>
        <w:proofErr w:type="spellStart"/>
        <w:r w:rsidRPr="00FF613D">
          <w:rPr>
            <w:rFonts w:ascii="Verdana" w:eastAsia="Times New Roman" w:hAnsi="Verdana" w:cs="Times New Roman"/>
            <w:color w:val="222222"/>
            <w:sz w:val="20"/>
            <w:szCs w:val="20"/>
            <w:bdr w:val="none" w:sz="0" w:space="0" w:color="auto" w:frame="1"/>
            <w:shd w:val="clear" w:color="auto" w:fill="F6F4EF"/>
          </w:rPr>
          <w:t>objDC</w:t>
        </w:r>
        <w:proofErr w:type="spellEnd"/>
        <w:r w:rsidRPr="00FF613D">
          <w:rPr>
            <w:rFonts w:ascii="Verdana" w:eastAsia="Times New Roman" w:hAnsi="Verdana" w:cs="Times New Roman"/>
            <w:color w:val="222222"/>
            <w:sz w:val="20"/>
            <w:szCs w:val="20"/>
            <w:bdr w:val="none" w:sz="0" w:space="0" w:color="auto" w:frame="1"/>
            <w:shd w:val="clear" w:color="auto" w:fill="F6F4EF"/>
          </w:rPr>
          <w:t xml:space="preserve"> = </w:t>
        </w:r>
        <w:r w:rsidRPr="00FF613D">
          <w:rPr>
            <w:rFonts w:ascii="inherit" w:eastAsia="Times New Roman" w:hAnsi="inherit" w:cs="Times New Roman"/>
            <w:color w:val="0000FF"/>
            <w:sz w:val="12"/>
            <w:szCs w:val="12"/>
            <w:bdr w:val="none" w:sz="0" w:space="0" w:color="auto" w:frame="1"/>
            <w:shd w:val="clear" w:color="auto" w:fill="F6F4EF"/>
          </w:rPr>
          <w:t>new</w:t>
        </w:r>
        <w:r w:rsidRPr="00FF613D">
          <w:rPr>
            <w:rFonts w:ascii="Verdana" w:eastAsia="Times New Roman" w:hAnsi="Verdana" w:cs="Times New Roman"/>
            <w:color w:val="222222"/>
            <w:sz w:val="20"/>
            <w:szCs w:val="20"/>
            <w:bdr w:val="none" w:sz="0" w:space="0" w:color="auto" w:frame="1"/>
            <w:shd w:val="clear" w:color="auto" w:fill="F6F4EF"/>
          </w:rPr>
          <w:t> </w:t>
        </w:r>
        <w:proofErr w:type="spellStart"/>
        <w:r w:rsidRPr="00FF613D">
          <w:rPr>
            <w:rFonts w:ascii="inherit" w:eastAsia="Times New Roman" w:hAnsi="inherit" w:cs="Times New Roman"/>
            <w:color w:val="2B91AF"/>
            <w:sz w:val="12"/>
            <w:szCs w:val="12"/>
            <w:bdr w:val="none" w:sz="0" w:space="0" w:color="auto" w:frame="1"/>
            <w:shd w:val="clear" w:color="auto" w:fill="F6F4EF"/>
          </w:rPr>
          <w:t>DerivedClass</w:t>
        </w:r>
        <w:proofErr w:type="spellEnd"/>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objDC.Method1();</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inherit" w:eastAsia="Times New Roman" w:hAnsi="inherit" w:cs="Times New Roman"/>
            <w:color w:val="008000"/>
            <w:sz w:val="12"/>
            <w:szCs w:val="12"/>
            <w:bdr w:val="none" w:sz="0" w:space="0" w:color="auto" w:frame="1"/>
            <w:shd w:val="clear" w:color="auto" w:fill="F6F4EF"/>
          </w:rPr>
          <w:t xml:space="preserve">// calling the </w:t>
        </w:r>
        <w:proofErr w:type="spellStart"/>
        <w:r w:rsidRPr="00FF613D">
          <w:rPr>
            <w:rFonts w:ascii="inherit" w:eastAsia="Times New Roman" w:hAnsi="inherit" w:cs="Times New Roman"/>
            <w:color w:val="008000"/>
            <w:sz w:val="12"/>
            <w:szCs w:val="12"/>
            <w:bdr w:val="none" w:sz="0" w:space="0" w:color="auto" w:frame="1"/>
            <w:shd w:val="clear" w:color="auto" w:fill="F6F4EF"/>
          </w:rPr>
          <w:t>baesd</w:t>
        </w:r>
        <w:proofErr w:type="spellEnd"/>
        <w:r w:rsidRPr="00FF613D">
          <w:rPr>
            <w:rFonts w:ascii="inherit" w:eastAsia="Times New Roman" w:hAnsi="inherit" w:cs="Times New Roman"/>
            <w:color w:val="008000"/>
            <w:sz w:val="12"/>
            <w:szCs w:val="12"/>
            <w:bdr w:val="none" w:sz="0" w:space="0" w:color="auto" w:frame="1"/>
            <w:shd w:val="clear" w:color="auto" w:fill="F6F4EF"/>
          </w:rPr>
          <w:t xml:space="preserve"> class method</w:t>
        </w:r>
        <w:r w:rsidRPr="00FF613D">
          <w:rPr>
            <w:rFonts w:ascii="Georgia" w:eastAsia="Times New Roman" w:hAnsi="Georgia" w:cs="Times New Roman"/>
            <w:color w:val="222222"/>
            <w:sz w:val="13"/>
            <w:szCs w:val="13"/>
          </w:rPr>
          <w:br/>
        </w:r>
        <w:proofErr w:type="spellStart"/>
        <w:r w:rsidRPr="00FF613D">
          <w:rPr>
            <w:rFonts w:ascii="Verdana" w:eastAsia="Times New Roman" w:hAnsi="Verdana" w:cs="Times New Roman"/>
            <w:color w:val="2B91AF"/>
            <w:sz w:val="20"/>
            <w:szCs w:val="20"/>
            <w:bdr w:val="none" w:sz="0" w:space="0" w:color="auto" w:frame="1"/>
            <w:shd w:val="clear" w:color="auto" w:fill="F6F4EF"/>
          </w:rPr>
          <w:t>BaseClass</w:t>
        </w:r>
        <w:proofErr w:type="spellEnd"/>
        <w:r w:rsidRPr="00FF613D">
          <w:rPr>
            <w:rFonts w:ascii="Verdana" w:eastAsia="Times New Roman" w:hAnsi="Verdana" w:cs="Times New Roman"/>
            <w:color w:val="222222"/>
            <w:sz w:val="20"/>
            <w:szCs w:val="20"/>
            <w:bdr w:val="none" w:sz="0" w:space="0" w:color="auto" w:frame="1"/>
            <w:shd w:val="clear" w:color="auto" w:fill="F6F4EF"/>
          </w:rPr>
          <w:t> </w:t>
        </w:r>
        <w:proofErr w:type="spellStart"/>
        <w:r w:rsidRPr="00FF613D">
          <w:rPr>
            <w:rFonts w:ascii="Verdana" w:eastAsia="Times New Roman" w:hAnsi="Verdana" w:cs="Times New Roman"/>
            <w:color w:val="222222"/>
            <w:sz w:val="20"/>
            <w:szCs w:val="20"/>
            <w:bdr w:val="none" w:sz="0" w:space="0" w:color="auto" w:frame="1"/>
            <w:shd w:val="clear" w:color="auto" w:fill="F6F4EF"/>
          </w:rPr>
          <w:t>objBC</w:t>
        </w:r>
        <w:proofErr w:type="spellEnd"/>
        <w:r w:rsidRPr="00FF613D">
          <w:rPr>
            <w:rFonts w:ascii="Verdana" w:eastAsia="Times New Roman" w:hAnsi="Verdana" w:cs="Times New Roman"/>
            <w:color w:val="222222"/>
            <w:sz w:val="20"/>
            <w:szCs w:val="20"/>
            <w:bdr w:val="none" w:sz="0" w:space="0" w:color="auto" w:frame="1"/>
            <w:shd w:val="clear" w:color="auto" w:fill="F6F4EF"/>
          </w:rPr>
          <w:t xml:space="preserve"> = (</w:t>
        </w:r>
        <w:proofErr w:type="spellStart"/>
        <w:r w:rsidRPr="00FF613D">
          <w:rPr>
            <w:rFonts w:ascii="inherit" w:eastAsia="Times New Roman" w:hAnsi="inherit" w:cs="Times New Roman"/>
            <w:color w:val="2B91AF"/>
            <w:sz w:val="12"/>
            <w:szCs w:val="12"/>
            <w:bdr w:val="none" w:sz="0" w:space="0" w:color="auto" w:frame="1"/>
            <w:shd w:val="clear" w:color="auto" w:fill="F6F4EF"/>
          </w:rPr>
          <w:t>BaseClass</w:t>
        </w:r>
        <w:proofErr w:type="spellEnd"/>
        <w:r w:rsidRPr="00FF613D">
          <w:rPr>
            <w:rFonts w:ascii="Verdana" w:eastAsia="Times New Roman" w:hAnsi="Verdana" w:cs="Times New Roman"/>
            <w:color w:val="222222"/>
            <w:sz w:val="20"/>
            <w:szCs w:val="20"/>
            <w:bdr w:val="none" w:sz="0" w:space="0" w:color="auto" w:frame="1"/>
            <w:shd w:val="clear" w:color="auto" w:fill="F6F4EF"/>
          </w:rPr>
          <w:t>)</w:t>
        </w:r>
        <w:proofErr w:type="spellStart"/>
        <w:r w:rsidRPr="00FF613D">
          <w:rPr>
            <w:rFonts w:ascii="Verdana" w:eastAsia="Times New Roman" w:hAnsi="Verdana" w:cs="Times New Roman"/>
            <w:color w:val="222222"/>
            <w:sz w:val="20"/>
            <w:szCs w:val="20"/>
            <w:bdr w:val="none" w:sz="0" w:space="0" w:color="auto" w:frame="1"/>
            <w:shd w:val="clear" w:color="auto" w:fill="F6F4EF"/>
          </w:rPr>
          <w:t>objDC</w:t>
        </w:r>
        <w:proofErr w:type="spellEnd"/>
        <w:r w:rsidRPr="00FF613D">
          <w:rPr>
            <w:rFonts w:ascii="Verdana" w:eastAsia="Times New Roman" w:hAnsi="Verdana" w:cs="Times New Roman"/>
            <w:color w:val="222222"/>
            <w:sz w:val="20"/>
            <w:szCs w:val="20"/>
            <w:bdr w:val="none" w:sz="0" w:space="0" w:color="auto" w:frame="1"/>
            <w:shd w:val="clear" w:color="auto" w:fill="F6F4EF"/>
          </w:rPr>
          <w:t>; </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objDC.Method1();</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shd w:val="clear" w:color="auto" w:fill="F6F4EF"/>
          </w:rPr>
          <w:t>}</w:t>
        </w:r>
        <w:r w:rsidRPr="00FF613D">
          <w:rPr>
            <w:rFonts w:ascii="Georgia" w:eastAsia="Times New Roman" w:hAnsi="Georgia" w:cs="Times New Roman"/>
            <w:color w:val="222222"/>
            <w:sz w:val="13"/>
            <w:szCs w:val="13"/>
          </w:rPr>
          <w:br/>
        </w:r>
        <w:r w:rsidRPr="00FF613D">
          <w:rPr>
            <w:rFonts w:ascii="Georgia" w:eastAsia="Times New Roman" w:hAnsi="Georgia" w:cs="Times New Roman"/>
            <w:color w:val="222222"/>
            <w:sz w:val="13"/>
            <w:szCs w:val="13"/>
          </w:rPr>
          <w:br/>
        </w:r>
      </w:ins>
    </w:p>
    <w:p w:rsidR="00FF613D" w:rsidRPr="00FF613D" w:rsidRDefault="00FF613D" w:rsidP="00FF613D">
      <w:pPr>
        <w:shd w:val="clear" w:color="auto" w:fill="F6F4EF"/>
        <w:spacing w:after="0" w:line="240" w:lineRule="auto"/>
        <w:textAlignment w:val="baseline"/>
        <w:outlineLvl w:val="3"/>
        <w:rPr>
          <w:ins w:id="340" w:author="Unknown"/>
          <w:rFonts w:ascii="Georgia" w:eastAsia="Times New Roman" w:hAnsi="Georgia" w:cs="Times New Roman"/>
          <w:color w:val="111111"/>
          <w:sz w:val="29"/>
          <w:szCs w:val="29"/>
        </w:rPr>
      </w:pPr>
      <w:ins w:id="341" w:author="Unknown">
        <w:r w:rsidRPr="00FF613D">
          <w:rPr>
            <w:rFonts w:ascii="inherit" w:eastAsia="Times New Roman" w:hAnsi="inherit" w:cs="Times New Roman"/>
            <w:color w:val="2B91AF"/>
            <w:sz w:val="12"/>
            <w:szCs w:val="12"/>
            <w:bdr w:val="none" w:sz="0" w:space="0" w:color="auto" w:frame="1"/>
          </w:rPr>
          <w:t>Output</w:t>
        </w:r>
        <w:r w:rsidRPr="00FF613D">
          <w:rPr>
            <w:rFonts w:ascii="Verdana" w:eastAsia="Times New Roman" w:hAnsi="Verdana" w:cs="Times New Roman"/>
            <w:color w:val="111111"/>
            <w:sz w:val="20"/>
            <w:szCs w:val="20"/>
            <w:bdr w:val="none" w:sz="0" w:space="0" w:color="auto" w:frame="1"/>
          </w:rPr>
          <w:br/>
          <w:t>---------------------</w:t>
        </w:r>
      </w:ins>
    </w:p>
    <w:p w:rsidR="00FF613D" w:rsidRPr="00FF613D" w:rsidRDefault="00FF613D" w:rsidP="00FF613D">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2" w:author="Unknown"/>
          <w:rFonts w:ascii="Verdana" w:eastAsia="Times New Roman" w:hAnsi="Verdana" w:cs="Courier New"/>
          <w:color w:val="222222"/>
          <w:sz w:val="13"/>
          <w:szCs w:val="13"/>
          <w:bdr w:val="none" w:sz="0" w:space="0" w:color="auto" w:frame="1"/>
        </w:rPr>
      </w:pPr>
      <w:ins w:id="343" w:author="Unknown">
        <w:r w:rsidRPr="00FF613D">
          <w:rPr>
            <w:rFonts w:ascii="Verdana" w:eastAsia="Times New Roman" w:hAnsi="Verdana" w:cs="Courier New"/>
            <w:color w:val="222222"/>
            <w:sz w:val="13"/>
            <w:szCs w:val="13"/>
            <w:bdr w:val="none" w:sz="0" w:space="0" w:color="auto" w:frame="1"/>
          </w:rPr>
          <w:t>Derived Class Method</w:t>
        </w:r>
      </w:ins>
    </w:p>
    <w:p w:rsidR="00FF613D" w:rsidRPr="00FF613D" w:rsidRDefault="00FF613D" w:rsidP="00FF613D">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4" w:author="Unknown"/>
          <w:rFonts w:ascii="Verdana" w:eastAsia="Times New Roman" w:hAnsi="Verdana" w:cs="Courier New"/>
          <w:color w:val="222222"/>
          <w:sz w:val="13"/>
          <w:szCs w:val="13"/>
          <w:bdr w:val="none" w:sz="0" w:space="0" w:color="auto" w:frame="1"/>
        </w:rPr>
      </w:pPr>
    </w:p>
    <w:p w:rsidR="00FF613D" w:rsidRPr="00FF613D" w:rsidRDefault="00FF613D" w:rsidP="00FF613D">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5" w:author="Unknown"/>
          <w:rFonts w:ascii="Lucida Console" w:eastAsia="Times New Roman" w:hAnsi="Lucida Console" w:cs="Courier New"/>
          <w:color w:val="222222"/>
          <w:sz w:val="13"/>
          <w:szCs w:val="13"/>
        </w:rPr>
      </w:pPr>
      <w:ins w:id="346" w:author="Unknown">
        <w:r w:rsidRPr="00FF613D">
          <w:rPr>
            <w:rFonts w:ascii="Verdana" w:eastAsia="Times New Roman" w:hAnsi="Verdana" w:cs="Courier New"/>
            <w:color w:val="222222"/>
            <w:sz w:val="13"/>
            <w:szCs w:val="13"/>
            <w:bdr w:val="none" w:sz="0" w:space="0" w:color="auto" w:frame="1"/>
          </w:rPr>
          <w:t>Derived Class Method</w:t>
        </w:r>
      </w:ins>
    </w:p>
    <w:p w:rsidR="00FF613D" w:rsidRPr="00FF613D" w:rsidRDefault="00FF613D" w:rsidP="00FF613D">
      <w:pPr>
        <w:shd w:val="clear" w:color="auto" w:fill="F6F4EF"/>
        <w:spacing w:after="0" w:line="240" w:lineRule="auto"/>
        <w:textAlignment w:val="baseline"/>
        <w:rPr>
          <w:ins w:id="347" w:author="Unknown"/>
          <w:rFonts w:ascii="Georgia" w:eastAsia="Times New Roman" w:hAnsi="Georgia" w:cs="Times New Roman"/>
          <w:color w:val="222222"/>
          <w:sz w:val="13"/>
          <w:szCs w:val="13"/>
        </w:rPr>
      </w:pPr>
      <w:ins w:id="348" w:author="Unknown">
        <w:r w:rsidRPr="00FF613D">
          <w:rPr>
            <w:rFonts w:ascii="Verdana" w:eastAsia="Times New Roman" w:hAnsi="Verdana" w:cs="Times New Roman"/>
            <w:b/>
            <w:bCs/>
            <w:color w:val="4F81BD"/>
            <w:sz w:val="13"/>
            <w:szCs w:val="13"/>
            <w:u w:val="single"/>
            <w:bdr w:val="none" w:sz="0" w:space="0" w:color="auto" w:frame="1"/>
          </w:rPr>
          <w:t>Constructors and Destructors:</w:t>
        </w:r>
      </w:ins>
    </w:p>
    <w:p w:rsidR="00FF613D" w:rsidRPr="00FF613D" w:rsidRDefault="00FF613D" w:rsidP="00FF613D">
      <w:pPr>
        <w:shd w:val="clear" w:color="auto" w:fill="F6F4EF"/>
        <w:spacing w:after="0" w:line="240" w:lineRule="auto"/>
        <w:textAlignment w:val="baseline"/>
        <w:rPr>
          <w:ins w:id="349" w:author="Unknown"/>
          <w:rFonts w:ascii="Georgia" w:eastAsia="Times New Roman" w:hAnsi="Georgia" w:cs="Times New Roman"/>
          <w:color w:val="222222"/>
          <w:sz w:val="13"/>
          <w:szCs w:val="13"/>
        </w:rPr>
      </w:pPr>
      <w:ins w:id="350" w:author="Unknown">
        <w:r w:rsidRPr="00FF613D">
          <w:rPr>
            <w:rFonts w:ascii="Verdana" w:eastAsia="Times New Roman" w:hAnsi="Verdana" w:cs="Times New Roman"/>
            <w:b/>
            <w:bCs/>
            <w:color w:val="4F81BD"/>
            <w:sz w:val="13"/>
            <w:szCs w:val="13"/>
            <w:u w:val="single"/>
            <w:bdr w:val="none" w:sz="0" w:space="0" w:color="auto" w:frame="1"/>
          </w:rPr>
          <w:br/>
        </w:r>
      </w:ins>
    </w:p>
    <w:p w:rsidR="00FF613D" w:rsidRPr="00FF613D" w:rsidRDefault="00FF613D" w:rsidP="00FF613D">
      <w:pPr>
        <w:shd w:val="clear" w:color="auto" w:fill="F6F4EF"/>
        <w:spacing w:after="0" w:line="240" w:lineRule="auto"/>
        <w:textAlignment w:val="baseline"/>
        <w:rPr>
          <w:ins w:id="351" w:author="Unknown"/>
          <w:rFonts w:ascii="Georgia" w:eastAsia="Times New Roman" w:hAnsi="Georgia" w:cs="Times New Roman"/>
          <w:color w:val="222222"/>
          <w:sz w:val="13"/>
          <w:szCs w:val="13"/>
        </w:rPr>
      </w:pPr>
      <w:ins w:id="352" w:author="Unknown">
        <w:r w:rsidRPr="00FF613D">
          <w:rPr>
            <w:rFonts w:ascii="Verdana" w:eastAsia="Times New Roman" w:hAnsi="Verdana" w:cs="Times New Roman"/>
            <w:color w:val="222222"/>
            <w:sz w:val="20"/>
            <w:szCs w:val="20"/>
            <w:bdr w:val="none" w:sz="0" w:space="0" w:color="auto" w:frame="1"/>
          </w:rPr>
          <w:t xml:space="preserve">Classes have complicated internal structures, including data and functions, object initialization and cleanup for classes is much more complicated than it is for simple data structures. Constructors and destructors are special member functions of classes that are used to construct and destroy class objects. Construction may involve memory allocation and initialization for objects. Destruction may involve cleanup and </w:t>
        </w:r>
        <w:proofErr w:type="spellStart"/>
        <w:r w:rsidRPr="00FF613D">
          <w:rPr>
            <w:rFonts w:ascii="Verdana" w:eastAsia="Times New Roman" w:hAnsi="Verdana" w:cs="Times New Roman"/>
            <w:color w:val="222222"/>
            <w:sz w:val="20"/>
            <w:szCs w:val="20"/>
            <w:bdr w:val="none" w:sz="0" w:space="0" w:color="auto" w:frame="1"/>
          </w:rPr>
          <w:t>deallocation</w:t>
        </w:r>
        <w:proofErr w:type="spellEnd"/>
        <w:r w:rsidRPr="00FF613D">
          <w:rPr>
            <w:rFonts w:ascii="Verdana" w:eastAsia="Times New Roman" w:hAnsi="Verdana" w:cs="Times New Roman"/>
            <w:color w:val="222222"/>
            <w:sz w:val="20"/>
            <w:szCs w:val="20"/>
            <w:bdr w:val="none" w:sz="0" w:space="0" w:color="auto" w:frame="1"/>
          </w:rPr>
          <w:t xml:space="preserve"> of memory for objects.</w:t>
        </w:r>
      </w:ins>
    </w:p>
    <w:p w:rsidR="00FF613D" w:rsidRPr="00FF613D" w:rsidRDefault="00FF613D" w:rsidP="00FF613D">
      <w:pPr>
        <w:numPr>
          <w:ilvl w:val="0"/>
          <w:numId w:val="3"/>
        </w:numPr>
        <w:shd w:val="clear" w:color="auto" w:fill="F6F4EF"/>
        <w:spacing w:after="0" w:line="240" w:lineRule="auto"/>
        <w:ind w:left="360" w:right="360"/>
        <w:textAlignment w:val="baseline"/>
        <w:rPr>
          <w:ins w:id="353" w:author="Unknown"/>
          <w:rFonts w:ascii="inherit" w:eastAsia="Times New Roman" w:hAnsi="inherit" w:cs="Times New Roman"/>
          <w:color w:val="222222"/>
          <w:sz w:val="13"/>
          <w:szCs w:val="13"/>
        </w:rPr>
      </w:pPr>
      <w:ins w:id="354" w:author="Unknown">
        <w:r w:rsidRPr="00FF613D">
          <w:rPr>
            <w:rFonts w:ascii="Verdana" w:eastAsia="Times New Roman" w:hAnsi="Verdana" w:cs="Times New Roman"/>
            <w:color w:val="222222"/>
            <w:sz w:val="20"/>
            <w:szCs w:val="20"/>
            <w:bdr w:val="none" w:sz="0" w:space="0" w:color="auto" w:frame="1"/>
          </w:rPr>
          <w:t>Constructors and destructors do not have return types nor can they return values.</w:t>
        </w:r>
      </w:ins>
    </w:p>
    <w:p w:rsidR="00FF613D" w:rsidRPr="00FF613D" w:rsidRDefault="00FF613D" w:rsidP="00FF613D">
      <w:pPr>
        <w:numPr>
          <w:ilvl w:val="0"/>
          <w:numId w:val="3"/>
        </w:numPr>
        <w:shd w:val="clear" w:color="auto" w:fill="F6F4EF"/>
        <w:spacing w:after="0" w:line="240" w:lineRule="auto"/>
        <w:ind w:left="360" w:right="360"/>
        <w:textAlignment w:val="baseline"/>
        <w:rPr>
          <w:ins w:id="355" w:author="Unknown"/>
          <w:rFonts w:ascii="inherit" w:eastAsia="Times New Roman" w:hAnsi="inherit" w:cs="Times New Roman"/>
          <w:color w:val="222222"/>
          <w:sz w:val="13"/>
          <w:szCs w:val="13"/>
        </w:rPr>
      </w:pPr>
      <w:ins w:id="356" w:author="Unknown">
        <w:r w:rsidRPr="00FF613D">
          <w:rPr>
            <w:rFonts w:ascii="Verdana" w:eastAsia="Times New Roman" w:hAnsi="Verdana" w:cs="Times New Roman"/>
            <w:color w:val="222222"/>
            <w:sz w:val="20"/>
            <w:szCs w:val="20"/>
            <w:bdr w:val="none" w:sz="0" w:space="0" w:color="auto" w:frame="1"/>
          </w:rPr>
          <w:t>References and pointers cannot be used on constructors and destructors because their addresses cannot be taken.</w:t>
        </w:r>
      </w:ins>
    </w:p>
    <w:p w:rsidR="00FF613D" w:rsidRPr="00FF613D" w:rsidRDefault="00FF613D" w:rsidP="00FF613D">
      <w:pPr>
        <w:numPr>
          <w:ilvl w:val="0"/>
          <w:numId w:val="3"/>
        </w:numPr>
        <w:shd w:val="clear" w:color="auto" w:fill="F6F4EF"/>
        <w:spacing w:after="0" w:line="240" w:lineRule="auto"/>
        <w:ind w:left="360" w:right="360"/>
        <w:textAlignment w:val="baseline"/>
        <w:rPr>
          <w:ins w:id="357" w:author="Unknown"/>
          <w:rFonts w:ascii="inherit" w:eastAsia="Times New Roman" w:hAnsi="inherit" w:cs="Times New Roman"/>
          <w:color w:val="222222"/>
          <w:sz w:val="13"/>
          <w:szCs w:val="13"/>
        </w:rPr>
      </w:pPr>
      <w:ins w:id="358" w:author="Unknown">
        <w:r w:rsidRPr="00FF613D">
          <w:rPr>
            <w:rFonts w:ascii="Verdana" w:eastAsia="Times New Roman" w:hAnsi="Verdana" w:cs="Times New Roman"/>
            <w:color w:val="222222"/>
            <w:sz w:val="20"/>
            <w:szCs w:val="20"/>
            <w:bdr w:val="none" w:sz="0" w:space="0" w:color="auto" w:frame="1"/>
          </w:rPr>
          <w:t>Constructors cannot be declared with the keyword virtual.</w:t>
        </w:r>
      </w:ins>
    </w:p>
    <w:p w:rsidR="00FF613D" w:rsidRPr="00FF613D" w:rsidRDefault="00FF613D" w:rsidP="00FF613D">
      <w:pPr>
        <w:numPr>
          <w:ilvl w:val="0"/>
          <w:numId w:val="3"/>
        </w:numPr>
        <w:shd w:val="clear" w:color="auto" w:fill="F6F4EF"/>
        <w:spacing w:after="0" w:line="240" w:lineRule="auto"/>
        <w:ind w:left="360" w:right="360"/>
        <w:textAlignment w:val="baseline"/>
        <w:rPr>
          <w:ins w:id="359" w:author="Unknown"/>
          <w:rFonts w:ascii="inherit" w:eastAsia="Times New Roman" w:hAnsi="inherit" w:cs="Times New Roman"/>
          <w:color w:val="222222"/>
          <w:sz w:val="13"/>
          <w:szCs w:val="13"/>
        </w:rPr>
      </w:pPr>
      <w:ins w:id="360" w:author="Unknown">
        <w:r w:rsidRPr="00FF613D">
          <w:rPr>
            <w:rFonts w:ascii="Verdana" w:eastAsia="Times New Roman" w:hAnsi="Verdana" w:cs="Times New Roman"/>
            <w:color w:val="222222"/>
            <w:sz w:val="20"/>
            <w:szCs w:val="20"/>
            <w:bdr w:val="none" w:sz="0" w:space="0" w:color="auto" w:frame="1"/>
          </w:rPr>
          <w:t>Constructors and destructors cannot be declared const, or volatile.</w:t>
        </w:r>
      </w:ins>
    </w:p>
    <w:p w:rsidR="00FF613D" w:rsidRPr="00FF613D" w:rsidRDefault="00FF613D" w:rsidP="00FF613D">
      <w:pPr>
        <w:numPr>
          <w:ilvl w:val="0"/>
          <w:numId w:val="3"/>
        </w:numPr>
        <w:shd w:val="clear" w:color="auto" w:fill="F6F4EF"/>
        <w:spacing w:after="0" w:line="240" w:lineRule="auto"/>
        <w:ind w:left="360" w:right="360"/>
        <w:textAlignment w:val="baseline"/>
        <w:rPr>
          <w:ins w:id="361" w:author="Unknown"/>
          <w:rFonts w:ascii="inherit" w:eastAsia="Times New Roman" w:hAnsi="inherit" w:cs="Times New Roman"/>
          <w:color w:val="222222"/>
          <w:sz w:val="13"/>
          <w:szCs w:val="13"/>
        </w:rPr>
      </w:pPr>
      <w:ins w:id="362" w:author="Unknown">
        <w:r w:rsidRPr="00FF613D">
          <w:rPr>
            <w:rFonts w:ascii="Verdana" w:eastAsia="Times New Roman" w:hAnsi="Verdana" w:cs="Times New Roman"/>
            <w:color w:val="222222"/>
            <w:sz w:val="20"/>
            <w:szCs w:val="20"/>
            <w:bdr w:val="none" w:sz="0" w:space="0" w:color="auto" w:frame="1"/>
          </w:rPr>
          <w:t>Unions cannot contain class objects that have constructors or destructors.</w:t>
        </w:r>
      </w:ins>
    </w:p>
    <w:p w:rsidR="00FF613D" w:rsidRPr="00FF613D" w:rsidRDefault="00FF613D" w:rsidP="00FF613D">
      <w:pPr>
        <w:shd w:val="clear" w:color="auto" w:fill="F6F4EF"/>
        <w:spacing w:after="0" w:line="240" w:lineRule="auto"/>
        <w:textAlignment w:val="baseline"/>
        <w:rPr>
          <w:ins w:id="363" w:author="Unknown"/>
          <w:rFonts w:ascii="Georgia" w:eastAsia="Times New Roman" w:hAnsi="Georgia" w:cs="Times New Roman"/>
          <w:color w:val="222222"/>
          <w:sz w:val="13"/>
          <w:szCs w:val="13"/>
        </w:rPr>
      </w:pPr>
      <w:ins w:id="364" w:author="Unknown">
        <w:r w:rsidRPr="00FF613D">
          <w:rPr>
            <w:rFonts w:ascii="Verdana" w:eastAsia="Times New Roman" w:hAnsi="Verdana" w:cs="Times New Roman"/>
            <w:color w:val="222222"/>
            <w:sz w:val="20"/>
            <w:szCs w:val="20"/>
            <w:bdr w:val="none" w:sz="0" w:space="0" w:color="auto" w:frame="1"/>
          </w:rPr>
          <w:t>Constructors and destructors obey the same access rules as member functions. For example, if you declare a constructor with protected access, only derived classes and friends can use it to create class objects.</w:t>
        </w:r>
      </w:ins>
    </w:p>
    <w:p w:rsidR="00FF613D" w:rsidRPr="00FF613D" w:rsidRDefault="00FF613D" w:rsidP="00FF613D">
      <w:pPr>
        <w:shd w:val="clear" w:color="auto" w:fill="F6F4EF"/>
        <w:spacing w:after="0" w:line="240" w:lineRule="auto"/>
        <w:textAlignment w:val="baseline"/>
        <w:rPr>
          <w:ins w:id="365" w:author="Unknown"/>
          <w:rFonts w:ascii="Georgia" w:eastAsia="Times New Roman" w:hAnsi="Georgia" w:cs="Times New Roman"/>
          <w:color w:val="222222"/>
          <w:sz w:val="13"/>
          <w:szCs w:val="13"/>
        </w:rPr>
      </w:pPr>
      <w:ins w:id="366" w:author="Unknown">
        <w:r w:rsidRPr="00FF613D">
          <w:rPr>
            <w:rFonts w:ascii="Verdana" w:eastAsia="Times New Roman" w:hAnsi="Verdana" w:cs="Times New Roman"/>
            <w:color w:val="222222"/>
            <w:sz w:val="20"/>
            <w:szCs w:val="20"/>
            <w:bdr w:val="none" w:sz="0" w:space="0" w:color="auto" w:frame="1"/>
          </w:rPr>
          <w:t xml:space="preserve">The compiler automatically calls constructors when defining class objects and calls destructors when class objects go out of scope. A constructor does not allocate memory for </w:t>
        </w:r>
        <w:r w:rsidRPr="00FF613D">
          <w:rPr>
            <w:rFonts w:ascii="Verdana" w:eastAsia="Times New Roman" w:hAnsi="Verdana" w:cs="Times New Roman"/>
            <w:color w:val="222222"/>
            <w:sz w:val="20"/>
            <w:szCs w:val="20"/>
            <w:bdr w:val="none" w:sz="0" w:space="0" w:color="auto" w:frame="1"/>
          </w:rPr>
          <w:lastRenderedPageBreak/>
          <w:t>the class object it’s </w:t>
        </w:r>
        <w:r w:rsidRPr="00FF613D">
          <w:rPr>
            <w:rFonts w:ascii="inherit" w:eastAsia="Times New Roman" w:hAnsi="inherit" w:cs="Times New Roman"/>
            <w:color w:val="222222"/>
            <w:sz w:val="12"/>
          </w:rPr>
          <w:t>this</w:t>
        </w:r>
        <w:r w:rsidRPr="00FF613D">
          <w:rPr>
            <w:rFonts w:ascii="Verdana" w:eastAsia="Times New Roman" w:hAnsi="Verdana" w:cs="Times New Roman"/>
            <w:color w:val="222222"/>
            <w:sz w:val="20"/>
            <w:szCs w:val="20"/>
            <w:bdr w:val="none" w:sz="0" w:space="0" w:color="auto" w:frame="1"/>
          </w:rPr>
          <w:t> pointer refers to, but may allocate storage for more objects than its class object refers to. If memory allocation is required for objects, constructors can explicitly call the </w:t>
        </w:r>
        <w:r w:rsidRPr="00FF613D">
          <w:rPr>
            <w:rFonts w:ascii="inherit" w:eastAsia="Times New Roman" w:hAnsi="inherit" w:cs="Times New Roman"/>
            <w:color w:val="222222"/>
            <w:sz w:val="12"/>
          </w:rPr>
          <w:t>new</w:t>
        </w:r>
        <w:r w:rsidRPr="00FF613D">
          <w:rPr>
            <w:rFonts w:ascii="Verdana" w:eastAsia="Times New Roman" w:hAnsi="Verdana" w:cs="Times New Roman"/>
            <w:color w:val="222222"/>
            <w:sz w:val="20"/>
            <w:szCs w:val="20"/>
            <w:bdr w:val="none" w:sz="0" w:space="0" w:color="auto" w:frame="1"/>
          </w:rPr>
          <w:t> operator. During cleanup, a destructor may release objects allocated by the corresponding constructor. To release objects, use the </w:t>
        </w:r>
        <w:r w:rsidRPr="00FF613D">
          <w:rPr>
            <w:rFonts w:ascii="inherit" w:eastAsia="Times New Roman" w:hAnsi="inherit" w:cs="Times New Roman"/>
            <w:color w:val="222222"/>
            <w:sz w:val="12"/>
          </w:rPr>
          <w:t>delete</w:t>
        </w:r>
        <w:r w:rsidRPr="00FF613D">
          <w:rPr>
            <w:rFonts w:ascii="Verdana" w:eastAsia="Times New Roman" w:hAnsi="Verdana" w:cs="Times New Roman"/>
            <w:color w:val="222222"/>
            <w:sz w:val="20"/>
            <w:szCs w:val="20"/>
            <w:bdr w:val="none" w:sz="0" w:space="0" w:color="auto" w:frame="1"/>
          </w:rPr>
          <w:t> operator.</w:t>
        </w:r>
      </w:ins>
    </w:p>
    <w:p w:rsidR="00FF613D" w:rsidRPr="00FF613D" w:rsidRDefault="00FF613D" w:rsidP="00FF613D">
      <w:pPr>
        <w:shd w:val="clear" w:color="auto" w:fill="F6F4EF"/>
        <w:spacing w:after="0" w:line="240" w:lineRule="auto"/>
        <w:textAlignment w:val="baseline"/>
        <w:rPr>
          <w:ins w:id="367" w:author="Unknown"/>
          <w:rFonts w:ascii="Georgia" w:eastAsia="Times New Roman" w:hAnsi="Georgia" w:cs="Times New Roman"/>
          <w:color w:val="222222"/>
          <w:sz w:val="13"/>
          <w:szCs w:val="13"/>
        </w:rPr>
      </w:pPr>
      <w:ins w:id="368" w:author="Unknown">
        <w:r w:rsidRPr="00FF613D">
          <w:rPr>
            <w:rFonts w:ascii="Verdana" w:eastAsia="Times New Roman" w:hAnsi="Verdana" w:cs="Times New Roman"/>
            <w:color w:val="222222"/>
            <w:sz w:val="20"/>
            <w:szCs w:val="20"/>
            <w:bdr w:val="none" w:sz="0" w:space="0" w:color="auto" w:frame="1"/>
          </w:rPr>
          <w:br/>
        </w:r>
      </w:ins>
    </w:p>
    <w:p w:rsidR="00FF613D" w:rsidRPr="00FF613D" w:rsidRDefault="00FF613D" w:rsidP="00FF613D">
      <w:pPr>
        <w:spacing w:after="0" w:line="240" w:lineRule="auto"/>
        <w:rPr>
          <w:ins w:id="369" w:author="Unknown"/>
          <w:rFonts w:ascii="Times New Roman" w:eastAsia="Times New Roman" w:hAnsi="Times New Roman" w:cs="Times New Roman"/>
          <w:sz w:val="24"/>
          <w:szCs w:val="24"/>
        </w:rPr>
      </w:pPr>
      <w:ins w:id="370" w:author="Unknown">
        <w:r w:rsidRPr="00FF613D">
          <w:rPr>
            <w:rFonts w:ascii="Verdana" w:eastAsia="Times New Roman" w:hAnsi="Verdana" w:cs="Times New Roman"/>
            <w:b/>
            <w:bCs/>
            <w:color w:val="222222"/>
            <w:sz w:val="20"/>
            <w:szCs w:val="20"/>
            <w:bdr w:val="none" w:sz="0" w:space="0" w:color="auto" w:frame="1"/>
            <w:shd w:val="clear" w:color="auto" w:fill="F6F4EF"/>
          </w:rPr>
          <w:t>Example of Constructor</w:t>
        </w:r>
        <w:r w:rsidRPr="00FF613D">
          <w:rPr>
            <w:rFonts w:ascii="Georgia" w:eastAsia="Times New Roman" w:hAnsi="Georgia" w:cs="Times New Roman"/>
            <w:color w:val="222222"/>
            <w:sz w:val="13"/>
            <w:szCs w:val="13"/>
          </w:rPr>
          <w:br/>
        </w:r>
      </w:ins>
    </w:p>
    <w:p w:rsidR="00FF613D" w:rsidRPr="00FF613D" w:rsidRDefault="00FF613D" w:rsidP="00FF613D">
      <w:pPr>
        <w:shd w:val="clear" w:color="auto" w:fill="F6F4EF"/>
        <w:spacing w:after="0" w:line="240" w:lineRule="auto"/>
        <w:textAlignment w:val="baseline"/>
        <w:rPr>
          <w:ins w:id="371" w:author="Unknown"/>
          <w:rFonts w:ascii="Georgia" w:eastAsia="Times New Roman" w:hAnsi="Georgia" w:cs="Times New Roman"/>
          <w:color w:val="222222"/>
          <w:sz w:val="13"/>
          <w:szCs w:val="13"/>
        </w:rPr>
      </w:pPr>
      <w:ins w:id="372" w:author="Unknown">
        <w:r w:rsidRPr="00FF613D">
          <w:rPr>
            <w:rFonts w:ascii="Verdana" w:eastAsia="Times New Roman" w:hAnsi="Verdana" w:cs="Times New Roman"/>
            <w:color w:val="0000FF"/>
            <w:sz w:val="20"/>
            <w:szCs w:val="20"/>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C</w:t>
        </w:r>
      </w:ins>
    </w:p>
    <w:p w:rsidR="00FF613D" w:rsidRPr="00FF613D" w:rsidRDefault="00FF613D" w:rsidP="00FF613D">
      <w:pPr>
        <w:shd w:val="clear" w:color="auto" w:fill="F6F4EF"/>
        <w:spacing w:after="0" w:line="240" w:lineRule="auto"/>
        <w:textAlignment w:val="baseline"/>
        <w:rPr>
          <w:ins w:id="373" w:author="Unknown"/>
          <w:rFonts w:ascii="inherit" w:eastAsia="Times New Roman" w:hAnsi="inherit" w:cs="Times New Roman"/>
          <w:color w:val="222222"/>
          <w:sz w:val="13"/>
          <w:szCs w:val="13"/>
        </w:rPr>
      </w:pPr>
      <w:ins w:id="374"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375" w:author="Unknown"/>
          <w:rFonts w:ascii="inherit" w:eastAsia="Times New Roman" w:hAnsi="inherit" w:cs="Times New Roman"/>
          <w:color w:val="222222"/>
          <w:sz w:val="13"/>
          <w:szCs w:val="13"/>
        </w:rPr>
      </w:pPr>
      <w:ins w:id="376"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private</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x;    </w:t>
        </w:r>
      </w:ins>
    </w:p>
    <w:p w:rsidR="00FF613D" w:rsidRPr="00FF613D" w:rsidRDefault="00FF613D" w:rsidP="00FF613D">
      <w:pPr>
        <w:shd w:val="clear" w:color="auto" w:fill="F6F4EF"/>
        <w:spacing w:after="0" w:line="240" w:lineRule="auto"/>
        <w:textAlignment w:val="baseline"/>
        <w:rPr>
          <w:ins w:id="377" w:author="Unknown"/>
          <w:rFonts w:ascii="inherit" w:eastAsia="Times New Roman" w:hAnsi="inherit" w:cs="Times New Roman"/>
          <w:color w:val="222222"/>
          <w:sz w:val="13"/>
          <w:szCs w:val="13"/>
        </w:rPr>
      </w:pPr>
      <w:ins w:id="37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private</w:t>
        </w:r>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y;</w:t>
        </w:r>
      </w:ins>
    </w:p>
    <w:p w:rsidR="00FF613D" w:rsidRPr="00FF613D" w:rsidRDefault="00FF613D" w:rsidP="00FF613D">
      <w:pPr>
        <w:shd w:val="clear" w:color="auto" w:fill="F6F4EF"/>
        <w:spacing w:after="0" w:line="240" w:lineRule="auto"/>
        <w:textAlignment w:val="baseline"/>
        <w:rPr>
          <w:ins w:id="379" w:author="Unknown"/>
          <w:rFonts w:ascii="inherit" w:eastAsia="Times New Roman" w:hAnsi="inherit" w:cs="Times New Roman"/>
          <w:color w:val="222222"/>
          <w:sz w:val="13"/>
          <w:szCs w:val="13"/>
        </w:rPr>
      </w:pPr>
      <w:ins w:id="380"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C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w:t>
        </w:r>
        <w:proofErr w:type="spellStart"/>
        <w:r w:rsidRPr="00FF613D">
          <w:rPr>
            <w:rFonts w:ascii="Verdana" w:eastAsia="Times New Roman" w:hAnsi="Verdana" w:cs="Times New Roman"/>
            <w:color w:val="222222"/>
            <w:sz w:val="20"/>
            <w:szCs w:val="20"/>
            <w:bdr w:val="none" w:sz="0" w:space="0" w:color="auto" w:frame="1"/>
          </w:rPr>
          <w:t>i</w:t>
        </w:r>
        <w:proofErr w:type="spellEnd"/>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0000FF"/>
            <w:sz w:val="12"/>
            <w:szCs w:val="12"/>
            <w:bdr w:val="none" w:sz="0" w:space="0" w:color="auto" w:frame="1"/>
          </w:rPr>
          <w:t>int</w:t>
        </w:r>
        <w:proofErr w:type="spellEnd"/>
        <w:r w:rsidRPr="00FF613D">
          <w:rPr>
            <w:rFonts w:ascii="Verdana" w:eastAsia="Times New Roman" w:hAnsi="Verdana" w:cs="Times New Roman"/>
            <w:color w:val="222222"/>
            <w:sz w:val="20"/>
            <w:szCs w:val="20"/>
            <w:bdr w:val="none" w:sz="0" w:space="0" w:color="auto" w:frame="1"/>
          </w:rPr>
          <w:t> j)</w:t>
        </w:r>
      </w:ins>
    </w:p>
    <w:p w:rsidR="00FF613D" w:rsidRPr="00FF613D" w:rsidRDefault="00FF613D" w:rsidP="00FF613D">
      <w:pPr>
        <w:shd w:val="clear" w:color="auto" w:fill="F6F4EF"/>
        <w:spacing w:after="0" w:line="240" w:lineRule="auto"/>
        <w:textAlignment w:val="baseline"/>
        <w:rPr>
          <w:ins w:id="381" w:author="Unknown"/>
          <w:rFonts w:ascii="inherit" w:eastAsia="Times New Roman" w:hAnsi="inherit" w:cs="Times New Roman"/>
          <w:color w:val="222222"/>
          <w:sz w:val="13"/>
          <w:szCs w:val="13"/>
        </w:rPr>
      </w:pPr>
      <w:ins w:id="38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83" w:author="Unknown"/>
          <w:rFonts w:ascii="inherit" w:eastAsia="Times New Roman" w:hAnsi="inherit" w:cs="Times New Roman"/>
          <w:color w:val="222222"/>
          <w:sz w:val="13"/>
          <w:szCs w:val="13"/>
        </w:rPr>
      </w:pPr>
      <w:ins w:id="384" w:author="Unknown">
        <w:r w:rsidRPr="00FF613D">
          <w:rPr>
            <w:rFonts w:ascii="Verdana" w:eastAsia="Times New Roman" w:hAnsi="Verdana" w:cs="Times New Roman"/>
            <w:color w:val="222222"/>
            <w:sz w:val="20"/>
            <w:szCs w:val="20"/>
            <w:bdr w:val="none" w:sz="0" w:space="0" w:color="auto" w:frame="1"/>
          </w:rPr>
          <w:t xml:space="preserve">                 x = </w:t>
        </w:r>
        <w:proofErr w:type="spellStart"/>
        <w:r w:rsidRPr="00FF613D">
          <w:rPr>
            <w:rFonts w:ascii="Verdana" w:eastAsia="Times New Roman" w:hAnsi="Verdana" w:cs="Times New Roman"/>
            <w:color w:val="222222"/>
            <w:sz w:val="20"/>
            <w:szCs w:val="20"/>
            <w:bdr w:val="none" w:sz="0" w:space="0" w:color="auto" w:frame="1"/>
          </w:rPr>
          <w:t>i</w:t>
        </w:r>
        <w:proofErr w:type="spellEnd"/>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385" w:author="Unknown"/>
          <w:rFonts w:ascii="inherit" w:eastAsia="Times New Roman" w:hAnsi="inherit" w:cs="Times New Roman"/>
          <w:color w:val="222222"/>
          <w:sz w:val="13"/>
          <w:szCs w:val="13"/>
        </w:rPr>
      </w:pPr>
      <w:ins w:id="386" w:author="Unknown">
        <w:r w:rsidRPr="00FF613D">
          <w:rPr>
            <w:rFonts w:ascii="Verdana" w:eastAsia="Times New Roman" w:hAnsi="Verdana" w:cs="Times New Roman"/>
            <w:color w:val="222222"/>
            <w:sz w:val="20"/>
            <w:szCs w:val="20"/>
            <w:bdr w:val="none" w:sz="0" w:space="0" w:color="auto" w:frame="1"/>
          </w:rPr>
          <w:t>                 y = j;</w:t>
        </w:r>
      </w:ins>
    </w:p>
    <w:p w:rsidR="00FF613D" w:rsidRPr="00FF613D" w:rsidRDefault="00FF613D" w:rsidP="00FF613D">
      <w:pPr>
        <w:shd w:val="clear" w:color="auto" w:fill="F6F4EF"/>
        <w:spacing w:after="0" w:line="240" w:lineRule="auto"/>
        <w:textAlignment w:val="baseline"/>
        <w:rPr>
          <w:ins w:id="387" w:author="Unknown"/>
          <w:rFonts w:ascii="inherit" w:eastAsia="Times New Roman" w:hAnsi="inherit" w:cs="Times New Roman"/>
          <w:color w:val="222222"/>
          <w:sz w:val="13"/>
          <w:szCs w:val="13"/>
        </w:rPr>
      </w:pPr>
      <w:ins w:id="38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89" w:author="Unknown"/>
          <w:rFonts w:ascii="inherit" w:eastAsia="Times New Roman" w:hAnsi="inherit" w:cs="Times New Roman"/>
          <w:color w:val="222222"/>
          <w:sz w:val="13"/>
          <w:szCs w:val="13"/>
        </w:rPr>
      </w:pPr>
      <w:ins w:id="390"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void</w:t>
        </w:r>
        <w:r w:rsidRPr="00FF613D">
          <w:rPr>
            <w:rFonts w:ascii="Verdana" w:eastAsia="Times New Roman" w:hAnsi="Verdana" w:cs="Times New Roman"/>
            <w:color w:val="222222"/>
            <w:sz w:val="20"/>
            <w:szCs w:val="20"/>
            <w:bdr w:val="none" w:sz="0" w:space="0" w:color="auto" w:frame="1"/>
          </w:rPr>
          <w:t> display ()     </w:t>
        </w:r>
      </w:ins>
    </w:p>
    <w:p w:rsidR="00FF613D" w:rsidRPr="00FF613D" w:rsidRDefault="00FF613D" w:rsidP="00FF613D">
      <w:pPr>
        <w:shd w:val="clear" w:color="auto" w:fill="F6F4EF"/>
        <w:spacing w:after="0" w:line="240" w:lineRule="auto"/>
        <w:textAlignment w:val="baseline"/>
        <w:rPr>
          <w:ins w:id="391" w:author="Unknown"/>
          <w:rFonts w:ascii="inherit" w:eastAsia="Times New Roman" w:hAnsi="inherit" w:cs="Times New Roman"/>
          <w:color w:val="222222"/>
          <w:sz w:val="13"/>
          <w:szCs w:val="13"/>
        </w:rPr>
      </w:pPr>
      <w:ins w:id="392"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93" w:author="Unknown"/>
          <w:rFonts w:ascii="inherit" w:eastAsia="Times New Roman" w:hAnsi="inherit" w:cs="Times New Roman"/>
          <w:color w:val="222222"/>
          <w:sz w:val="13"/>
          <w:szCs w:val="13"/>
        </w:rPr>
      </w:pPr>
      <w:ins w:id="394" w:author="Unknown">
        <w:r w:rsidRPr="00FF613D">
          <w:rPr>
            <w:rFonts w:ascii="Verdana" w:eastAsia="Times New Roman" w:hAnsi="Verdana" w:cs="Times New Roman"/>
            <w:color w:val="222222"/>
            <w:sz w:val="20"/>
            <w:szCs w:val="20"/>
            <w:bdr w:val="none" w:sz="0" w:space="0" w:color="auto" w:frame="1"/>
          </w:rPr>
          <w:t>               </w:t>
        </w:r>
        <w:proofErr w:type="spellStart"/>
        <w:r w:rsidRPr="00FF613D">
          <w:rPr>
            <w:rFonts w:ascii="inherit" w:eastAsia="Times New Roman" w:hAnsi="inherit" w:cs="Times New Roman"/>
            <w:color w:val="2B91AF"/>
            <w:sz w:val="12"/>
            <w:szCs w:val="12"/>
            <w:bdr w:val="none" w:sz="0" w:space="0" w:color="auto" w:frame="1"/>
          </w:rPr>
          <w:t>Console</w:t>
        </w:r>
        <w:r w:rsidRPr="00FF613D">
          <w:rPr>
            <w:rFonts w:ascii="Verdana" w:eastAsia="Times New Roman" w:hAnsi="Verdana" w:cs="Times New Roman"/>
            <w:color w:val="222222"/>
            <w:sz w:val="20"/>
            <w:szCs w:val="20"/>
            <w:bdr w:val="none" w:sz="0" w:space="0" w:color="auto" w:frame="1"/>
          </w:rPr>
          <w:t>.WriteLine</w:t>
        </w:r>
        <w:proofErr w:type="spellEnd"/>
        <w:r w:rsidRPr="00FF613D">
          <w:rPr>
            <w:rFonts w:ascii="Verdana" w:eastAsia="Times New Roman" w:hAnsi="Verdana" w:cs="Times New Roman"/>
            <w:color w:val="222222"/>
            <w:sz w:val="20"/>
            <w:szCs w:val="20"/>
            <w:bdr w:val="none" w:sz="0" w:space="0" w:color="auto" w:frame="1"/>
          </w:rPr>
          <w:t>(x + </w:t>
        </w:r>
        <w:r w:rsidRPr="00FF613D">
          <w:rPr>
            <w:rFonts w:ascii="inherit" w:eastAsia="Times New Roman" w:hAnsi="inherit" w:cs="Times New Roman"/>
            <w:color w:val="A31515"/>
            <w:sz w:val="12"/>
            <w:szCs w:val="12"/>
            <w:bdr w:val="none" w:sz="0" w:space="0" w:color="auto" w:frame="1"/>
          </w:rPr>
          <w:t>"</w:t>
        </w:r>
        <w:proofErr w:type="spellStart"/>
        <w:r w:rsidRPr="00FF613D">
          <w:rPr>
            <w:rFonts w:ascii="inherit" w:eastAsia="Times New Roman" w:hAnsi="inherit" w:cs="Times New Roman"/>
            <w:color w:val="A31515"/>
            <w:sz w:val="12"/>
            <w:szCs w:val="12"/>
            <w:bdr w:val="none" w:sz="0" w:space="0" w:color="auto" w:frame="1"/>
          </w:rPr>
          <w:t>i</w:t>
        </w:r>
        <w:proofErr w:type="spellEnd"/>
        <w:r w:rsidRPr="00FF613D">
          <w:rPr>
            <w:rFonts w:ascii="inherit" w:eastAsia="Times New Roman" w:hAnsi="inherit" w:cs="Times New Roman"/>
            <w:color w:val="A31515"/>
            <w:sz w:val="12"/>
            <w:szCs w:val="12"/>
            <w:bdr w:val="none" w:sz="0" w:space="0" w:color="auto" w:frame="1"/>
          </w:rPr>
          <w:t>+"</w:t>
        </w:r>
        <w:r w:rsidRPr="00FF613D">
          <w:rPr>
            <w:rFonts w:ascii="Verdana" w:eastAsia="Times New Roman" w:hAnsi="Verdana" w:cs="Times New Roman"/>
            <w:color w:val="222222"/>
            <w:sz w:val="20"/>
            <w:szCs w:val="20"/>
            <w:bdr w:val="none" w:sz="0" w:space="0" w:color="auto" w:frame="1"/>
          </w:rPr>
          <w:t> + y);</w:t>
        </w:r>
      </w:ins>
    </w:p>
    <w:p w:rsidR="00FF613D" w:rsidRPr="00FF613D" w:rsidRDefault="00FF613D" w:rsidP="00FF613D">
      <w:pPr>
        <w:shd w:val="clear" w:color="auto" w:fill="F6F4EF"/>
        <w:spacing w:after="0" w:line="240" w:lineRule="auto"/>
        <w:textAlignment w:val="baseline"/>
        <w:rPr>
          <w:ins w:id="395" w:author="Unknown"/>
          <w:rFonts w:ascii="inherit" w:eastAsia="Times New Roman" w:hAnsi="inherit" w:cs="Times New Roman"/>
          <w:color w:val="222222"/>
          <w:sz w:val="13"/>
          <w:szCs w:val="13"/>
        </w:rPr>
      </w:pPr>
      <w:ins w:id="39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397" w:author="Unknown"/>
          <w:rFonts w:ascii="Georgia" w:eastAsia="Times New Roman" w:hAnsi="Georgia" w:cs="Times New Roman"/>
          <w:color w:val="222222"/>
          <w:sz w:val="13"/>
          <w:szCs w:val="13"/>
        </w:rPr>
      </w:pPr>
      <w:ins w:id="398" w:author="Unknown">
        <w:r w:rsidRPr="00FF613D">
          <w:rPr>
            <w:rFonts w:ascii="Verdana" w:eastAsia="Times New Roman" w:hAnsi="Verdana" w:cs="Times New Roman"/>
            <w:color w:val="222222"/>
            <w:sz w:val="20"/>
            <w:szCs w:val="20"/>
            <w:bdr w:val="none" w:sz="0" w:space="0" w:color="auto" w:frame="1"/>
          </w:rPr>
          <w:t>}</w:t>
        </w:r>
        <w:r w:rsidRPr="00FF613D">
          <w:rPr>
            <w:rFonts w:ascii="Georgia" w:eastAsia="Times New Roman" w:hAnsi="Georgia" w:cs="Times New Roman"/>
            <w:color w:val="222222"/>
            <w:sz w:val="13"/>
            <w:szCs w:val="13"/>
          </w:rPr>
          <w:br/>
        </w:r>
        <w:r w:rsidRPr="00FF613D">
          <w:rPr>
            <w:rFonts w:ascii="Verdana" w:eastAsia="Times New Roman" w:hAnsi="Verdana" w:cs="Times New Roman"/>
            <w:color w:val="222222"/>
            <w:sz w:val="20"/>
            <w:szCs w:val="20"/>
            <w:bdr w:val="none" w:sz="0" w:space="0" w:color="auto" w:frame="1"/>
          </w:rPr>
          <w:br/>
        </w:r>
        <w:r w:rsidRPr="00FF613D">
          <w:rPr>
            <w:rFonts w:ascii="Verdana" w:eastAsia="Times New Roman" w:hAnsi="Verdana" w:cs="Times New Roman"/>
            <w:b/>
            <w:bCs/>
            <w:color w:val="222222"/>
            <w:sz w:val="20"/>
            <w:szCs w:val="20"/>
            <w:bdr w:val="none" w:sz="0" w:space="0" w:color="auto" w:frame="1"/>
          </w:rPr>
          <w:t>Example of Destructor</w:t>
        </w:r>
        <w:r w:rsidRPr="00FF613D">
          <w:rPr>
            <w:rFonts w:ascii="Georgia" w:eastAsia="Times New Roman" w:hAnsi="Georgia" w:cs="Times New Roman"/>
            <w:color w:val="222222"/>
            <w:sz w:val="13"/>
            <w:szCs w:val="13"/>
          </w:rPr>
          <w:br/>
        </w:r>
        <w:r w:rsidRPr="00FF613D">
          <w:rPr>
            <w:rFonts w:ascii="Verdana" w:eastAsia="Times New Roman" w:hAnsi="Verdana" w:cs="Times New Roman"/>
            <w:b/>
            <w:bCs/>
            <w:color w:val="222222"/>
            <w:sz w:val="20"/>
            <w:szCs w:val="20"/>
            <w:bdr w:val="none" w:sz="0" w:space="0" w:color="auto" w:frame="1"/>
          </w:rPr>
          <w:br/>
        </w:r>
      </w:ins>
    </w:p>
    <w:p w:rsidR="00FF613D" w:rsidRPr="00FF613D" w:rsidRDefault="00FF613D" w:rsidP="00FF613D">
      <w:pPr>
        <w:shd w:val="clear" w:color="auto" w:fill="F6F4EF"/>
        <w:spacing w:after="0" w:line="240" w:lineRule="auto"/>
        <w:textAlignment w:val="baseline"/>
        <w:rPr>
          <w:ins w:id="399" w:author="Unknown"/>
          <w:rFonts w:ascii="inherit" w:eastAsia="Times New Roman" w:hAnsi="inherit" w:cs="Times New Roman"/>
          <w:color w:val="222222"/>
          <w:sz w:val="13"/>
          <w:szCs w:val="13"/>
        </w:rPr>
      </w:pPr>
      <w:ins w:id="400" w:author="Unknown">
        <w:r w:rsidRPr="00FF613D">
          <w:rPr>
            <w:rFonts w:ascii="Verdana" w:eastAsia="Times New Roman" w:hAnsi="Verdana" w:cs="Times New Roman"/>
            <w:color w:val="0000FF"/>
            <w:sz w:val="20"/>
            <w:szCs w:val="20"/>
            <w:bdr w:val="none" w:sz="0" w:space="0" w:color="auto" w:frame="1"/>
          </w:rPr>
          <w:t>class</w:t>
        </w:r>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2B91AF"/>
            <w:sz w:val="12"/>
            <w:szCs w:val="12"/>
            <w:bdr w:val="none" w:sz="0" w:space="0" w:color="auto" w:frame="1"/>
          </w:rPr>
          <w:t>D</w:t>
        </w:r>
      </w:ins>
    </w:p>
    <w:p w:rsidR="00FF613D" w:rsidRPr="00FF613D" w:rsidRDefault="00FF613D" w:rsidP="00FF613D">
      <w:pPr>
        <w:shd w:val="clear" w:color="auto" w:fill="F6F4EF"/>
        <w:spacing w:after="0" w:line="240" w:lineRule="auto"/>
        <w:textAlignment w:val="baseline"/>
        <w:rPr>
          <w:ins w:id="401" w:author="Unknown"/>
          <w:rFonts w:ascii="inherit" w:eastAsia="Times New Roman" w:hAnsi="inherit" w:cs="Times New Roman"/>
          <w:color w:val="222222"/>
          <w:sz w:val="13"/>
          <w:szCs w:val="13"/>
        </w:rPr>
      </w:pPr>
      <w:ins w:id="402" w:author="Unknown">
        <w:r w:rsidRPr="00FF613D">
          <w:rPr>
            <w:rFonts w:ascii="Verdana" w:eastAsia="Times New Roman" w:hAnsi="Verdana" w:cs="Times New Roman"/>
            <w:color w:val="222222"/>
            <w:sz w:val="20"/>
            <w:szCs w:val="20"/>
            <w:bdr w:val="none" w:sz="0" w:space="0" w:color="auto" w:frame="1"/>
          </w:rPr>
          <w:t>{</w:t>
        </w:r>
      </w:ins>
    </w:p>
    <w:p w:rsidR="00FF613D" w:rsidRPr="00FF613D" w:rsidRDefault="00FF613D" w:rsidP="00FF613D">
      <w:pPr>
        <w:shd w:val="clear" w:color="auto" w:fill="F6F4EF"/>
        <w:spacing w:after="0" w:line="240" w:lineRule="auto"/>
        <w:textAlignment w:val="baseline"/>
        <w:rPr>
          <w:ins w:id="403" w:author="Unknown"/>
          <w:rFonts w:ascii="inherit" w:eastAsia="Times New Roman" w:hAnsi="inherit" w:cs="Times New Roman"/>
          <w:color w:val="222222"/>
          <w:sz w:val="13"/>
          <w:szCs w:val="13"/>
        </w:rPr>
      </w:pPr>
      <w:ins w:id="404"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00FF"/>
            <w:sz w:val="12"/>
            <w:szCs w:val="12"/>
            <w:bdr w:val="none" w:sz="0" w:space="0" w:color="auto" w:frame="1"/>
          </w:rPr>
          <w:t>public</w:t>
        </w:r>
        <w:r w:rsidRPr="00FF613D">
          <w:rPr>
            <w:rFonts w:ascii="Verdana" w:eastAsia="Times New Roman" w:hAnsi="Verdana" w:cs="Times New Roman"/>
            <w:color w:val="222222"/>
            <w:sz w:val="20"/>
            <w:szCs w:val="20"/>
            <w:bdr w:val="none" w:sz="0" w:space="0" w:color="auto" w:frame="1"/>
          </w:rPr>
          <w:t> D ()</w:t>
        </w:r>
      </w:ins>
    </w:p>
    <w:p w:rsidR="00FF613D" w:rsidRPr="00FF613D" w:rsidRDefault="00FF613D" w:rsidP="00FF613D">
      <w:pPr>
        <w:shd w:val="clear" w:color="auto" w:fill="F6F4EF"/>
        <w:spacing w:after="0" w:line="240" w:lineRule="auto"/>
        <w:textAlignment w:val="baseline"/>
        <w:rPr>
          <w:ins w:id="405" w:author="Unknown"/>
          <w:rFonts w:ascii="inherit" w:eastAsia="Times New Roman" w:hAnsi="inherit" w:cs="Times New Roman"/>
          <w:color w:val="222222"/>
          <w:sz w:val="13"/>
          <w:szCs w:val="13"/>
        </w:rPr>
      </w:pPr>
      <w:ins w:id="406"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407" w:author="Unknown"/>
          <w:rFonts w:ascii="inherit" w:eastAsia="Times New Roman" w:hAnsi="inherit" w:cs="Times New Roman"/>
          <w:color w:val="222222"/>
          <w:sz w:val="13"/>
          <w:szCs w:val="13"/>
        </w:rPr>
      </w:pPr>
      <w:ins w:id="408"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constructor</w:t>
        </w:r>
      </w:ins>
    </w:p>
    <w:p w:rsidR="00FF613D" w:rsidRPr="00FF613D" w:rsidRDefault="00FF613D" w:rsidP="00FF613D">
      <w:pPr>
        <w:shd w:val="clear" w:color="auto" w:fill="F6F4EF"/>
        <w:spacing w:after="0" w:line="240" w:lineRule="auto"/>
        <w:textAlignment w:val="baseline"/>
        <w:rPr>
          <w:ins w:id="409" w:author="Unknown"/>
          <w:rFonts w:ascii="inherit" w:eastAsia="Times New Roman" w:hAnsi="inherit" w:cs="Times New Roman"/>
          <w:color w:val="222222"/>
          <w:sz w:val="13"/>
          <w:szCs w:val="13"/>
        </w:rPr>
      </w:pPr>
      <w:ins w:id="410" w:author="Unknown">
        <w:r w:rsidRPr="00FF613D">
          <w:rPr>
            <w:rFonts w:ascii="Verdana" w:eastAsia="Times New Roman" w:hAnsi="Verdana" w:cs="Times New Roman"/>
            <w:color w:val="222222"/>
            <w:sz w:val="20"/>
            <w:szCs w:val="20"/>
            <w:bdr w:val="none" w:sz="0" w:space="0" w:color="auto" w:frame="1"/>
          </w:rPr>
          <w:t>        }         </w:t>
        </w:r>
      </w:ins>
    </w:p>
    <w:p w:rsidR="00FF613D" w:rsidRPr="00FF613D" w:rsidRDefault="00FF613D" w:rsidP="00FF613D">
      <w:pPr>
        <w:shd w:val="clear" w:color="auto" w:fill="F6F4EF"/>
        <w:spacing w:after="0" w:line="240" w:lineRule="auto"/>
        <w:textAlignment w:val="baseline"/>
        <w:rPr>
          <w:ins w:id="411" w:author="Unknown"/>
          <w:rFonts w:ascii="inherit" w:eastAsia="Times New Roman" w:hAnsi="inherit" w:cs="Times New Roman"/>
          <w:color w:val="222222"/>
          <w:sz w:val="13"/>
          <w:szCs w:val="13"/>
        </w:rPr>
      </w:pPr>
      <w:ins w:id="412" w:author="Unknown">
        <w:r w:rsidRPr="00FF613D">
          <w:rPr>
            <w:rFonts w:ascii="Verdana" w:eastAsia="Times New Roman" w:hAnsi="Verdana" w:cs="Times New Roman"/>
            <w:color w:val="222222"/>
            <w:sz w:val="20"/>
            <w:szCs w:val="20"/>
            <w:bdr w:val="none" w:sz="0" w:space="0" w:color="auto" w:frame="1"/>
          </w:rPr>
          <w:t>        ~D ()</w:t>
        </w:r>
      </w:ins>
    </w:p>
    <w:p w:rsidR="00FF613D" w:rsidRPr="00FF613D" w:rsidRDefault="00FF613D" w:rsidP="00FF613D">
      <w:pPr>
        <w:shd w:val="clear" w:color="auto" w:fill="F6F4EF"/>
        <w:spacing w:after="0" w:line="240" w:lineRule="auto"/>
        <w:textAlignment w:val="baseline"/>
        <w:rPr>
          <w:ins w:id="413" w:author="Unknown"/>
          <w:rFonts w:ascii="inherit" w:eastAsia="Times New Roman" w:hAnsi="inherit" w:cs="Times New Roman"/>
          <w:color w:val="222222"/>
          <w:sz w:val="13"/>
          <w:szCs w:val="13"/>
        </w:rPr>
      </w:pPr>
      <w:ins w:id="414"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415" w:author="Unknown"/>
          <w:rFonts w:ascii="inherit" w:eastAsia="Times New Roman" w:hAnsi="inherit" w:cs="Times New Roman"/>
          <w:color w:val="222222"/>
          <w:sz w:val="13"/>
          <w:szCs w:val="13"/>
        </w:rPr>
      </w:pPr>
      <w:ins w:id="416" w:author="Unknown">
        <w:r w:rsidRPr="00FF613D">
          <w:rPr>
            <w:rFonts w:ascii="Verdana" w:eastAsia="Times New Roman" w:hAnsi="Verdana" w:cs="Times New Roman"/>
            <w:color w:val="222222"/>
            <w:sz w:val="20"/>
            <w:szCs w:val="20"/>
            <w:bdr w:val="none" w:sz="0" w:space="0" w:color="auto" w:frame="1"/>
          </w:rPr>
          <w:t>           </w:t>
        </w:r>
        <w:r w:rsidRPr="00FF613D">
          <w:rPr>
            <w:rFonts w:ascii="inherit" w:eastAsia="Times New Roman" w:hAnsi="inherit" w:cs="Times New Roman"/>
            <w:color w:val="008000"/>
            <w:sz w:val="12"/>
            <w:szCs w:val="12"/>
            <w:bdr w:val="none" w:sz="0" w:space="0" w:color="auto" w:frame="1"/>
          </w:rPr>
          <w:t>// Destructor</w:t>
        </w:r>
      </w:ins>
    </w:p>
    <w:p w:rsidR="00FF613D" w:rsidRPr="00FF613D" w:rsidRDefault="00FF613D" w:rsidP="00FF613D">
      <w:pPr>
        <w:shd w:val="clear" w:color="auto" w:fill="F6F4EF"/>
        <w:spacing w:after="0" w:line="240" w:lineRule="auto"/>
        <w:textAlignment w:val="baseline"/>
        <w:rPr>
          <w:ins w:id="417" w:author="Unknown"/>
          <w:rFonts w:ascii="inherit" w:eastAsia="Times New Roman" w:hAnsi="inherit" w:cs="Times New Roman"/>
          <w:color w:val="222222"/>
          <w:sz w:val="13"/>
          <w:szCs w:val="13"/>
        </w:rPr>
      </w:pPr>
      <w:ins w:id="418" w:author="Unknown">
        <w:r w:rsidRPr="00FF613D">
          <w:rPr>
            <w:rFonts w:ascii="Verdana" w:eastAsia="Times New Roman" w:hAnsi="Verdana" w:cs="Times New Roman"/>
            <w:color w:val="222222"/>
            <w:sz w:val="20"/>
            <w:szCs w:val="20"/>
            <w:bdr w:val="none" w:sz="0" w:space="0" w:color="auto" w:frame="1"/>
          </w:rPr>
          <w:t>        }</w:t>
        </w:r>
      </w:ins>
    </w:p>
    <w:p w:rsidR="00FF613D" w:rsidRPr="00FF613D" w:rsidRDefault="00FF613D" w:rsidP="00FF613D">
      <w:pPr>
        <w:shd w:val="clear" w:color="auto" w:fill="F6F4EF"/>
        <w:spacing w:after="0" w:line="240" w:lineRule="auto"/>
        <w:textAlignment w:val="baseline"/>
        <w:rPr>
          <w:ins w:id="419" w:author="Unknown"/>
          <w:rFonts w:ascii="inherit" w:eastAsia="Times New Roman" w:hAnsi="inherit" w:cs="Times New Roman"/>
          <w:color w:val="222222"/>
          <w:sz w:val="13"/>
          <w:szCs w:val="13"/>
        </w:rPr>
      </w:pPr>
      <w:ins w:id="420" w:author="Unknown">
        <w:r w:rsidRPr="00FF613D">
          <w:rPr>
            <w:rFonts w:ascii="Verdana" w:eastAsia="Times New Roman" w:hAnsi="Verdana" w:cs="Times New Roman"/>
            <w:color w:val="222222"/>
            <w:sz w:val="20"/>
            <w:szCs w:val="20"/>
            <w:bdr w:val="none" w:sz="0" w:space="0" w:color="auto" w:frame="1"/>
          </w:rPr>
          <w:t>}</w:t>
        </w:r>
      </w:ins>
    </w:p>
    <w:p w:rsidR="004730D5" w:rsidRDefault="004730D5"/>
    <w:p w:rsidR="00025F44" w:rsidRDefault="00025F44"/>
    <w:p w:rsidR="00025F44" w:rsidRDefault="00025F44"/>
    <w:p w:rsidR="00025F44" w:rsidRDefault="00025F44"/>
    <w:p w:rsidR="00025F44" w:rsidRDefault="00025F44"/>
    <w:p w:rsidR="00025F44" w:rsidRDefault="00025F44"/>
    <w:p w:rsidR="00025F44" w:rsidRDefault="00025F44"/>
    <w:p w:rsidR="00025F44" w:rsidRDefault="00025F44"/>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lastRenderedPageBreak/>
        <w:t>Question 1: What is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Answer: ASP.NET was developed in direct response to the problems that developers had with classic ASP. Since ASP is in such wide use, however, Microsoft ensured that ASP scripts execute without modification on a machine with the .NET Framework (the ASP engine, ASP.DLL, is not modified when installing the .NET Framework). Thus, IIS can house both ASP and ASP.NET scripts on the same machine.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Advantages of ASP.NET</w:t>
      </w:r>
    </w:p>
    <w:p w:rsidR="00025F44" w:rsidRPr="00025F44" w:rsidRDefault="00025F44" w:rsidP="00025F44">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Separation of Code from HTML: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To make a clean sweep, with ASP.NET you have the ability to completely separate layout and business logic. This makes it much easier for teams of programmers and designers to collaborate efficiently.</w:t>
      </w:r>
      <w:r w:rsidRPr="00025F44">
        <w:rPr>
          <w:rFonts w:ascii="Arial" w:eastAsia="Times New Roman" w:hAnsi="Arial" w:cs="Arial"/>
          <w:color w:val="212121"/>
          <w:sz w:val="13"/>
          <w:szCs w:val="13"/>
        </w:rPr>
        <w:br/>
      </w:r>
    </w:p>
    <w:p w:rsidR="00025F44" w:rsidRPr="00025F44" w:rsidRDefault="00025F44" w:rsidP="00025F44">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Support for compiled languages: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Developer can use VB.NET and access features such as strong typing and object-oriented programming. Using compiled languages also means that ASP.NET pages do not suffer the performance penalties associated with interpreted code. ASP.NET pages are precompiled to byte-code and Just In Time (JIT) compiled when first requested. Subsequent requests are directed to the fully compiled code, which is cached until the source changes.</w:t>
      </w:r>
      <w:r w:rsidRPr="00025F44">
        <w:rPr>
          <w:rFonts w:ascii="Arial" w:eastAsia="Times New Roman" w:hAnsi="Arial" w:cs="Arial"/>
          <w:color w:val="212121"/>
          <w:sz w:val="13"/>
          <w:szCs w:val="13"/>
        </w:rPr>
        <w:br/>
      </w:r>
    </w:p>
    <w:p w:rsidR="00025F44" w:rsidRPr="00025F44" w:rsidRDefault="00025F44" w:rsidP="00025F44">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Use services provided by the .NET Framework: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The .NET Framework provides class libraries that can be used by your application. Some of the key classes help you with input/output, access to operating system services, data access, or even debugging. We will go into more detail on some of them in this module.</w:t>
      </w:r>
      <w:r w:rsidRPr="00025F44">
        <w:rPr>
          <w:rFonts w:ascii="Arial" w:eastAsia="Times New Roman" w:hAnsi="Arial" w:cs="Arial"/>
          <w:color w:val="212121"/>
          <w:sz w:val="13"/>
          <w:szCs w:val="13"/>
        </w:rPr>
        <w:br/>
      </w:r>
    </w:p>
    <w:p w:rsidR="00025F44" w:rsidRPr="00025F44" w:rsidRDefault="00025F44" w:rsidP="00025F44">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Graphical Development Environment: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Visual Studio .NET provides a very rich development environment for web developers. You can drag and drop controls and set properties the way you do in Visual Basic 6. And you have full IntelliSense support, not only for your code, but also for HTML and XML.</w:t>
      </w:r>
      <w:r w:rsidRPr="00025F44">
        <w:rPr>
          <w:rFonts w:ascii="Arial" w:eastAsia="Times New Roman" w:hAnsi="Arial" w:cs="Arial"/>
          <w:color w:val="212121"/>
          <w:sz w:val="13"/>
          <w:szCs w:val="13"/>
        </w:rPr>
        <w:br/>
      </w:r>
    </w:p>
    <w:p w:rsidR="00025F44" w:rsidRPr="00025F44" w:rsidRDefault="00025F44" w:rsidP="00025F44">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State management: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To refer to the problems mentioned before, ASP.NET provides solutions for session and application state management. State information can, for example, be kept in memory or stored in a database. It can be shared across web farms, and state information can be recovered, even if the server fails or the connection breaks down.</w:t>
      </w:r>
      <w:r w:rsidRPr="00025F44">
        <w:rPr>
          <w:rFonts w:ascii="Arial" w:eastAsia="Times New Roman" w:hAnsi="Arial" w:cs="Arial"/>
          <w:color w:val="212121"/>
          <w:sz w:val="13"/>
          <w:szCs w:val="13"/>
        </w:rPr>
        <w:br/>
      </w:r>
    </w:p>
    <w:p w:rsidR="00025F44" w:rsidRPr="00025F44" w:rsidRDefault="00025F44" w:rsidP="00025F44">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Update files while the server is running: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Components of your application can be updated while the server is online and clients are connected. The framework will use the new files as soon as they are copied to the application. Removed or old files that are still in use are kept in memory until the clients have finished.</w:t>
      </w:r>
      <w:r w:rsidRPr="00025F44">
        <w:rPr>
          <w:rFonts w:ascii="Arial" w:eastAsia="Times New Roman" w:hAnsi="Arial" w:cs="Arial"/>
          <w:color w:val="212121"/>
          <w:sz w:val="13"/>
          <w:szCs w:val="13"/>
        </w:rPr>
        <w:br/>
      </w:r>
    </w:p>
    <w:p w:rsidR="00025F44" w:rsidRPr="00025F44" w:rsidRDefault="00025F44" w:rsidP="00025F44">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XML-Based Configuration Files: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Configuration settings in ASP.NET are stored in XML files that you can easily read and edit. You can also easily copy these to another server, along with the other files that comprise your application.</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ASP.NET Overview</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Here are some points that give the quick overview of ASP.NET.</w:t>
      </w:r>
    </w:p>
    <w:p w:rsidR="00025F44" w:rsidRPr="00025F44" w:rsidRDefault="00025F44" w:rsidP="00025F44">
      <w:pPr>
        <w:numPr>
          <w:ilvl w:val="0"/>
          <w:numId w:val="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ASP.NET provides services to allow the creation, deployment, and execution of Web Applications and Web Services.</w:t>
      </w:r>
      <w:r w:rsidRPr="00025F44">
        <w:rPr>
          <w:rFonts w:ascii="Arial" w:eastAsia="Times New Roman" w:hAnsi="Arial" w:cs="Arial"/>
          <w:color w:val="212121"/>
          <w:sz w:val="13"/>
          <w:szCs w:val="13"/>
        </w:rPr>
        <w:br/>
      </w:r>
    </w:p>
    <w:p w:rsidR="00025F44" w:rsidRPr="00025F44" w:rsidRDefault="00025F44" w:rsidP="00025F44">
      <w:pPr>
        <w:numPr>
          <w:ilvl w:val="0"/>
          <w:numId w:val="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Like ASP, ASP.NET is a server-side technology.</w:t>
      </w:r>
      <w:r w:rsidRPr="00025F44">
        <w:rPr>
          <w:rFonts w:ascii="Arial" w:eastAsia="Times New Roman" w:hAnsi="Arial" w:cs="Arial"/>
          <w:color w:val="212121"/>
          <w:sz w:val="13"/>
          <w:szCs w:val="13"/>
        </w:rPr>
        <w:br/>
      </w:r>
    </w:p>
    <w:p w:rsidR="00025F44" w:rsidRPr="00025F44" w:rsidRDefault="00025F44" w:rsidP="00025F44">
      <w:pPr>
        <w:numPr>
          <w:ilvl w:val="0"/>
          <w:numId w:val="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Web Applications are built using Web Forms. ASP.NET comes with built-in Web Forms controls, which are responsible for generating the user interface. They mirror typical HTML widgets like text boxes or buttons. If these controls do not fit your needs, you are free to create your own user controls.</w:t>
      </w:r>
      <w:r w:rsidRPr="00025F44">
        <w:rPr>
          <w:rFonts w:ascii="Arial" w:eastAsia="Times New Roman" w:hAnsi="Arial" w:cs="Arial"/>
          <w:color w:val="212121"/>
          <w:sz w:val="13"/>
          <w:szCs w:val="13"/>
        </w:rPr>
        <w:br/>
      </w:r>
    </w:p>
    <w:p w:rsidR="00025F44" w:rsidRPr="00025F44" w:rsidRDefault="00025F44" w:rsidP="00025F44">
      <w:pPr>
        <w:numPr>
          <w:ilvl w:val="0"/>
          <w:numId w:val="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Web Forms are designed to make building web-based applications as easy as building Visual Basic applications.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For further information click on the link:</w:t>
      </w:r>
    </w:p>
    <w:p w:rsidR="00025F44" w:rsidRPr="00025F44" w:rsidRDefault="00025F44" w:rsidP="00025F44">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hyperlink r:id="rId7" w:history="1">
        <w:r w:rsidRPr="00025F44">
          <w:rPr>
            <w:rFonts w:ascii="Arial" w:eastAsia="Times New Roman" w:hAnsi="Arial" w:cs="Arial"/>
            <w:color w:val="0000FF"/>
            <w:sz w:val="13"/>
          </w:rPr>
          <w:t>Introduction to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2: What are the different </w:t>
      </w:r>
      <w:proofErr w:type="spellStart"/>
      <w:r w:rsidRPr="00025F44">
        <w:rPr>
          <w:rFonts w:ascii="Arial" w:eastAsia="Times New Roman" w:hAnsi="Arial" w:cs="Arial"/>
          <w:b/>
          <w:bCs/>
          <w:color w:val="212121"/>
          <w:sz w:val="28"/>
        </w:rPr>
        <w:t>validators</w:t>
      </w:r>
      <w:proofErr w:type="spellEnd"/>
      <w:r w:rsidRPr="00025F44">
        <w:rPr>
          <w:rFonts w:ascii="Arial" w:eastAsia="Times New Roman" w:hAnsi="Arial" w:cs="Arial"/>
          <w:b/>
          <w:bCs/>
          <w:color w:val="212121"/>
          <w:sz w:val="28"/>
        </w:rPr>
        <w:t xml:space="preserve">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ASP.NET validation controls define an important role in validating the user input data. Whenever the user gives the input, it must always be validated before sending it across to various layers of an application. If we get the user input with validation, then chances are that we are sending the wrong data. So, validation is a good idea to do whenever we are taking input from the user.</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There are the following two types of validation in ASP.NET:</w:t>
      </w:r>
    </w:p>
    <w:p w:rsidR="00025F44" w:rsidRPr="00025F44" w:rsidRDefault="00025F44" w:rsidP="00025F44">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Client-Side Validation</w:t>
      </w:r>
    </w:p>
    <w:p w:rsidR="00025F44" w:rsidRPr="00025F44" w:rsidRDefault="00025F44" w:rsidP="00025F44">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Server-Side Validation</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lastRenderedPageBreak/>
        <w:t>Client-Side Validation:</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When validation is done on the client browser, then it is known as Client-Side Validation. We use JavaScript to do the Client-Side Validation.</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Server-Side Validation:</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When validation occurs on the server, then it is known as Server-Side Validation. Server-Side Validation is a secure form of validation. The main advantage of Server-Side Validation is if the user somehow bypasses the Client-Side Validation, we can still catch the problem on server-side.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following are the Validation Controls in ASP.NET:</w:t>
      </w:r>
    </w:p>
    <w:p w:rsidR="00025F44" w:rsidRPr="00025F44" w:rsidRDefault="00025F44" w:rsidP="00025F44">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RequiredFieldValidator</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CompareValidator</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RangeValidator</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RegularExpressionValidator</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CustomFieldValidator</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ValidationSummary</w:t>
      </w:r>
      <w:proofErr w:type="spellEnd"/>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For further information click on the link:</w:t>
      </w:r>
    </w:p>
    <w:p w:rsidR="00025F44" w:rsidRPr="00025F44" w:rsidRDefault="00025F44" w:rsidP="00025F44">
      <w:pPr>
        <w:numPr>
          <w:ilvl w:val="0"/>
          <w:numId w:val="9"/>
        </w:numPr>
        <w:shd w:val="clear" w:color="auto" w:fill="FFFFFF"/>
        <w:spacing w:before="100" w:beforeAutospacing="1" w:after="100" w:afterAutospacing="1" w:line="240" w:lineRule="auto"/>
        <w:rPr>
          <w:rFonts w:ascii="Arial" w:eastAsia="Times New Roman" w:hAnsi="Arial" w:cs="Arial"/>
          <w:color w:val="212121"/>
          <w:sz w:val="13"/>
          <w:szCs w:val="13"/>
        </w:rPr>
      </w:pPr>
      <w:hyperlink r:id="rId8" w:history="1">
        <w:r w:rsidRPr="00025F44">
          <w:rPr>
            <w:rFonts w:ascii="Arial" w:eastAsia="Times New Roman" w:hAnsi="Arial" w:cs="Arial"/>
            <w:color w:val="0000FF"/>
            <w:sz w:val="13"/>
          </w:rPr>
          <w:t>Validation Controls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3: What is View State?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View State is the method to preserve the Value of the Page and Controls between round trips. It is a Page-Level State Management technique. View State is turned on by default and normally serializes the data in every control on the page regardless of whether it is actually used during a post-back.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 web application is stateless. That means that a new instance of a page is created every time when we make a request to the server to get the page and after the round trip our page has been lost immediately</w:t>
      </w:r>
    </w:p>
    <w:p w:rsidR="00025F44" w:rsidRPr="00025F44" w:rsidRDefault="00025F44" w:rsidP="00025F44">
      <w:pPr>
        <w:shd w:val="clear" w:color="auto" w:fill="FFFFFF"/>
        <w:spacing w:after="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Features of View State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These are the main features of view state:</w:t>
      </w:r>
    </w:p>
    <w:p w:rsidR="00025F44" w:rsidRPr="00025F44" w:rsidRDefault="00025F44" w:rsidP="00025F44">
      <w:pPr>
        <w:numPr>
          <w:ilvl w:val="0"/>
          <w:numId w:val="1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Retains the value of the Control after post-back without using a session.</w:t>
      </w:r>
    </w:p>
    <w:p w:rsidR="00025F44" w:rsidRPr="00025F44" w:rsidRDefault="00025F44" w:rsidP="00025F44">
      <w:pPr>
        <w:numPr>
          <w:ilvl w:val="0"/>
          <w:numId w:val="1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Stores the value of Pages and Control Properties defined in the page.</w:t>
      </w:r>
    </w:p>
    <w:p w:rsidR="00025F44" w:rsidRPr="00025F44" w:rsidRDefault="00025F44" w:rsidP="00025F44">
      <w:pPr>
        <w:numPr>
          <w:ilvl w:val="0"/>
          <w:numId w:val="1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Creates a custom View State Provider that lets you store View State Information in a SQL Server Database or in another data store.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Advantages of View State</w:t>
      </w:r>
    </w:p>
    <w:p w:rsidR="00025F44" w:rsidRPr="00025F44" w:rsidRDefault="00025F44" w:rsidP="00025F44">
      <w:pPr>
        <w:numPr>
          <w:ilvl w:val="0"/>
          <w:numId w:val="11"/>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Easy to Implement.</w:t>
      </w:r>
    </w:p>
    <w:p w:rsidR="00025F44" w:rsidRPr="00025F44" w:rsidRDefault="00025F44" w:rsidP="00025F44">
      <w:pPr>
        <w:numPr>
          <w:ilvl w:val="0"/>
          <w:numId w:val="11"/>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No server resources are required: The View State is contained in a structure within the page load.</w:t>
      </w:r>
    </w:p>
    <w:p w:rsidR="00025F44" w:rsidRPr="00025F44" w:rsidRDefault="00025F44" w:rsidP="00025F44">
      <w:pPr>
        <w:numPr>
          <w:ilvl w:val="0"/>
          <w:numId w:val="11"/>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Enhanced security features: It can be encoded and compressed or Unicode implementation.</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For further information click on the link:</w:t>
      </w:r>
    </w:p>
    <w:p w:rsidR="00025F44" w:rsidRPr="00025F44" w:rsidRDefault="00025F44" w:rsidP="00025F44">
      <w:pPr>
        <w:numPr>
          <w:ilvl w:val="0"/>
          <w:numId w:val="12"/>
        </w:numPr>
        <w:shd w:val="clear" w:color="auto" w:fill="FFFFFF"/>
        <w:spacing w:before="100" w:beforeAutospacing="1" w:after="100" w:afterAutospacing="1" w:line="240" w:lineRule="auto"/>
        <w:rPr>
          <w:rFonts w:ascii="Arial" w:eastAsia="Times New Roman" w:hAnsi="Arial" w:cs="Arial"/>
          <w:color w:val="212121"/>
          <w:sz w:val="13"/>
          <w:szCs w:val="13"/>
        </w:rPr>
      </w:pPr>
      <w:hyperlink r:id="rId9" w:history="1">
        <w:r w:rsidRPr="00025F44">
          <w:rPr>
            <w:rFonts w:ascii="Arial" w:eastAsia="Times New Roman" w:hAnsi="Arial" w:cs="Arial"/>
            <w:color w:val="0000FF"/>
            <w:sz w:val="13"/>
          </w:rPr>
          <w:t>What is View State and How it Works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4: What are the different Session state management options available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State Management in ASP.NET</w:t>
      </w:r>
    </w:p>
    <w:p w:rsidR="00025F44" w:rsidRPr="00025F44" w:rsidRDefault="00025F44" w:rsidP="00025F44">
      <w:pPr>
        <w:numPr>
          <w:ilvl w:val="0"/>
          <w:numId w:val="1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 new instance of the Web page class is created each time the page is posted to the server.</w:t>
      </w:r>
      <w:r w:rsidRPr="00025F44">
        <w:rPr>
          <w:rFonts w:ascii="Arial" w:eastAsia="Times New Roman" w:hAnsi="Arial" w:cs="Arial"/>
          <w:color w:val="212121"/>
          <w:sz w:val="13"/>
          <w:szCs w:val="13"/>
        </w:rPr>
        <w:br/>
      </w:r>
    </w:p>
    <w:p w:rsidR="00025F44" w:rsidRPr="00025F44" w:rsidRDefault="00025F44" w:rsidP="00025F44">
      <w:pPr>
        <w:numPr>
          <w:ilvl w:val="0"/>
          <w:numId w:val="1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In traditional Web programming, all information that is associated with the page, along with the controls on the page, would be lost with each roundtrip.</w:t>
      </w:r>
      <w:r w:rsidRPr="00025F44">
        <w:rPr>
          <w:rFonts w:ascii="Arial" w:eastAsia="Times New Roman" w:hAnsi="Arial" w:cs="Arial"/>
          <w:color w:val="212121"/>
          <w:sz w:val="13"/>
          <w:szCs w:val="13"/>
        </w:rPr>
        <w:br/>
      </w:r>
    </w:p>
    <w:p w:rsidR="00025F44" w:rsidRPr="00025F44" w:rsidRDefault="00025F44" w:rsidP="00025F44">
      <w:pPr>
        <w:numPr>
          <w:ilvl w:val="0"/>
          <w:numId w:val="1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Microsoft ASP.NET framework includes several options to help you preserve data on both a per-page basis and an application-wide basis. </w:t>
      </w:r>
      <w:r w:rsidRPr="00025F44">
        <w:rPr>
          <w:rFonts w:ascii="Arial" w:eastAsia="Times New Roman" w:hAnsi="Arial" w:cs="Arial"/>
          <w:color w:val="212121"/>
          <w:sz w:val="13"/>
          <w:szCs w:val="13"/>
        </w:rPr>
        <w:br/>
        <w:t>These options can be broadly divided into the following two categories: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p>
    <w:p w:rsidR="00025F44" w:rsidRPr="00025F44" w:rsidRDefault="00025F44" w:rsidP="00025F44">
      <w:pPr>
        <w:numPr>
          <w:ilvl w:val="1"/>
          <w:numId w:val="1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Client-Side State Management Options</w:t>
      </w:r>
    </w:p>
    <w:p w:rsidR="00025F44" w:rsidRPr="00025F44" w:rsidRDefault="00025F44" w:rsidP="00025F44">
      <w:pPr>
        <w:numPr>
          <w:ilvl w:val="1"/>
          <w:numId w:val="1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Server-Side State Management Options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Client-Side State Management</w:t>
      </w:r>
    </w:p>
    <w:p w:rsidR="00025F44" w:rsidRPr="00025F44" w:rsidRDefault="00025F44" w:rsidP="00025F44">
      <w:pPr>
        <w:numPr>
          <w:ilvl w:val="0"/>
          <w:numId w:val="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lastRenderedPageBreak/>
        <w:t>Client-based options involve storing information either in the page or on the client computer.</w:t>
      </w:r>
      <w:r w:rsidRPr="00025F44">
        <w:rPr>
          <w:rFonts w:ascii="Arial" w:eastAsia="Times New Roman" w:hAnsi="Arial" w:cs="Arial"/>
          <w:color w:val="212121"/>
          <w:sz w:val="13"/>
          <w:szCs w:val="13"/>
        </w:rPr>
        <w:br/>
      </w:r>
    </w:p>
    <w:p w:rsidR="00025F44" w:rsidRPr="00025F44" w:rsidRDefault="00025F44" w:rsidP="00025F44">
      <w:pPr>
        <w:numPr>
          <w:ilvl w:val="0"/>
          <w:numId w:val="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Some client-based state management options are: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p>
    <w:p w:rsidR="00025F44" w:rsidRPr="00025F44" w:rsidRDefault="00025F44" w:rsidP="00025F44">
      <w:pPr>
        <w:numPr>
          <w:ilvl w:val="1"/>
          <w:numId w:val="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Hidden fields</w:t>
      </w:r>
    </w:p>
    <w:p w:rsidR="00025F44" w:rsidRPr="00025F44" w:rsidRDefault="00025F44" w:rsidP="00025F44">
      <w:pPr>
        <w:numPr>
          <w:ilvl w:val="1"/>
          <w:numId w:val="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View state</w:t>
      </w:r>
    </w:p>
    <w:p w:rsidR="00025F44" w:rsidRPr="00025F44" w:rsidRDefault="00025F44" w:rsidP="00025F44">
      <w:pPr>
        <w:numPr>
          <w:ilvl w:val="1"/>
          <w:numId w:val="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Cookies</w:t>
      </w:r>
    </w:p>
    <w:p w:rsidR="00025F44" w:rsidRPr="00025F44" w:rsidRDefault="00025F44" w:rsidP="00025F44">
      <w:pPr>
        <w:numPr>
          <w:ilvl w:val="1"/>
          <w:numId w:val="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Query strings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Server-Side State Management</w:t>
      </w:r>
    </w:p>
    <w:p w:rsidR="00025F44" w:rsidRPr="00025F44" w:rsidRDefault="00025F44" w:rsidP="00025F44">
      <w:pPr>
        <w:numPr>
          <w:ilvl w:val="0"/>
          <w:numId w:val="1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There are situations where you need to store the state information on the server side.</w:t>
      </w:r>
      <w:r w:rsidRPr="00025F44">
        <w:rPr>
          <w:rFonts w:ascii="Arial" w:eastAsia="Times New Roman" w:hAnsi="Arial" w:cs="Arial"/>
          <w:color w:val="212121"/>
          <w:sz w:val="13"/>
          <w:szCs w:val="13"/>
        </w:rPr>
        <w:br/>
      </w:r>
    </w:p>
    <w:p w:rsidR="00025F44" w:rsidRPr="00025F44" w:rsidRDefault="00025F44" w:rsidP="00025F44">
      <w:pPr>
        <w:numPr>
          <w:ilvl w:val="0"/>
          <w:numId w:val="1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Server-side state management enables you to manage application-related and session-related information on the server.</w:t>
      </w:r>
      <w:r w:rsidRPr="00025F44">
        <w:rPr>
          <w:rFonts w:ascii="Arial" w:eastAsia="Times New Roman" w:hAnsi="Arial" w:cs="Arial"/>
          <w:color w:val="212121"/>
          <w:sz w:val="13"/>
          <w:szCs w:val="13"/>
        </w:rPr>
        <w:br/>
      </w:r>
    </w:p>
    <w:p w:rsidR="00025F44" w:rsidRPr="00025F44" w:rsidRDefault="00025F44" w:rsidP="00025F44">
      <w:pPr>
        <w:numPr>
          <w:ilvl w:val="0"/>
          <w:numId w:val="1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ASP.NET provides the following options to manage state at the server side: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p>
    <w:p w:rsidR="00025F44" w:rsidRPr="00025F44" w:rsidRDefault="00025F44" w:rsidP="00025F44">
      <w:pPr>
        <w:numPr>
          <w:ilvl w:val="1"/>
          <w:numId w:val="1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Application state</w:t>
      </w:r>
    </w:p>
    <w:p w:rsidR="00025F44" w:rsidRPr="00025F44" w:rsidRDefault="00025F44" w:rsidP="00025F44">
      <w:pPr>
        <w:numPr>
          <w:ilvl w:val="1"/>
          <w:numId w:val="1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Session state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Pr>
          <w:rFonts w:ascii="Arial" w:eastAsia="Times New Roman" w:hAnsi="Arial" w:cs="Arial"/>
          <w:b/>
          <w:bCs/>
          <w:noProof/>
          <w:color w:val="212121"/>
          <w:sz w:val="13"/>
          <w:szCs w:val="13"/>
        </w:rPr>
        <w:drawing>
          <wp:inline distT="0" distB="0" distL="0" distR="0">
            <wp:extent cx="3847465" cy="3260090"/>
            <wp:effectExtent l="19050" t="0" r="635" b="0"/>
            <wp:docPr id="3" name="Picture 3" descr="Stat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Management"/>
                    <pic:cNvPicPr>
                      <a:picLocks noChangeAspect="1" noChangeArrowheads="1"/>
                    </pic:cNvPicPr>
                  </pic:nvPicPr>
                  <pic:blipFill>
                    <a:blip r:embed="rId10"/>
                    <a:srcRect/>
                    <a:stretch>
                      <a:fillRect/>
                    </a:stretch>
                  </pic:blipFill>
                  <pic:spPr bwMode="auto">
                    <a:xfrm>
                      <a:off x="0" y="0"/>
                      <a:ext cx="3847465" cy="3260090"/>
                    </a:xfrm>
                    <a:prstGeom prst="rect">
                      <a:avLst/>
                    </a:prstGeom>
                    <a:noFill/>
                    <a:ln w="9525">
                      <a:noFill/>
                      <a:miter lim="800000"/>
                      <a:headEnd/>
                      <a:tailEnd/>
                    </a:ln>
                  </pic:spPr>
                </pic:pic>
              </a:graphicData>
            </a:graphic>
          </wp:inline>
        </w:drawing>
      </w:r>
      <w:r w:rsidRPr="00025F44">
        <w:rPr>
          <w:rFonts w:ascii="Arial" w:eastAsia="Times New Roman" w:hAnsi="Arial" w:cs="Arial"/>
          <w:b/>
          <w:bCs/>
          <w:color w:val="212121"/>
          <w:sz w:val="13"/>
          <w:szCs w:val="13"/>
        </w:rPr>
        <w:br/>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t>For further information click on the link:</w:t>
      </w:r>
    </w:p>
    <w:p w:rsidR="00025F44" w:rsidRPr="00025F44" w:rsidRDefault="00025F44" w:rsidP="00025F44">
      <w:pPr>
        <w:numPr>
          <w:ilvl w:val="0"/>
          <w:numId w:val="16"/>
        </w:numPr>
        <w:shd w:val="clear" w:color="auto" w:fill="FFFFFF"/>
        <w:spacing w:before="100" w:beforeAutospacing="1" w:after="100" w:afterAutospacing="1" w:line="240" w:lineRule="auto"/>
        <w:rPr>
          <w:rFonts w:ascii="Arial" w:eastAsia="Times New Roman" w:hAnsi="Arial" w:cs="Arial"/>
          <w:color w:val="212121"/>
          <w:sz w:val="13"/>
          <w:szCs w:val="13"/>
        </w:rPr>
      </w:pPr>
      <w:hyperlink r:id="rId11" w:history="1">
        <w:r w:rsidRPr="00025F44">
          <w:rPr>
            <w:rFonts w:ascii="Arial" w:eastAsia="Times New Roman" w:hAnsi="Arial" w:cs="Arial"/>
            <w:color w:val="0000FF"/>
            <w:sz w:val="13"/>
          </w:rPr>
          <w:t>State Management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5: What is caching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Caching is one of the most interesting concept and operation in ASP.NET. If you can handle it, you can run any web application by applying the caching concept depending on the requirements.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Caching is for providing solutions or the results to the users depending on their request, admin needs to recreate the pages often depending on user requests…STOP!!! "A cache simply stores the output generated by a page in the memory and this saved output (cache) will serve us (users) in the future.".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Types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6193155" cy="2600960"/>
            <wp:effectExtent l="19050" t="0" r="0" b="0"/>
            <wp:docPr id="4" name="Picture 4" descr="cac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hing "/>
                    <pic:cNvPicPr>
                      <a:picLocks noChangeAspect="1" noChangeArrowheads="1"/>
                    </pic:cNvPicPr>
                  </pic:nvPicPr>
                  <pic:blipFill>
                    <a:blip r:embed="rId12"/>
                    <a:srcRect/>
                    <a:stretch>
                      <a:fillRect/>
                    </a:stretch>
                  </pic:blipFill>
                  <pic:spPr bwMode="auto">
                    <a:xfrm>
                      <a:off x="0" y="0"/>
                      <a:ext cx="6193155" cy="2600960"/>
                    </a:xfrm>
                    <a:prstGeom prst="rect">
                      <a:avLst/>
                    </a:prstGeom>
                    <a:noFill/>
                    <a:ln w="9525">
                      <a:noFill/>
                      <a:miter lim="800000"/>
                      <a:headEnd/>
                      <a:tailEnd/>
                    </a:ln>
                  </pic:spPr>
                </pic:pic>
              </a:graphicData>
            </a:graphic>
          </wp:inline>
        </w:drawing>
      </w:r>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For further information click on the link:</w:t>
      </w:r>
    </w:p>
    <w:p w:rsidR="00025F44" w:rsidRPr="00025F44" w:rsidRDefault="00025F44" w:rsidP="00025F44">
      <w:pPr>
        <w:numPr>
          <w:ilvl w:val="0"/>
          <w:numId w:val="17"/>
        </w:numPr>
        <w:shd w:val="clear" w:color="auto" w:fill="FFFFFF"/>
        <w:spacing w:before="100" w:beforeAutospacing="1" w:after="100" w:afterAutospacing="1" w:line="240" w:lineRule="auto"/>
        <w:rPr>
          <w:rFonts w:ascii="Arial" w:eastAsia="Times New Roman" w:hAnsi="Arial" w:cs="Arial"/>
          <w:color w:val="212121"/>
          <w:sz w:val="13"/>
          <w:szCs w:val="13"/>
        </w:rPr>
      </w:pPr>
      <w:hyperlink r:id="rId13" w:history="1">
        <w:r w:rsidRPr="00025F44">
          <w:rPr>
            <w:rFonts w:ascii="Arial" w:eastAsia="Times New Roman" w:hAnsi="Arial" w:cs="Arial"/>
            <w:color w:val="0000FF"/>
            <w:sz w:val="13"/>
          </w:rPr>
          <w:t>Caching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6: How can we apply themes in ASP.NET application?</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A theme is a collection of settings that define the look of controls and web pages. These themes are applied across all the pages in a web application to maintain a consistent appearance. Themes are included images and skin files; the skin files set the visual properties of ASP.NET controls. Themes are of two types: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Page Theme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 xml:space="preserve">A Page theme contains the control skins, style sheets, graphic files, and other resources inside the subfolder of the </w:t>
      </w:r>
      <w:proofErr w:type="spellStart"/>
      <w:r w:rsidRPr="00025F44">
        <w:rPr>
          <w:rFonts w:ascii="Arial" w:eastAsia="Times New Roman" w:hAnsi="Arial" w:cs="Arial"/>
          <w:color w:val="212121"/>
          <w:sz w:val="13"/>
          <w:szCs w:val="13"/>
        </w:rPr>
        <w:t>App_Theme</w:t>
      </w:r>
      <w:proofErr w:type="spellEnd"/>
      <w:r w:rsidRPr="00025F44">
        <w:rPr>
          <w:rFonts w:ascii="Arial" w:eastAsia="Times New Roman" w:hAnsi="Arial" w:cs="Arial"/>
          <w:color w:val="212121"/>
          <w:sz w:val="13"/>
          <w:szCs w:val="13"/>
        </w:rPr>
        <w:t xml:space="preserve"> folder in the Solution Explorer window. A page theme is applied to a single page of the web site.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Global Theme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A Global theme is a theme that is applied to all the web sites on a web server and includes property settings, and graphics. This theme allows us to maintain all the websites on the same web server and define the same style for all the web pages of the web sites.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4251325" cy="5812790"/>
            <wp:effectExtent l="19050" t="0" r="0" b="0"/>
            <wp:docPr id="5" name="Picture 5" descr="Global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al Theme"/>
                    <pic:cNvPicPr>
                      <a:picLocks noChangeAspect="1" noChangeArrowheads="1"/>
                    </pic:cNvPicPr>
                  </pic:nvPicPr>
                  <pic:blipFill>
                    <a:blip r:embed="rId14"/>
                    <a:srcRect/>
                    <a:stretch>
                      <a:fillRect/>
                    </a:stretch>
                  </pic:blipFill>
                  <pic:spPr bwMode="auto">
                    <a:xfrm>
                      <a:off x="0" y="0"/>
                      <a:ext cx="4251325" cy="5812790"/>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For further information click on the link:</w:t>
      </w:r>
    </w:p>
    <w:p w:rsidR="00025F44" w:rsidRPr="00025F44" w:rsidRDefault="00025F44" w:rsidP="00025F44">
      <w:pPr>
        <w:numPr>
          <w:ilvl w:val="0"/>
          <w:numId w:val="18"/>
        </w:numPr>
        <w:shd w:val="clear" w:color="auto" w:fill="FFFFFF"/>
        <w:spacing w:before="100" w:beforeAutospacing="1" w:after="100" w:afterAutospacing="1" w:line="240" w:lineRule="auto"/>
        <w:rPr>
          <w:rFonts w:ascii="Arial" w:eastAsia="Times New Roman" w:hAnsi="Arial" w:cs="Arial"/>
          <w:color w:val="212121"/>
          <w:sz w:val="13"/>
          <w:szCs w:val="13"/>
        </w:rPr>
      </w:pPr>
      <w:hyperlink r:id="rId15" w:history="1">
        <w:r w:rsidRPr="00025F44">
          <w:rPr>
            <w:rFonts w:ascii="Arial" w:eastAsia="Times New Roman" w:hAnsi="Arial" w:cs="Arial"/>
            <w:color w:val="0000FF"/>
            <w:sz w:val="13"/>
          </w:rPr>
          <w:t>Creating Web Application Using Themes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7: What is MVC?</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Model-View-Controller (MVC) is a pattern to separate an application into the following three main components:</w:t>
      </w:r>
    </w:p>
    <w:p w:rsidR="00025F44" w:rsidRPr="00025F44" w:rsidRDefault="00025F44" w:rsidP="00025F44">
      <w:pPr>
        <w:numPr>
          <w:ilvl w:val="0"/>
          <w:numId w:val="1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Model</w:t>
      </w:r>
    </w:p>
    <w:p w:rsidR="00025F44" w:rsidRPr="00025F44" w:rsidRDefault="00025F44" w:rsidP="00025F44">
      <w:pPr>
        <w:numPr>
          <w:ilvl w:val="0"/>
          <w:numId w:val="1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View</w:t>
      </w:r>
    </w:p>
    <w:p w:rsidR="00025F44" w:rsidRPr="00025F44" w:rsidRDefault="00025F44" w:rsidP="00025F44">
      <w:pPr>
        <w:numPr>
          <w:ilvl w:val="0"/>
          <w:numId w:val="1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Controller</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authentications. The MVC framework is defined in the </w:t>
      </w:r>
      <w:proofErr w:type="spellStart"/>
      <w:r w:rsidRPr="00025F44">
        <w:rPr>
          <w:rFonts w:ascii="Arial" w:eastAsia="Times New Roman" w:hAnsi="Arial" w:cs="Arial"/>
          <w:b/>
          <w:bCs/>
          <w:color w:val="212121"/>
          <w:sz w:val="13"/>
        </w:rPr>
        <w:t>System.Web.Mvc</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t>assembly. It provides full control over HTML, JavaScript and CSS. It's the better as well as a recommended approach for large-scale applications where various teams are working together.</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3449955" cy="2298065"/>
            <wp:effectExtent l="19050" t="0" r="0" b="0"/>
            <wp:docPr id="6" name="Picture 6" descr="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 "/>
                    <pic:cNvPicPr>
                      <a:picLocks noChangeAspect="1" noChangeArrowheads="1"/>
                    </pic:cNvPicPr>
                  </pic:nvPicPr>
                  <pic:blipFill>
                    <a:blip r:embed="rId16"/>
                    <a:srcRect/>
                    <a:stretch>
                      <a:fillRect/>
                    </a:stretch>
                  </pic:blipFill>
                  <pic:spPr bwMode="auto">
                    <a:xfrm>
                      <a:off x="0" y="0"/>
                      <a:ext cx="3449955" cy="2298065"/>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ASP.NET MVC framework offers the following advantages:</w:t>
      </w:r>
    </w:p>
    <w:p w:rsidR="00025F44" w:rsidRPr="00025F44" w:rsidRDefault="00025F44" w:rsidP="00025F44">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makes it very easy to manage complexity by dividing an application into the Model, View and Controller.</w:t>
      </w:r>
    </w:p>
    <w:p w:rsidR="00025F44" w:rsidRPr="00025F44" w:rsidRDefault="00025F44" w:rsidP="00025F44">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does not use view state or server-based forms.</w:t>
      </w:r>
    </w:p>
    <w:p w:rsidR="00025F44" w:rsidRPr="00025F44" w:rsidRDefault="00025F44" w:rsidP="00025F44">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Full control over HTML, JavaScript and CSS.</w:t>
      </w:r>
    </w:p>
    <w:p w:rsidR="00025F44" w:rsidRPr="00025F44" w:rsidRDefault="00025F44" w:rsidP="00025F44">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provides better support for Test-Driven Development (TDD).</w:t>
      </w:r>
    </w:p>
    <w:p w:rsidR="00025F44" w:rsidRPr="00025F44" w:rsidRDefault="00025F44" w:rsidP="00025F44">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It works well for Web applications that are supported by large teams of developers and for web designers who need a high degree of control over the application </w:t>
      </w:r>
      <w:proofErr w:type="spellStart"/>
      <w:r w:rsidRPr="00025F44">
        <w:rPr>
          <w:rFonts w:ascii="Arial" w:eastAsia="Times New Roman" w:hAnsi="Arial" w:cs="Arial"/>
          <w:color w:val="212121"/>
          <w:sz w:val="13"/>
          <w:szCs w:val="13"/>
        </w:rPr>
        <w:t>behaviour</w:t>
      </w:r>
      <w:proofErr w:type="spellEnd"/>
      <w:r w:rsidRPr="00025F44">
        <w:rPr>
          <w:rFonts w:ascii="Arial" w:eastAsia="Times New Roman" w:hAnsi="Arial" w:cs="Arial"/>
          <w:color w:val="212121"/>
          <w:sz w:val="13"/>
          <w:szCs w:val="13"/>
        </w:rPr>
        <w:t>.</w:t>
      </w:r>
    </w:p>
    <w:p w:rsidR="00025F44" w:rsidRPr="00025F44" w:rsidRDefault="00025F44" w:rsidP="00025F44">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By default support of </w:t>
      </w:r>
      <w:proofErr w:type="spellStart"/>
      <w:r w:rsidRPr="00025F44">
        <w:rPr>
          <w:rFonts w:ascii="Arial" w:eastAsia="Times New Roman" w:hAnsi="Arial" w:cs="Arial"/>
          <w:color w:val="212121"/>
          <w:sz w:val="13"/>
          <w:szCs w:val="13"/>
        </w:rPr>
        <w:t>Facebook</w:t>
      </w:r>
      <w:proofErr w:type="spellEnd"/>
      <w:r w:rsidRPr="00025F44">
        <w:rPr>
          <w:rFonts w:ascii="Arial" w:eastAsia="Times New Roman" w:hAnsi="Arial" w:cs="Arial"/>
          <w:color w:val="212121"/>
          <w:sz w:val="13"/>
          <w:szCs w:val="13"/>
        </w:rPr>
        <w:t xml:space="preserve"> and Google Authentication.</w:t>
      </w:r>
    </w:p>
    <w:p w:rsidR="00025F44" w:rsidRPr="00025F44" w:rsidRDefault="00025F44" w:rsidP="00025F44">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easy to manage a large application to divide in multiple areas.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information click on the link:</w:t>
      </w:r>
    </w:p>
    <w:p w:rsidR="00025F44" w:rsidRPr="00025F44" w:rsidRDefault="00025F44" w:rsidP="00025F44">
      <w:pPr>
        <w:numPr>
          <w:ilvl w:val="0"/>
          <w:numId w:val="21"/>
        </w:numPr>
        <w:shd w:val="clear" w:color="auto" w:fill="FFFFFF"/>
        <w:spacing w:before="100" w:beforeAutospacing="1" w:after="100" w:afterAutospacing="1" w:line="240" w:lineRule="auto"/>
        <w:rPr>
          <w:rFonts w:ascii="Arial" w:eastAsia="Times New Roman" w:hAnsi="Arial" w:cs="Arial"/>
          <w:color w:val="212121"/>
          <w:sz w:val="13"/>
          <w:szCs w:val="13"/>
        </w:rPr>
      </w:pPr>
      <w:hyperlink r:id="rId17" w:history="1">
        <w:r w:rsidRPr="00025F44">
          <w:rPr>
            <w:rFonts w:ascii="Arial" w:eastAsia="Times New Roman" w:hAnsi="Arial" w:cs="Arial"/>
            <w:color w:val="0000FF"/>
            <w:sz w:val="13"/>
          </w:rPr>
          <w:t>Getting Started With ASP.Net MVC</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8: What are Cookies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Answer: Cookies are a State Management Technique that can store the values of control after a post-back. Cookies can store user-specific Information on the client's machine like when the user last visited your site. Cookies are also known by many names, such as HTTP Cookies, Browser Cookies, Web Cookies, Session Cookies and so on. Basically cookies are a small text file sent by the web server and saved by the Web Browser on the client's machine.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List of properties containing the </w:t>
      </w:r>
      <w:proofErr w:type="spellStart"/>
      <w:r w:rsidRPr="00025F44">
        <w:rPr>
          <w:rFonts w:ascii="Arial" w:eastAsia="Times New Roman" w:hAnsi="Arial" w:cs="Arial"/>
          <w:color w:val="212121"/>
          <w:sz w:val="13"/>
          <w:szCs w:val="13"/>
        </w:rPr>
        <w:t>HttpCookies</w:t>
      </w:r>
      <w:proofErr w:type="spellEnd"/>
      <w:r w:rsidRPr="00025F44">
        <w:rPr>
          <w:rFonts w:ascii="Arial" w:eastAsia="Times New Roman" w:hAnsi="Arial" w:cs="Arial"/>
          <w:color w:val="212121"/>
          <w:sz w:val="13"/>
          <w:szCs w:val="13"/>
        </w:rPr>
        <w:t xml:space="preserve"> Class:</w:t>
      </w:r>
    </w:p>
    <w:p w:rsidR="00025F44" w:rsidRPr="00025F44" w:rsidRDefault="00025F44" w:rsidP="00025F44">
      <w:pPr>
        <w:numPr>
          <w:ilvl w:val="0"/>
          <w:numId w:val="2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Domain:</w:t>
      </w:r>
      <w:r w:rsidRPr="00025F44">
        <w:rPr>
          <w:rFonts w:ascii="Arial" w:eastAsia="Times New Roman" w:hAnsi="Arial" w:cs="Arial"/>
          <w:color w:val="212121"/>
          <w:sz w:val="13"/>
          <w:szCs w:val="13"/>
        </w:rPr>
        <w:t> Using these properties we can set the domain of the cookie.</w:t>
      </w:r>
    </w:p>
    <w:p w:rsidR="00025F44" w:rsidRPr="00025F44" w:rsidRDefault="00025F44" w:rsidP="00025F44">
      <w:pPr>
        <w:numPr>
          <w:ilvl w:val="0"/>
          <w:numId w:val="2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Expires:</w:t>
      </w:r>
      <w:r w:rsidRPr="00025F44">
        <w:rPr>
          <w:rFonts w:ascii="Arial" w:eastAsia="Times New Roman" w:hAnsi="Arial" w:cs="Arial"/>
          <w:color w:val="212121"/>
          <w:sz w:val="13"/>
          <w:szCs w:val="13"/>
        </w:rPr>
        <w:t> This property sets the Expiration time of the cookies.</w:t>
      </w:r>
    </w:p>
    <w:p w:rsidR="00025F44" w:rsidRPr="00025F44" w:rsidRDefault="00025F44" w:rsidP="00025F44">
      <w:pPr>
        <w:numPr>
          <w:ilvl w:val="0"/>
          <w:numId w:val="22"/>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HasKeys</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t xml:space="preserve">If the cookies have a </w:t>
      </w:r>
      <w:proofErr w:type="spellStart"/>
      <w:r w:rsidRPr="00025F44">
        <w:rPr>
          <w:rFonts w:ascii="Arial" w:eastAsia="Times New Roman" w:hAnsi="Arial" w:cs="Arial"/>
          <w:color w:val="212121"/>
          <w:sz w:val="13"/>
          <w:szCs w:val="13"/>
        </w:rPr>
        <w:t>subkey</w:t>
      </w:r>
      <w:proofErr w:type="spellEnd"/>
      <w:r w:rsidRPr="00025F44">
        <w:rPr>
          <w:rFonts w:ascii="Arial" w:eastAsia="Times New Roman" w:hAnsi="Arial" w:cs="Arial"/>
          <w:color w:val="212121"/>
          <w:sz w:val="13"/>
          <w:szCs w:val="13"/>
        </w:rPr>
        <w:t xml:space="preserve"> then it returns True.</w:t>
      </w:r>
    </w:p>
    <w:p w:rsidR="00025F44" w:rsidRPr="00025F44" w:rsidRDefault="00025F44" w:rsidP="00025F44">
      <w:pPr>
        <w:numPr>
          <w:ilvl w:val="0"/>
          <w:numId w:val="2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Name: </w:t>
      </w:r>
      <w:r w:rsidRPr="00025F44">
        <w:rPr>
          <w:rFonts w:ascii="Arial" w:eastAsia="Times New Roman" w:hAnsi="Arial" w:cs="Arial"/>
          <w:color w:val="212121"/>
          <w:sz w:val="13"/>
          <w:szCs w:val="13"/>
        </w:rPr>
        <w:t>Contains the name of the Key.</w:t>
      </w:r>
    </w:p>
    <w:p w:rsidR="00025F44" w:rsidRPr="00025F44" w:rsidRDefault="00025F44" w:rsidP="00025F44">
      <w:pPr>
        <w:numPr>
          <w:ilvl w:val="0"/>
          <w:numId w:val="2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Path: </w:t>
      </w:r>
      <w:r w:rsidRPr="00025F44">
        <w:rPr>
          <w:rFonts w:ascii="Arial" w:eastAsia="Times New Roman" w:hAnsi="Arial" w:cs="Arial"/>
          <w:color w:val="212121"/>
          <w:sz w:val="13"/>
          <w:szCs w:val="13"/>
        </w:rPr>
        <w:t>Contains the Virtual Path to be submitted with the Cookies.</w:t>
      </w:r>
    </w:p>
    <w:p w:rsidR="00025F44" w:rsidRPr="00025F44" w:rsidRDefault="00025F44" w:rsidP="00025F44">
      <w:pPr>
        <w:numPr>
          <w:ilvl w:val="0"/>
          <w:numId w:val="2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Secured:</w:t>
      </w:r>
      <w:r w:rsidRPr="00025F44">
        <w:rPr>
          <w:rFonts w:ascii="Arial" w:eastAsia="Times New Roman" w:hAnsi="Arial" w:cs="Arial"/>
          <w:color w:val="212121"/>
          <w:sz w:val="13"/>
          <w:szCs w:val="13"/>
        </w:rPr>
        <w:t> If the cookies are to be passed in a secure connection then it only returns True.</w:t>
      </w:r>
    </w:p>
    <w:p w:rsidR="00025F44" w:rsidRPr="00025F44" w:rsidRDefault="00025F44" w:rsidP="00025F44">
      <w:pPr>
        <w:numPr>
          <w:ilvl w:val="0"/>
          <w:numId w:val="2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Value: </w:t>
      </w:r>
      <w:r w:rsidRPr="00025F44">
        <w:rPr>
          <w:rFonts w:ascii="Arial" w:eastAsia="Times New Roman" w:hAnsi="Arial" w:cs="Arial"/>
          <w:color w:val="212121"/>
          <w:sz w:val="13"/>
          <w:szCs w:val="13"/>
        </w:rPr>
        <w:t>Contains the value of the cookies.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Limitation of the Cookies</w:t>
      </w:r>
    </w:p>
    <w:p w:rsidR="00025F44" w:rsidRPr="00025F44" w:rsidRDefault="00025F44" w:rsidP="00025F44">
      <w:pPr>
        <w:numPr>
          <w:ilvl w:val="0"/>
          <w:numId w:val="2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size of cookies is limited to 4096 bytes.</w:t>
      </w:r>
    </w:p>
    <w:p w:rsidR="00025F44" w:rsidRPr="00025F44" w:rsidRDefault="00025F44" w:rsidP="00025F44">
      <w:pPr>
        <w:numPr>
          <w:ilvl w:val="0"/>
          <w:numId w:val="2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 total of 20 cookies can be used in a single website.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24"/>
        </w:numPr>
        <w:shd w:val="clear" w:color="auto" w:fill="FFFFFF"/>
        <w:spacing w:before="100" w:beforeAutospacing="1" w:after="100" w:afterAutospacing="1" w:line="240" w:lineRule="auto"/>
        <w:rPr>
          <w:rFonts w:ascii="Arial" w:eastAsia="Times New Roman" w:hAnsi="Arial" w:cs="Arial"/>
          <w:color w:val="212121"/>
          <w:sz w:val="13"/>
          <w:szCs w:val="13"/>
        </w:rPr>
      </w:pPr>
      <w:hyperlink r:id="rId18" w:history="1">
        <w:r w:rsidRPr="00025F44">
          <w:rPr>
            <w:rFonts w:ascii="Arial" w:eastAsia="Times New Roman" w:hAnsi="Arial" w:cs="Arial"/>
            <w:color w:val="0000FF"/>
            <w:sz w:val="13"/>
          </w:rPr>
          <w:t>Introduction To Cookies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9: What is Ajax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Answer. Ajax stands for Asynchronous JavaScript and XML; in other words Ajax is the combination of various technologies such as a JavaScript, CSS, XHTML, DOM, etc.</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lastRenderedPageBreak/>
        <w:t>AJAX allows web pages to be updated asynchronously by exchanging small amounts of data with the server behind the scenes. This means that it is possible to update parts of a web page, without reloading the entire page.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We can also define Ajax is a combination of client side technologies that provides asynchronous communication between the user interface and the web server so that partial page rendering occurs instead of complete page post back.</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Ajax is platform-independent; in other words AJAX is a cross-platform technology that can be used on any Operating System since it is based on XML &amp; JavaScript. It also supports open source implementation of other technology. It partially renders the page to the server instead of complete page post back. We use AJAX for developing faster, better and more interactive web applications. AJAX uses a HTTP request between web server &amp; browser.</w:t>
      </w:r>
    </w:p>
    <w:p w:rsidR="00025F44" w:rsidRPr="00025F44" w:rsidRDefault="00025F44" w:rsidP="00025F44">
      <w:pPr>
        <w:numPr>
          <w:ilvl w:val="0"/>
          <w:numId w:val="2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With AJAX, when a user clicks a button, you can use JavaScript and DHTML to immediately update the UI, and spawn an asynchronous request to the server to fetch results. </w:t>
      </w:r>
      <w:r w:rsidRPr="00025F44">
        <w:rPr>
          <w:rFonts w:ascii="Arial" w:eastAsia="Times New Roman" w:hAnsi="Arial" w:cs="Arial"/>
          <w:color w:val="212121"/>
          <w:sz w:val="13"/>
          <w:szCs w:val="13"/>
        </w:rPr>
        <w:br/>
      </w:r>
    </w:p>
    <w:p w:rsidR="00025F44" w:rsidRPr="00025F44" w:rsidRDefault="00025F44" w:rsidP="00025F44">
      <w:pPr>
        <w:numPr>
          <w:ilvl w:val="0"/>
          <w:numId w:val="2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When the response is generated, you can then use JavaScript and CSS to update your UI accordingly without refreshing the entire page. While this is happening, the form on the users screen doesn't flash, blink, disappear, or stall. </w:t>
      </w:r>
      <w:r w:rsidRPr="00025F44">
        <w:rPr>
          <w:rFonts w:ascii="Arial" w:eastAsia="Times New Roman" w:hAnsi="Arial" w:cs="Arial"/>
          <w:color w:val="212121"/>
          <w:sz w:val="13"/>
          <w:szCs w:val="13"/>
        </w:rPr>
        <w:br/>
      </w:r>
    </w:p>
    <w:p w:rsidR="00025F44" w:rsidRPr="00025F44" w:rsidRDefault="00025F44" w:rsidP="00025F44">
      <w:pPr>
        <w:numPr>
          <w:ilvl w:val="0"/>
          <w:numId w:val="2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The power of AJAX lies in its ability to communicate with the server asynchronously, using a </w:t>
      </w:r>
      <w:proofErr w:type="spellStart"/>
      <w:r w:rsidRPr="00025F44">
        <w:rPr>
          <w:rFonts w:ascii="Arial" w:eastAsia="Times New Roman" w:hAnsi="Arial" w:cs="Arial"/>
          <w:color w:val="212121"/>
          <w:sz w:val="13"/>
          <w:szCs w:val="13"/>
        </w:rPr>
        <w:t>XMLHttpRequest</w:t>
      </w:r>
      <w:proofErr w:type="spellEnd"/>
      <w:r w:rsidRPr="00025F44">
        <w:rPr>
          <w:rFonts w:ascii="Arial" w:eastAsia="Times New Roman" w:hAnsi="Arial" w:cs="Arial"/>
          <w:color w:val="212121"/>
          <w:sz w:val="13"/>
          <w:szCs w:val="13"/>
        </w:rPr>
        <w:t xml:space="preserve"> object without requiring a browser refresh. </w:t>
      </w:r>
      <w:r w:rsidRPr="00025F44">
        <w:rPr>
          <w:rFonts w:ascii="Arial" w:eastAsia="Times New Roman" w:hAnsi="Arial" w:cs="Arial"/>
          <w:color w:val="212121"/>
          <w:sz w:val="13"/>
          <w:szCs w:val="13"/>
        </w:rPr>
        <w:br/>
      </w:r>
    </w:p>
    <w:p w:rsidR="00025F44" w:rsidRPr="00025F44" w:rsidRDefault="00025F44" w:rsidP="00025F44">
      <w:pPr>
        <w:numPr>
          <w:ilvl w:val="0"/>
          <w:numId w:val="2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Ajax essentially puts JavaScript technology and the </w:t>
      </w:r>
      <w:proofErr w:type="spellStart"/>
      <w:r w:rsidRPr="00025F44">
        <w:rPr>
          <w:rFonts w:ascii="Arial" w:eastAsia="Times New Roman" w:hAnsi="Arial" w:cs="Arial"/>
          <w:color w:val="212121"/>
          <w:sz w:val="13"/>
          <w:szCs w:val="13"/>
        </w:rPr>
        <w:t>XMLHttpRequest</w:t>
      </w:r>
      <w:proofErr w:type="spellEnd"/>
      <w:r w:rsidRPr="00025F44">
        <w:rPr>
          <w:rFonts w:ascii="Arial" w:eastAsia="Times New Roman" w:hAnsi="Arial" w:cs="Arial"/>
          <w:color w:val="212121"/>
          <w:sz w:val="13"/>
          <w:szCs w:val="13"/>
        </w:rPr>
        <w:t xml:space="preserve"> object between your Web form and the server.</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26"/>
        </w:numPr>
        <w:shd w:val="clear" w:color="auto" w:fill="FFFFFF"/>
        <w:spacing w:before="100" w:beforeAutospacing="1" w:after="100" w:afterAutospacing="1" w:line="240" w:lineRule="auto"/>
        <w:rPr>
          <w:rFonts w:ascii="Arial" w:eastAsia="Times New Roman" w:hAnsi="Arial" w:cs="Arial"/>
          <w:color w:val="212121"/>
          <w:sz w:val="13"/>
          <w:szCs w:val="13"/>
        </w:rPr>
      </w:pPr>
      <w:hyperlink r:id="rId19" w:history="1">
        <w:r w:rsidRPr="00025F44">
          <w:rPr>
            <w:rFonts w:ascii="Arial" w:eastAsia="Times New Roman" w:hAnsi="Arial" w:cs="Arial"/>
            <w:color w:val="0000FF"/>
            <w:sz w:val="13"/>
          </w:rPr>
          <w:t>Introduction to Ajax and Ajax Control Toolkit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10: What are Web Services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A Web Service is a software program that uses XML to exchange information with other software via common internet protocols. In a simple sense, Web Services are a way for interacting with objects over the Internet.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 web service is:</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Language Independent.</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Protocol Independent.</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Platform Independent.</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assumes a stateless service architecture.</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Scalable (e.g. multiplying two numbers together to an entire customer-relationship management system).</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Programmable (encapsulates a task).</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Based on XML (open, text-based standard).</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Self-describing (metadata for access and use).</w:t>
      </w:r>
    </w:p>
    <w:p w:rsidR="00025F44" w:rsidRPr="00025F44" w:rsidRDefault="00025F44" w:rsidP="00025F44">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Discoverable (search and locate in registries)- ability of applications and developers to search for and locate desired Web services through registries. This is based on UDDI.</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Key Web Service Technologies:</w:t>
      </w:r>
    </w:p>
    <w:p w:rsidR="00025F44" w:rsidRPr="00025F44" w:rsidRDefault="00025F44" w:rsidP="00025F44">
      <w:pPr>
        <w:numPr>
          <w:ilvl w:val="0"/>
          <w:numId w:val="2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XML-</w:t>
      </w:r>
      <w:r w:rsidRPr="00025F44">
        <w:rPr>
          <w:rFonts w:ascii="Arial" w:eastAsia="Times New Roman" w:hAnsi="Arial" w:cs="Arial"/>
          <w:color w:val="212121"/>
          <w:sz w:val="13"/>
          <w:szCs w:val="13"/>
        </w:rPr>
        <w:t> Describes only data. So, any application that understands XML-regardless of the application's programming language or platform-has the ability to format XML in a variety of ways (well-formed or valid).</w:t>
      </w:r>
    </w:p>
    <w:p w:rsidR="00025F44" w:rsidRPr="00025F44" w:rsidRDefault="00025F44" w:rsidP="00025F44">
      <w:pPr>
        <w:numPr>
          <w:ilvl w:val="0"/>
          <w:numId w:val="2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SOAP-</w:t>
      </w:r>
      <w:r w:rsidRPr="00025F44">
        <w:rPr>
          <w:rFonts w:ascii="Arial" w:eastAsia="Times New Roman" w:hAnsi="Arial" w:cs="Arial"/>
          <w:color w:val="212121"/>
          <w:sz w:val="13"/>
          <w:szCs w:val="13"/>
        </w:rPr>
        <w:t> Provides a communication mechanism between services and applications.</w:t>
      </w:r>
    </w:p>
    <w:p w:rsidR="00025F44" w:rsidRPr="00025F44" w:rsidRDefault="00025F44" w:rsidP="00025F44">
      <w:pPr>
        <w:numPr>
          <w:ilvl w:val="0"/>
          <w:numId w:val="2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WSDL- </w:t>
      </w:r>
      <w:r w:rsidRPr="00025F44">
        <w:rPr>
          <w:rFonts w:ascii="Arial" w:eastAsia="Times New Roman" w:hAnsi="Arial" w:cs="Arial"/>
          <w:color w:val="212121"/>
          <w:sz w:val="13"/>
          <w:szCs w:val="13"/>
        </w:rPr>
        <w:t>Offers a uniform method of describing web services to other programs.</w:t>
      </w:r>
    </w:p>
    <w:p w:rsidR="00025F44" w:rsidRPr="00025F44" w:rsidRDefault="00025F44" w:rsidP="00025F44">
      <w:pPr>
        <w:numPr>
          <w:ilvl w:val="0"/>
          <w:numId w:val="2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UDDI-</w:t>
      </w:r>
      <w:r w:rsidRPr="00025F44">
        <w:rPr>
          <w:rFonts w:ascii="Arial" w:eastAsia="Times New Roman" w:hAnsi="Arial" w:cs="Arial"/>
          <w:color w:val="212121"/>
          <w:sz w:val="13"/>
          <w:szCs w:val="13"/>
        </w:rPr>
        <w:t> Enables the creation of searchable Web services registries.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Pr>
          <w:rFonts w:ascii="Arial" w:eastAsia="Times New Roman" w:hAnsi="Arial" w:cs="Arial"/>
          <w:noProof/>
          <w:color w:val="212121"/>
          <w:sz w:val="13"/>
          <w:szCs w:val="13"/>
        </w:rPr>
        <w:lastRenderedPageBreak/>
        <w:drawing>
          <wp:inline distT="0" distB="0" distL="0" distR="0">
            <wp:extent cx="3811905" cy="2232660"/>
            <wp:effectExtent l="19050" t="0" r="0" b="0"/>
            <wp:docPr id="7" name="Picture 7" descr="UD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DDI"/>
                    <pic:cNvPicPr>
                      <a:picLocks noChangeAspect="1" noChangeArrowheads="1"/>
                    </pic:cNvPicPr>
                  </pic:nvPicPr>
                  <pic:blipFill>
                    <a:blip r:embed="rId20"/>
                    <a:srcRect/>
                    <a:stretch>
                      <a:fillRect/>
                    </a:stretch>
                  </pic:blipFill>
                  <pic:spPr bwMode="auto">
                    <a:xfrm>
                      <a:off x="0" y="0"/>
                      <a:ext cx="3811905" cy="2232660"/>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For further info click on the link:</w:t>
      </w:r>
    </w:p>
    <w:p w:rsidR="00025F44" w:rsidRPr="00025F44" w:rsidRDefault="00025F44" w:rsidP="00025F44">
      <w:pPr>
        <w:numPr>
          <w:ilvl w:val="0"/>
          <w:numId w:val="29"/>
        </w:numPr>
        <w:shd w:val="clear" w:color="auto" w:fill="FFFFFF"/>
        <w:spacing w:before="100" w:beforeAutospacing="1" w:after="100" w:afterAutospacing="1" w:line="240" w:lineRule="auto"/>
        <w:rPr>
          <w:rFonts w:ascii="Arial" w:eastAsia="Times New Roman" w:hAnsi="Arial" w:cs="Arial"/>
          <w:color w:val="212121"/>
          <w:sz w:val="13"/>
          <w:szCs w:val="13"/>
        </w:rPr>
      </w:pPr>
      <w:hyperlink r:id="rId21" w:history="1">
        <w:r w:rsidRPr="00025F44">
          <w:rPr>
            <w:rFonts w:ascii="Arial" w:eastAsia="Times New Roman" w:hAnsi="Arial" w:cs="Arial"/>
            <w:color w:val="0000FF"/>
            <w:sz w:val="13"/>
          </w:rPr>
          <w:t>ASP.NET Web Service Basics</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11: What are the Advantages of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ASP.NET provides services to allow the creation, deployment, and execution of Web Applications and Web Services like ASP, ASP.NET is a server-side technology. Web Applications are built using Web Forms. ASP.NET comes with built-in Web Form controls, which are responsible for generating the user interface. They mirror typical HTML widgets such as text boxes or buttons. If these controls do not fit your needs, you are free to create your own user controls.</w:t>
      </w:r>
      <w:r w:rsidRPr="00025F44">
        <w:rPr>
          <w:rFonts w:ascii="Arial" w:eastAsia="Times New Roman" w:hAnsi="Arial" w:cs="Arial"/>
          <w:color w:val="212121"/>
          <w:sz w:val="13"/>
          <w:szCs w:val="13"/>
        </w:rPr>
        <w:br/>
      </w:r>
      <w:r w:rsidRPr="00025F44">
        <w:rPr>
          <w:rFonts w:ascii="Arial" w:eastAsia="Times New Roman" w:hAnsi="Arial" w:cs="Arial"/>
          <w:b/>
          <w:bCs/>
          <w:color w:val="212121"/>
          <w:sz w:val="13"/>
          <w:szCs w:val="13"/>
        </w:rPr>
        <w:br/>
      </w:r>
      <w:r w:rsidRPr="00025F44">
        <w:rPr>
          <w:rFonts w:ascii="Arial" w:eastAsia="Times New Roman" w:hAnsi="Arial" w:cs="Arial"/>
          <w:b/>
          <w:bCs/>
          <w:color w:val="212121"/>
          <w:sz w:val="13"/>
        </w:rPr>
        <w:t>Advantages of ASP.NET:</w:t>
      </w:r>
    </w:p>
    <w:p w:rsidR="00025F44" w:rsidRPr="00025F44" w:rsidRDefault="00025F44" w:rsidP="00025F44">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Separation of Code from HTML</w:t>
      </w:r>
    </w:p>
    <w:p w:rsidR="00025F44" w:rsidRPr="00025F44" w:rsidRDefault="00025F44" w:rsidP="00025F44">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Support for compiled languages</w:t>
      </w:r>
    </w:p>
    <w:p w:rsidR="00025F44" w:rsidRPr="00025F44" w:rsidRDefault="00025F44" w:rsidP="00025F44">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Use services provided by the .NET Framework</w:t>
      </w:r>
    </w:p>
    <w:p w:rsidR="00025F44" w:rsidRPr="00025F44" w:rsidRDefault="00025F44" w:rsidP="00025F44">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Graphical Development Environment</w:t>
      </w:r>
    </w:p>
    <w:p w:rsidR="00025F44" w:rsidRPr="00025F44" w:rsidRDefault="00025F44" w:rsidP="00025F44">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Update files while the server is running</w:t>
      </w:r>
    </w:p>
    <w:p w:rsidR="00025F44" w:rsidRPr="00025F44" w:rsidRDefault="00025F44" w:rsidP="00025F44">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XML-Based Configuration Files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Pr>
          <w:rFonts w:ascii="Arial" w:eastAsia="Times New Roman" w:hAnsi="Arial" w:cs="Arial"/>
          <w:noProof/>
          <w:color w:val="212121"/>
          <w:sz w:val="13"/>
          <w:szCs w:val="13"/>
        </w:rPr>
        <w:drawing>
          <wp:inline distT="0" distB="0" distL="0" distR="0">
            <wp:extent cx="3010535" cy="1793240"/>
            <wp:effectExtent l="19050" t="0" r="0" b="0"/>
            <wp:docPr id="8" name="Picture 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
                    <pic:cNvPicPr>
                      <a:picLocks noChangeAspect="1" noChangeArrowheads="1"/>
                    </pic:cNvPicPr>
                  </pic:nvPicPr>
                  <pic:blipFill>
                    <a:blip r:embed="rId22"/>
                    <a:srcRect/>
                    <a:stretch>
                      <a:fillRect/>
                    </a:stretch>
                  </pic:blipFill>
                  <pic:spPr bwMode="auto">
                    <a:xfrm>
                      <a:off x="0" y="0"/>
                      <a:ext cx="3010535" cy="1793240"/>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For further info click on the link:</w:t>
      </w:r>
    </w:p>
    <w:p w:rsidR="00025F44" w:rsidRPr="00025F44" w:rsidRDefault="00025F44" w:rsidP="00025F44">
      <w:pPr>
        <w:numPr>
          <w:ilvl w:val="0"/>
          <w:numId w:val="31"/>
        </w:numPr>
        <w:shd w:val="clear" w:color="auto" w:fill="FFFFFF"/>
        <w:spacing w:before="100" w:beforeAutospacing="1" w:after="100" w:afterAutospacing="1" w:line="240" w:lineRule="auto"/>
        <w:rPr>
          <w:rFonts w:ascii="Arial" w:eastAsia="Times New Roman" w:hAnsi="Arial" w:cs="Arial"/>
          <w:color w:val="212121"/>
          <w:sz w:val="13"/>
          <w:szCs w:val="13"/>
        </w:rPr>
      </w:pPr>
      <w:hyperlink r:id="rId23" w:history="1">
        <w:r w:rsidRPr="00025F44">
          <w:rPr>
            <w:rFonts w:ascii="Arial" w:eastAsia="Times New Roman" w:hAnsi="Arial" w:cs="Arial"/>
            <w:color w:val="0000FF"/>
            <w:sz w:val="13"/>
          </w:rPr>
          <w:t>Introduction to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12: What is the concepts of Globalization and Localization in .NET?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Localization means "</w:t>
      </w:r>
      <w:r w:rsidRPr="00025F44">
        <w:rPr>
          <w:rFonts w:ascii="Arial" w:eastAsia="Times New Roman" w:hAnsi="Arial" w:cs="Arial"/>
          <w:b/>
          <w:bCs/>
          <w:color w:val="212121"/>
          <w:sz w:val="13"/>
        </w:rPr>
        <w:t>process of translating resources for a specific culture</w:t>
      </w:r>
      <w:r w:rsidRPr="00025F44">
        <w:rPr>
          <w:rFonts w:ascii="Arial" w:eastAsia="Times New Roman" w:hAnsi="Arial" w:cs="Arial"/>
          <w:color w:val="212121"/>
          <w:sz w:val="13"/>
          <w:szCs w:val="13"/>
        </w:rPr>
        <w:t>", and Globalization means "</w:t>
      </w:r>
      <w:r w:rsidRPr="00025F44">
        <w:rPr>
          <w:rFonts w:ascii="Arial" w:eastAsia="Times New Roman" w:hAnsi="Arial" w:cs="Arial"/>
          <w:b/>
          <w:bCs/>
          <w:color w:val="212121"/>
          <w:sz w:val="13"/>
        </w:rPr>
        <w:t>process of designing applications that can adapt to different cultures</w:t>
      </w:r>
      <w:r w:rsidRPr="00025F44">
        <w:rPr>
          <w:rFonts w:ascii="Arial" w:eastAsia="Times New Roman" w:hAnsi="Arial" w:cs="Arial"/>
          <w:color w:val="212121"/>
          <w:sz w:val="13"/>
          <w:szCs w:val="13"/>
        </w:rPr>
        <w:t>".</w:t>
      </w:r>
    </w:p>
    <w:p w:rsidR="00025F44" w:rsidRPr="00025F44" w:rsidRDefault="00025F44" w:rsidP="00025F44">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lastRenderedPageBreak/>
        <w:t>Proper Globalization: </w:t>
      </w:r>
      <w:r w:rsidRPr="00025F44">
        <w:rPr>
          <w:rFonts w:ascii="Arial" w:eastAsia="Times New Roman" w:hAnsi="Arial" w:cs="Arial"/>
          <w:color w:val="212121"/>
          <w:sz w:val="13"/>
          <w:szCs w:val="13"/>
        </w:rPr>
        <w:t>Your application should be able to Accept, Verify, and Display all global kind of data. It should well also be able to operate over this data, accordingly. We will discuss more about this "</w:t>
      </w:r>
      <w:r w:rsidRPr="00025F44">
        <w:rPr>
          <w:rFonts w:ascii="Arial" w:eastAsia="Times New Roman" w:hAnsi="Arial" w:cs="Arial"/>
          <w:b/>
          <w:bCs/>
          <w:color w:val="212121"/>
          <w:sz w:val="13"/>
        </w:rPr>
        <w:t>Accordingly operations over diff. culture data</w:t>
      </w:r>
      <w:r w:rsidRPr="00025F44">
        <w:rPr>
          <w:rFonts w:ascii="Arial" w:eastAsia="Times New Roman" w:hAnsi="Arial" w:cs="Arial"/>
          <w:color w:val="212121"/>
          <w:sz w:val="13"/>
          <w:szCs w:val="13"/>
        </w:rPr>
        <w:t>". </w:t>
      </w:r>
      <w:r w:rsidRPr="00025F44">
        <w:rPr>
          <w:rFonts w:ascii="Arial" w:eastAsia="Times New Roman" w:hAnsi="Arial" w:cs="Arial"/>
          <w:color w:val="212121"/>
          <w:sz w:val="13"/>
          <w:szCs w:val="13"/>
        </w:rPr>
        <w:br/>
      </w:r>
    </w:p>
    <w:p w:rsidR="00025F44" w:rsidRPr="00025F44" w:rsidRDefault="00025F44" w:rsidP="00025F44">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Localizability and Localization:</w:t>
      </w:r>
      <w:r w:rsidRPr="00025F44">
        <w:rPr>
          <w:rFonts w:ascii="Arial" w:eastAsia="Times New Roman" w:hAnsi="Arial" w:cs="Arial"/>
          <w:color w:val="212121"/>
          <w:sz w:val="13"/>
          <w:szCs w:val="13"/>
        </w:rPr>
        <w:t> Localizability stands for clearly separating the components of culture based operations regarding the user interface, and other operations from the executable code.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.NET framework has greatly simplified the task of creating the applications targeting the clients of multiple cultures. The namespaces involved in creation of globalize, localizing applications are:</w:t>
      </w:r>
    </w:p>
    <w:p w:rsidR="00025F44" w:rsidRPr="00025F44" w:rsidRDefault="00025F44" w:rsidP="00025F44">
      <w:pPr>
        <w:numPr>
          <w:ilvl w:val="0"/>
          <w:numId w:val="3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System.Globalization</w:t>
      </w:r>
      <w:proofErr w:type="spellEnd"/>
    </w:p>
    <w:p w:rsidR="00025F44" w:rsidRPr="00025F44" w:rsidRDefault="00025F44" w:rsidP="00025F44">
      <w:pPr>
        <w:numPr>
          <w:ilvl w:val="0"/>
          <w:numId w:val="3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System.Resources</w:t>
      </w:r>
      <w:proofErr w:type="spellEnd"/>
    </w:p>
    <w:p w:rsidR="00025F44" w:rsidRPr="00025F44" w:rsidRDefault="00025F44" w:rsidP="00025F44">
      <w:pPr>
        <w:numPr>
          <w:ilvl w:val="0"/>
          <w:numId w:val="3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System.Text</w:t>
      </w:r>
      <w:proofErr w:type="spellEnd"/>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34"/>
        </w:numPr>
        <w:shd w:val="clear" w:color="auto" w:fill="FFFFFF"/>
        <w:spacing w:before="100" w:beforeAutospacing="1" w:after="100" w:afterAutospacing="1" w:line="240" w:lineRule="auto"/>
        <w:rPr>
          <w:rFonts w:ascii="Arial" w:eastAsia="Times New Roman" w:hAnsi="Arial" w:cs="Arial"/>
          <w:color w:val="212121"/>
          <w:sz w:val="13"/>
          <w:szCs w:val="13"/>
        </w:rPr>
      </w:pPr>
      <w:hyperlink r:id="rId24" w:history="1">
        <w:r w:rsidRPr="00025F44">
          <w:rPr>
            <w:rFonts w:ascii="Arial" w:eastAsia="Times New Roman" w:hAnsi="Arial" w:cs="Arial"/>
            <w:color w:val="0000FF"/>
            <w:sz w:val="13"/>
          </w:rPr>
          <w:t>Globalization and Localization in .NET: Part I</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13: What is the </w:t>
      </w:r>
      <w:proofErr w:type="spellStart"/>
      <w:r w:rsidRPr="00025F44">
        <w:rPr>
          <w:rFonts w:ascii="Arial" w:eastAsia="Times New Roman" w:hAnsi="Arial" w:cs="Arial"/>
          <w:b/>
          <w:bCs/>
          <w:color w:val="212121"/>
          <w:sz w:val="28"/>
        </w:rPr>
        <w:t>Web.config</w:t>
      </w:r>
      <w:proofErr w:type="spellEnd"/>
      <w:r w:rsidRPr="00025F44">
        <w:rPr>
          <w:rFonts w:ascii="Arial" w:eastAsia="Times New Roman" w:hAnsi="Arial" w:cs="Arial"/>
          <w:b/>
          <w:bCs/>
          <w:color w:val="212121"/>
          <w:sz w:val="28"/>
        </w:rPr>
        <w:t xml:space="preserve"> file in ASP?</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xml:space="preserve"> Configuration file is used to manage various settings that define a website. The settings are stored in XML files that are separate from your application code. In this way you can configure settings independently from your code. Generally a website contains a single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file stored inside the application root directory. However there can be many configuration files that manage settings at various levels within an application.</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Usage of configuration file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ASP.NET Configuration system is used to describe the properties and behaviors of various aspects of ASP.NET applications. Configuration files help you to manage the settings related to your website. Each file is an XML file (with the extension .</w:t>
      </w:r>
      <w:proofErr w:type="spellStart"/>
      <w:r w:rsidRPr="00025F44">
        <w:rPr>
          <w:rFonts w:ascii="Arial" w:eastAsia="Times New Roman" w:hAnsi="Arial" w:cs="Arial"/>
          <w:color w:val="212121"/>
          <w:sz w:val="13"/>
          <w:szCs w:val="13"/>
        </w:rPr>
        <w:t>config</w:t>
      </w:r>
      <w:proofErr w:type="spellEnd"/>
      <w:r w:rsidRPr="00025F44">
        <w:rPr>
          <w:rFonts w:ascii="Arial" w:eastAsia="Times New Roman" w:hAnsi="Arial" w:cs="Arial"/>
          <w:color w:val="212121"/>
          <w:sz w:val="13"/>
          <w:szCs w:val="13"/>
        </w:rPr>
        <w:t>) that contains a set of configuration elements. Configuration information is stored in XML-based text files.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Benefits of XML-based Configuration files:</w:t>
      </w:r>
    </w:p>
    <w:p w:rsidR="00025F44" w:rsidRPr="00025F44" w:rsidRDefault="00025F44" w:rsidP="00025F44">
      <w:pPr>
        <w:numPr>
          <w:ilvl w:val="0"/>
          <w:numId w:val="3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ASP.NET Configuration system is extensible and application specific information can be stored and retrieved easily. It is human readable.</w:t>
      </w:r>
    </w:p>
    <w:p w:rsidR="00025F44" w:rsidRPr="00025F44" w:rsidRDefault="00025F44" w:rsidP="00025F44">
      <w:pPr>
        <w:numPr>
          <w:ilvl w:val="0"/>
          <w:numId w:val="3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You need not restart the web server when the settings are changed in configuration file. ASP.NET automatically detects the changes and applies them to the running ASP.NET application.</w:t>
      </w:r>
    </w:p>
    <w:p w:rsidR="00025F44" w:rsidRPr="00025F44" w:rsidRDefault="00025F44" w:rsidP="00025F44">
      <w:pPr>
        <w:numPr>
          <w:ilvl w:val="0"/>
          <w:numId w:val="3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You can use any standard text editor or XML parser to create and edit ASP.NET configuration files.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36"/>
        </w:numPr>
        <w:shd w:val="clear" w:color="auto" w:fill="FFFFFF"/>
        <w:spacing w:before="100" w:beforeAutospacing="1" w:after="100" w:afterAutospacing="1" w:line="240" w:lineRule="auto"/>
        <w:rPr>
          <w:rFonts w:ascii="Arial" w:eastAsia="Times New Roman" w:hAnsi="Arial" w:cs="Arial"/>
          <w:color w:val="212121"/>
          <w:sz w:val="13"/>
          <w:szCs w:val="13"/>
        </w:rPr>
      </w:pPr>
      <w:hyperlink r:id="rId25" w:history="1">
        <w:r w:rsidRPr="00025F44">
          <w:rPr>
            <w:rFonts w:ascii="Arial" w:eastAsia="Times New Roman" w:hAnsi="Arial" w:cs="Arial"/>
            <w:color w:val="0000FF"/>
            <w:sz w:val="13"/>
          </w:rPr>
          <w:t>ASP.NET Web Configuration File</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14: What is the App Domain Concept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ASP.NET introduces the concept of an Application Domain which is shortly known as </w:t>
      </w:r>
      <w:proofErr w:type="spellStart"/>
      <w:r w:rsidRPr="00025F44">
        <w:rPr>
          <w:rFonts w:ascii="Arial" w:eastAsia="Times New Roman" w:hAnsi="Arial" w:cs="Arial"/>
          <w:b/>
          <w:bCs/>
          <w:color w:val="212121"/>
          <w:sz w:val="13"/>
        </w:rPr>
        <w:t>AppDomain</w:t>
      </w:r>
      <w:proofErr w:type="spellEnd"/>
      <w:r w:rsidRPr="00025F44">
        <w:rPr>
          <w:rFonts w:ascii="Arial" w:eastAsia="Times New Roman" w:hAnsi="Arial" w:cs="Arial"/>
          <w:color w:val="212121"/>
          <w:sz w:val="13"/>
          <w:szCs w:val="13"/>
        </w:rPr>
        <w:t>. It can be considered as a Lightweight process which is both a container and boundary. The .NET runtime uses an </w:t>
      </w:r>
      <w:proofErr w:type="spellStart"/>
      <w:r w:rsidRPr="00025F44">
        <w:rPr>
          <w:rFonts w:ascii="Arial" w:eastAsia="Times New Roman" w:hAnsi="Arial" w:cs="Arial"/>
          <w:b/>
          <w:bCs/>
          <w:color w:val="212121"/>
          <w:sz w:val="13"/>
        </w:rPr>
        <w:t>AppDomain</w:t>
      </w:r>
      <w:proofErr w:type="spellEnd"/>
      <w:r w:rsidRPr="00025F44">
        <w:rPr>
          <w:rFonts w:ascii="Arial" w:eastAsia="Times New Roman" w:hAnsi="Arial" w:cs="Arial"/>
          <w:color w:val="212121"/>
          <w:sz w:val="13"/>
          <w:szCs w:val="13"/>
        </w:rPr>
        <w:t> as a container for code and data, just like the operating system uses a process as a container for code and data. As the operating system uses a process to isolate misbehaving code, the .NET runtime uses an </w:t>
      </w:r>
      <w:proofErr w:type="spellStart"/>
      <w:r w:rsidRPr="00025F44">
        <w:rPr>
          <w:rFonts w:ascii="Arial" w:eastAsia="Times New Roman" w:hAnsi="Arial" w:cs="Arial"/>
          <w:b/>
          <w:bCs/>
          <w:color w:val="212121"/>
          <w:sz w:val="13"/>
        </w:rPr>
        <w:t>AppDomain</w:t>
      </w:r>
      <w:proofErr w:type="spellEnd"/>
      <w:r w:rsidRPr="00025F44">
        <w:rPr>
          <w:rFonts w:ascii="Arial" w:eastAsia="Times New Roman" w:hAnsi="Arial" w:cs="Arial"/>
          <w:color w:val="212121"/>
          <w:sz w:val="13"/>
          <w:szCs w:val="13"/>
        </w:rPr>
        <w:t> to isolate code inside a secure boundary.</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CLR can allow the multiple .NET applications to run in a single </w:t>
      </w:r>
      <w:proofErr w:type="spellStart"/>
      <w:r w:rsidRPr="00025F44">
        <w:rPr>
          <w:rFonts w:ascii="Arial" w:eastAsia="Times New Roman" w:hAnsi="Arial" w:cs="Arial"/>
          <w:color w:val="212121"/>
          <w:sz w:val="13"/>
          <w:szCs w:val="13"/>
        </w:rPr>
        <w:t>AppDomain</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Mulitple</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Appdomains</w:t>
      </w:r>
      <w:proofErr w:type="spellEnd"/>
      <w:r w:rsidRPr="00025F44">
        <w:rPr>
          <w:rFonts w:ascii="Arial" w:eastAsia="Times New Roman" w:hAnsi="Arial" w:cs="Arial"/>
          <w:color w:val="212121"/>
          <w:sz w:val="13"/>
          <w:szCs w:val="13"/>
        </w:rPr>
        <w:t xml:space="preserve"> can exist in Win32 process.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 xml:space="preserve">How to create </w:t>
      </w:r>
      <w:proofErr w:type="spellStart"/>
      <w:r w:rsidRPr="00025F44">
        <w:rPr>
          <w:rFonts w:ascii="Arial" w:eastAsia="Times New Roman" w:hAnsi="Arial" w:cs="Arial"/>
          <w:b/>
          <w:bCs/>
          <w:color w:val="212121"/>
          <w:sz w:val="13"/>
        </w:rPr>
        <w:t>AppDomain</w:t>
      </w:r>
      <w:proofErr w:type="spellEnd"/>
      <w:r w:rsidRPr="00025F44">
        <w:rPr>
          <w:rFonts w:ascii="Arial" w:eastAsia="Times New Roman" w:hAnsi="Arial" w:cs="Arial"/>
          <w:b/>
          <w:bCs/>
          <w:color w:val="212121"/>
          <w:sz w:val="13"/>
        </w:rPr>
        <w:t>:</w:t>
      </w:r>
      <w:r w:rsidRPr="00025F44">
        <w:rPr>
          <w:rFonts w:ascii="Arial" w:eastAsia="Times New Roman" w:hAnsi="Arial" w:cs="Arial"/>
          <w:color w:val="212121"/>
          <w:sz w:val="13"/>
          <w:szCs w:val="13"/>
        </w:rPr>
        <w:t> </w:t>
      </w:r>
      <w:proofErr w:type="spellStart"/>
      <w:r w:rsidRPr="00025F44">
        <w:rPr>
          <w:rFonts w:ascii="Arial" w:eastAsia="Times New Roman" w:hAnsi="Arial" w:cs="Arial"/>
          <w:color w:val="212121"/>
          <w:sz w:val="13"/>
          <w:szCs w:val="13"/>
        </w:rPr>
        <w:t>AppDomains</w:t>
      </w:r>
      <w:proofErr w:type="spellEnd"/>
      <w:r w:rsidRPr="00025F44">
        <w:rPr>
          <w:rFonts w:ascii="Arial" w:eastAsia="Times New Roman" w:hAnsi="Arial" w:cs="Arial"/>
          <w:color w:val="212121"/>
          <w:sz w:val="13"/>
          <w:szCs w:val="13"/>
        </w:rPr>
        <w:t xml:space="preserve"> are created using the </w:t>
      </w:r>
      <w:proofErr w:type="spellStart"/>
      <w:r w:rsidRPr="00025F44">
        <w:rPr>
          <w:rFonts w:ascii="Arial" w:eastAsia="Times New Roman" w:hAnsi="Arial" w:cs="Arial"/>
          <w:color w:val="212121"/>
          <w:sz w:val="13"/>
          <w:szCs w:val="13"/>
        </w:rPr>
        <w:t>CreateDomain</w:t>
      </w:r>
      <w:proofErr w:type="spellEnd"/>
      <w:r w:rsidRPr="00025F44">
        <w:rPr>
          <w:rFonts w:ascii="Arial" w:eastAsia="Times New Roman" w:hAnsi="Arial" w:cs="Arial"/>
          <w:color w:val="212121"/>
          <w:sz w:val="13"/>
          <w:szCs w:val="13"/>
        </w:rPr>
        <w:t xml:space="preserve"> method. </w:t>
      </w:r>
      <w:proofErr w:type="spellStart"/>
      <w:r w:rsidRPr="00025F44">
        <w:rPr>
          <w:rFonts w:ascii="Arial" w:eastAsia="Times New Roman" w:hAnsi="Arial" w:cs="Arial"/>
          <w:color w:val="212121"/>
          <w:sz w:val="13"/>
          <w:szCs w:val="13"/>
        </w:rPr>
        <w:t>AppDomain</w:t>
      </w:r>
      <w:proofErr w:type="spellEnd"/>
      <w:r w:rsidRPr="00025F44">
        <w:rPr>
          <w:rFonts w:ascii="Arial" w:eastAsia="Times New Roman" w:hAnsi="Arial" w:cs="Arial"/>
          <w:color w:val="212121"/>
          <w:sz w:val="13"/>
          <w:szCs w:val="13"/>
        </w:rPr>
        <w:t xml:space="preserve"> instances are used to load and execute assemblies (Assembly). When an </w:t>
      </w:r>
      <w:proofErr w:type="spellStart"/>
      <w:r w:rsidRPr="00025F44">
        <w:rPr>
          <w:rFonts w:ascii="Arial" w:eastAsia="Times New Roman" w:hAnsi="Arial" w:cs="Arial"/>
          <w:color w:val="212121"/>
          <w:sz w:val="13"/>
          <w:szCs w:val="13"/>
        </w:rPr>
        <w:t>AppDomain</w:t>
      </w:r>
      <w:proofErr w:type="spellEnd"/>
      <w:r w:rsidRPr="00025F44">
        <w:rPr>
          <w:rFonts w:ascii="Arial" w:eastAsia="Times New Roman" w:hAnsi="Arial" w:cs="Arial"/>
          <w:color w:val="212121"/>
          <w:sz w:val="13"/>
          <w:szCs w:val="13"/>
        </w:rPr>
        <w:t xml:space="preserve"> is no longer in use, it can be unloaded.</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public</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class</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MyAppDomain</w:t>
      </w:r>
      <w:proofErr w:type="spellEnd"/>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MarshalByRefObject</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public</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string</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GetInfo</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return</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AppDomain.CurrentDomain.FriendlyName</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public</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class</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MyApp</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public</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static</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Main()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AppDomain apd = AppDomain.CreateDomain(</w:t>
      </w:r>
      <w:r w:rsidRPr="00025F44">
        <w:rPr>
          <w:rFonts w:ascii="Consolas" w:eastAsia="Times New Roman" w:hAnsi="Consolas" w:cs="Consolas"/>
          <w:color w:val="0000FF"/>
          <w:sz w:val="11"/>
        </w:rPr>
        <w:t>"Rajendrs Domain"</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MyAppDomain apdinfo = (MyAppDomain) apd.CreateInstanceAndUnwrap(Assembly.GetCallingAssembly()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GetName</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.Name, </w:t>
      </w:r>
      <w:r w:rsidRPr="00025F44">
        <w:rPr>
          <w:rFonts w:ascii="Consolas" w:eastAsia="Times New Roman" w:hAnsi="Consolas" w:cs="Consolas"/>
          <w:color w:val="0000FF"/>
          <w:sz w:val="11"/>
        </w:rPr>
        <w:t>"</w:t>
      </w:r>
      <w:proofErr w:type="spellStart"/>
      <w:r w:rsidRPr="00025F44">
        <w:rPr>
          <w:rFonts w:ascii="Consolas" w:eastAsia="Times New Roman" w:hAnsi="Consolas" w:cs="Consolas"/>
          <w:color w:val="0000FF"/>
          <w:sz w:val="11"/>
        </w:rPr>
        <w:t>MyAppDomain</w:t>
      </w:r>
      <w:proofErr w:type="spellEnd"/>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Console.WriteLine(</w:t>
      </w:r>
      <w:r w:rsidRPr="00025F44">
        <w:rPr>
          <w:rFonts w:ascii="Consolas" w:eastAsia="Times New Roman" w:hAnsi="Consolas" w:cs="Consolas"/>
          <w:color w:val="0000FF"/>
          <w:sz w:val="11"/>
        </w:rPr>
        <w:t>"Application Name = "</w:t>
      </w:r>
      <w:r w:rsidRPr="00025F44">
        <w:rPr>
          <w:rFonts w:ascii="Consolas" w:eastAsia="Times New Roman" w:hAnsi="Consolas" w:cs="Consolas"/>
          <w:color w:val="000000"/>
          <w:sz w:val="11"/>
          <w:szCs w:val="11"/>
          <w:bdr w:val="none" w:sz="0" w:space="0" w:color="auto" w:frame="1"/>
        </w:rPr>
        <w:t> + apdinfo.GetInfo());  </w:t>
      </w:r>
    </w:p>
    <w:p w:rsidR="00025F44" w:rsidRPr="00025F44" w:rsidRDefault="00025F44" w:rsidP="00025F44">
      <w:pPr>
        <w:numPr>
          <w:ilvl w:val="0"/>
          <w:numId w:val="3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3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lastRenderedPageBreak/>
        <w:t>For further info click on the link:</w:t>
      </w:r>
    </w:p>
    <w:p w:rsidR="00025F44" w:rsidRPr="00025F44" w:rsidRDefault="00025F44" w:rsidP="00025F44">
      <w:pPr>
        <w:numPr>
          <w:ilvl w:val="0"/>
          <w:numId w:val="38"/>
        </w:numPr>
        <w:shd w:val="clear" w:color="auto" w:fill="FFFFFF"/>
        <w:spacing w:before="100" w:beforeAutospacing="1" w:after="100" w:afterAutospacing="1" w:line="240" w:lineRule="auto"/>
        <w:rPr>
          <w:rFonts w:ascii="Arial" w:eastAsia="Times New Roman" w:hAnsi="Arial" w:cs="Arial"/>
          <w:color w:val="212121"/>
          <w:sz w:val="13"/>
          <w:szCs w:val="13"/>
        </w:rPr>
      </w:pPr>
      <w:hyperlink r:id="rId26" w:history="1">
        <w:proofErr w:type="spellStart"/>
        <w:r w:rsidRPr="00025F44">
          <w:rPr>
            <w:rFonts w:ascii="Arial" w:eastAsia="Times New Roman" w:hAnsi="Arial" w:cs="Arial"/>
            <w:color w:val="0000FF"/>
            <w:sz w:val="13"/>
          </w:rPr>
          <w:t>AppDomain</w:t>
        </w:r>
        <w:proofErr w:type="spellEnd"/>
        <w:r w:rsidRPr="00025F44">
          <w:rPr>
            <w:rFonts w:ascii="Arial" w:eastAsia="Times New Roman" w:hAnsi="Arial" w:cs="Arial"/>
            <w:color w:val="0000FF"/>
            <w:sz w:val="13"/>
          </w:rPr>
          <w:t xml:space="preserve"> concept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br/>
      </w:r>
      <w:r w:rsidRPr="00025F44">
        <w:rPr>
          <w:rFonts w:ascii="Arial" w:eastAsia="Times New Roman" w:hAnsi="Arial" w:cs="Arial"/>
          <w:b/>
          <w:bCs/>
          <w:color w:val="212121"/>
          <w:sz w:val="28"/>
        </w:rPr>
        <w:t>Question 15: What is Query String in ASP?</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 xml:space="preserve">A </w:t>
      </w:r>
      <w:proofErr w:type="spellStart"/>
      <w:r w:rsidRPr="00025F44">
        <w:rPr>
          <w:rFonts w:ascii="Arial" w:eastAsia="Times New Roman" w:hAnsi="Arial" w:cs="Arial"/>
          <w:color w:val="212121"/>
          <w:sz w:val="13"/>
          <w:szCs w:val="13"/>
        </w:rPr>
        <w:t>QueryString</w:t>
      </w:r>
      <w:proofErr w:type="spellEnd"/>
      <w:r w:rsidRPr="00025F44">
        <w:rPr>
          <w:rFonts w:ascii="Arial" w:eastAsia="Times New Roman" w:hAnsi="Arial" w:cs="Arial"/>
          <w:color w:val="212121"/>
          <w:sz w:val="13"/>
          <w:szCs w:val="13"/>
        </w:rPr>
        <w:t xml:space="preserve"> is a collection of characters input to a computer or web browser. A Query String is helpful when we want to transfer a value from one page to another. When we need to pass content between the HTML pages or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Web Forms in the context of ASP.NET, a Query String is Easy to use and the Query String follows a separating character, usually a Question Mark (?). It is basically used for identifying data appearing after this separating symbol. A Query String Collection is used to retrieve the variable values in the HTTP query string. If we want to transfer a large amount of data then we can't use the </w:t>
      </w:r>
      <w:proofErr w:type="spellStart"/>
      <w:r w:rsidRPr="00025F44">
        <w:rPr>
          <w:rFonts w:ascii="Arial" w:eastAsia="Times New Roman" w:hAnsi="Arial" w:cs="Arial"/>
          <w:color w:val="212121"/>
          <w:sz w:val="13"/>
          <w:szCs w:val="13"/>
        </w:rPr>
        <w:t>Request.QueryString</w:t>
      </w:r>
      <w:proofErr w:type="spellEnd"/>
      <w:r w:rsidRPr="00025F44">
        <w:rPr>
          <w:rFonts w:ascii="Arial" w:eastAsia="Times New Roman" w:hAnsi="Arial" w:cs="Arial"/>
          <w:color w:val="212121"/>
          <w:sz w:val="13"/>
          <w:szCs w:val="13"/>
        </w:rPr>
        <w:t>. Query Strings are also generated by form submission or can be used by a user typing a query into the address bar of the browsers.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Syntax of Query String</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proofErr w:type="spellStart"/>
      <w:r w:rsidRPr="00025F44">
        <w:rPr>
          <w:rFonts w:ascii="Arial" w:eastAsia="Times New Roman" w:hAnsi="Arial" w:cs="Arial"/>
          <w:i/>
          <w:iCs/>
          <w:color w:val="212121"/>
          <w:sz w:val="13"/>
        </w:rPr>
        <w:t>Request.QueryString</w:t>
      </w:r>
      <w:proofErr w:type="spellEnd"/>
      <w:r w:rsidRPr="00025F44">
        <w:rPr>
          <w:rFonts w:ascii="Arial" w:eastAsia="Times New Roman" w:hAnsi="Arial" w:cs="Arial"/>
          <w:i/>
          <w:iCs/>
          <w:color w:val="212121"/>
          <w:sz w:val="13"/>
        </w:rPr>
        <w:t>(variable)[(index).count]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399915" cy="1638935"/>
            <wp:effectExtent l="19050" t="0" r="635" b="0"/>
            <wp:docPr id="9" name="Picture 9" descr="Query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ry String"/>
                    <pic:cNvPicPr>
                      <a:picLocks noChangeAspect="1" noChangeArrowheads="1"/>
                    </pic:cNvPicPr>
                  </pic:nvPicPr>
                  <pic:blipFill>
                    <a:blip r:embed="rId27"/>
                    <a:srcRect/>
                    <a:stretch>
                      <a:fillRect/>
                    </a:stretch>
                  </pic:blipFill>
                  <pic:spPr bwMode="auto">
                    <a:xfrm>
                      <a:off x="0" y="0"/>
                      <a:ext cx="4399915" cy="1638935"/>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Advantages:</w:t>
      </w:r>
    </w:p>
    <w:p w:rsidR="00025F44" w:rsidRPr="00025F44" w:rsidRDefault="00025F44" w:rsidP="00025F44">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Simple to Implement</w:t>
      </w:r>
    </w:p>
    <w:p w:rsidR="00025F44" w:rsidRPr="00025F44" w:rsidRDefault="00025F44" w:rsidP="00025F44">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Easy to get information from Query string.</w:t>
      </w:r>
    </w:p>
    <w:p w:rsidR="00025F44" w:rsidRPr="00025F44" w:rsidRDefault="00025F44" w:rsidP="00025F44">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Used to send or </w:t>
      </w:r>
      <w:proofErr w:type="spellStart"/>
      <w:r w:rsidRPr="00025F44">
        <w:rPr>
          <w:rFonts w:ascii="Arial" w:eastAsia="Times New Roman" w:hAnsi="Arial" w:cs="Arial"/>
          <w:color w:val="212121"/>
          <w:sz w:val="13"/>
          <w:szCs w:val="13"/>
        </w:rPr>
        <w:t>read</w:t>
      </w:r>
      <w:proofErr w:type="spellEnd"/>
      <w:r w:rsidRPr="00025F44">
        <w:rPr>
          <w:rFonts w:ascii="Arial" w:eastAsia="Times New Roman" w:hAnsi="Arial" w:cs="Arial"/>
          <w:color w:val="212121"/>
          <w:sz w:val="13"/>
          <w:szCs w:val="13"/>
        </w:rPr>
        <w:t xml:space="preserve"> cross domain (from different domain).</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Disadvantages:</w:t>
      </w:r>
    </w:p>
    <w:p w:rsidR="00025F44" w:rsidRPr="00025F44" w:rsidRDefault="00025F44" w:rsidP="00025F44">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Human Readable</w:t>
      </w:r>
    </w:p>
    <w:p w:rsidR="00025F44" w:rsidRPr="00025F44" w:rsidRDefault="00025F44" w:rsidP="00025F44">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Client browser limit on URL length</w:t>
      </w:r>
    </w:p>
    <w:p w:rsidR="00025F44" w:rsidRPr="00025F44" w:rsidRDefault="00025F44" w:rsidP="00025F44">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Cross paging functionality makes it redundant</w:t>
      </w:r>
    </w:p>
    <w:p w:rsidR="00025F44" w:rsidRPr="00025F44" w:rsidRDefault="00025F44" w:rsidP="00025F44">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Easily modified by end user</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41"/>
        </w:numPr>
        <w:shd w:val="clear" w:color="auto" w:fill="FFFFFF"/>
        <w:spacing w:before="100" w:beforeAutospacing="1" w:after="100" w:afterAutospacing="1" w:line="240" w:lineRule="auto"/>
        <w:rPr>
          <w:rFonts w:ascii="Arial" w:eastAsia="Times New Roman" w:hAnsi="Arial" w:cs="Arial"/>
          <w:color w:val="212121"/>
          <w:sz w:val="13"/>
          <w:szCs w:val="13"/>
        </w:rPr>
      </w:pPr>
      <w:hyperlink r:id="rId28" w:history="1">
        <w:r w:rsidRPr="00025F44">
          <w:rPr>
            <w:rFonts w:ascii="Arial" w:eastAsia="Times New Roman" w:hAnsi="Arial" w:cs="Arial"/>
            <w:color w:val="0000FF"/>
            <w:sz w:val="13"/>
          </w:rPr>
          <w:t>Query Strings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16: What is master page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 xml:space="preserve">Answer: The extension of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is '</w:t>
      </w:r>
      <w:r w:rsidRPr="00025F44">
        <w:rPr>
          <w:rFonts w:ascii="Arial" w:eastAsia="Times New Roman" w:hAnsi="Arial" w:cs="Arial"/>
          <w:b/>
          <w:bCs/>
          <w:color w:val="212121"/>
          <w:sz w:val="13"/>
        </w:rPr>
        <w:t>.master</w:t>
      </w:r>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cannot be directly accessed from the client because it just acts as a template for the other Content Pages. In a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we can have content either inside </w:t>
      </w:r>
      <w:proofErr w:type="spellStart"/>
      <w:r w:rsidRPr="00025F44">
        <w:rPr>
          <w:rFonts w:ascii="Arial" w:eastAsia="Times New Roman" w:hAnsi="Arial" w:cs="Arial"/>
          <w:color w:val="212121"/>
          <w:sz w:val="13"/>
          <w:szCs w:val="13"/>
        </w:rPr>
        <w:t>ContentPlaceHolder</w:t>
      </w:r>
      <w:proofErr w:type="spellEnd"/>
      <w:r w:rsidRPr="00025F44">
        <w:rPr>
          <w:rFonts w:ascii="Arial" w:eastAsia="Times New Roman" w:hAnsi="Arial" w:cs="Arial"/>
          <w:color w:val="212121"/>
          <w:sz w:val="13"/>
          <w:szCs w:val="13"/>
        </w:rPr>
        <w:t xml:space="preserve"> or outside it. Only content inside the </w:t>
      </w:r>
      <w:proofErr w:type="spellStart"/>
      <w:r w:rsidRPr="00025F44">
        <w:rPr>
          <w:rFonts w:ascii="Arial" w:eastAsia="Times New Roman" w:hAnsi="Arial" w:cs="Arial"/>
          <w:b/>
          <w:bCs/>
          <w:color w:val="212121"/>
          <w:sz w:val="13"/>
        </w:rPr>
        <w:t>ContentPlaceHolder</w:t>
      </w:r>
      <w:r w:rsidRPr="00025F44">
        <w:rPr>
          <w:rFonts w:ascii="Arial" w:eastAsia="Times New Roman" w:hAnsi="Arial" w:cs="Arial"/>
          <w:color w:val="212121"/>
          <w:sz w:val="13"/>
          <w:szCs w:val="13"/>
        </w:rPr>
        <w:t>can</w:t>
      </w:r>
      <w:proofErr w:type="spellEnd"/>
      <w:r w:rsidRPr="00025F44">
        <w:rPr>
          <w:rFonts w:ascii="Arial" w:eastAsia="Times New Roman" w:hAnsi="Arial" w:cs="Arial"/>
          <w:color w:val="212121"/>
          <w:sz w:val="13"/>
          <w:szCs w:val="13"/>
        </w:rPr>
        <w:t xml:space="preserve"> be customized in the Content Page. We can have multiple masters in one web </w:t>
      </w:r>
      <w:proofErr w:type="spellStart"/>
      <w:r w:rsidRPr="00025F44">
        <w:rPr>
          <w:rFonts w:ascii="Arial" w:eastAsia="Times New Roman" w:hAnsi="Arial" w:cs="Arial"/>
          <w:color w:val="212121"/>
          <w:sz w:val="13"/>
          <w:szCs w:val="13"/>
        </w:rPr>
        <w:t>application.A</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can have another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as Master to it. The </w:t>
      </w:r>
      <w:proofErr w:type="spellStart"/>
      <w:r w:rsidRPr="00025F44">
        <w:rPr>
          <w:rFonts w:ascii="Arial" w:eastAsia="Times New Roman" w:hAnsi="Arial" w:cs="Arial"/>
          <w:color w:val="212121"/>
          <w:sz w:val="13"/>
          <w:szCs w:val="13"/>
        </w:rPr>
        <w:t>MasterPageFile</w:t>
      </w:r>
      <w:proofErr w:type="spellEnd"/>
      <w:r w:rsidRPr="00025F44">
        <w:rPr>
          <w:rFonts w:ascii="Arial" w:eastAsia="Times New Roman" w:hAnsi="Arial" w:cs="Arial"/>
          <w:color w:val="212121"/>
          <w:sz w:val="13"/>
          <w:szCs w:val="13"/>
        </w:rPr>
        <w:t xml:space="preserve"> property of a </w:t>
      </w:r>
      <w:proofErr w:type="spellStart"/>
      <w:r w:rsidRPr="00025F44">
        <w:rPr>
          <w:rFonts w:ascii="Arial" w:eastAsia="Times New Roman" w:hAnsi="Arial" w:cs="Arial"/>
          <w:color w:val="212121"/>
          <w:sz w:val="13"/>
          <w:szCs w:val="13"/>
        </w:rPr>
        <w:t>webform</w:t>
      </w:r>
      <w:proofErr w:type="spellEnd"/>
      <w:r w:rsidRPr="00025F44">
        <w:rPr>
          <w:rFonts w:ascii="Arial" w:eastAsia="Times New Roman" w:hAnsi="Arial" w:cs="Arial"/>
          <w:color w:val="212121"/>
          <w:sz w:val="13"/>
          <w:szCs w:val="13"/>
        </w:rPr>
        <w:t xml:space="preserve"> can be set dynamically and it should be done either in or before the </w:t>
      </w:r>
      <w:proofErr w:type="spellStart"/>
      <w:r w:rsidRPr="00025F44">
        <w:rPr>
          <w:rFonts w:ascii="Arial" w:eastAsia="Times New Roman" w:hAnsi="Arial" w:cs="Arial"/>
          <w:color w:val="212121"/>
          <w:sz w:val="13"/>
          <w:szCs w:val="13"/>
        </w:rPr>
        <w:t>Page_PreInit</w:t>
      </w:r>
      <w:proofErr w:type="spellEnd"/>
      <w:r w:rsidRPr="00025F44">
        <w:rPr>
          <w:rFonts w:ascii="Arial" w:eastAsia="Times New Roman" w:hAnsi="Arial" w:cs="Arial"/>
          <w:color w:val="212121"/>
          <w:sz w:val="13"/>
          <w:szCs w:val="13"/>
        </w:rPr>
        <w:t xml:space="preserve"> event of the </w:t>
      </w:r>
      <w:proofErr w:type="spellStart"/>
      <w:r w:rsidRPr="00025F44">
        <w:rPr>
          <w:rFonts w:ascii="Arial" w:eastAsia="Times New Roman" w:hAnsi="Arial" w:cs="Arial"/>
          <w:color w:val="212121"/>
          <w:sz w:val="13"/>
          <w:szCs w:val="13"/>
        </w:rPr>
        <w:t>WebForm</w:t>
      </w:r>
      <w:proofErr w:type="spellEnd"/>
      <w:r w:rsidRPr="00025F44">
        <w:rPr>
          <w:rFonts w:ascii="Arial" w:eastAsia="Times New Roman" w:hAnsi="Arial" w:cs="Arial"/>
          <w:color w:val="212121"/>
          <w:sz w:val="13"/>
          <w:szCs w:val="13"/>
        </w:rPr>
        <w:t>. </w:t>
      </w:r>
      <w:proofErr w:type="spellStart"/>
      <w:r w:rsidRPr="00025F44">
        <w:rPr>
          <w:rFonts w:ascii="Arial" w:eastAsia="Times New Roman" w:hAnsi="Arial" w:cs="Arial"/>
          <w:b/>
          <w:bCs/>
          <w:color w:val="212121"/>
          <w:sz w:val="13"/>
        </w:rPr>
        <w:t>Page.MasterPageFile</w:t>
      </w:r>
      <w:proofErr w:type="spellEnd"/>
      <w:r w:rsidRPr="00025F44">
        <w:rPr>
          <w:rFonts w:ascii="Arial" w:eastAsia="Times New Roman" w:hAnsi="Arial" w:cs="Arial"/>
          <w:b/>
          <w:bCs/>
          <w:color w:val="212121"/>
          <w:sz w:val="13"/>
        </w:rPr>
        <w:t xml:space="preserve"> = "</w:t>
      </w:r>
      <w:proofErr w:type="spellStart"/>
      <w:r w:rsidRPr="00025F44">
        <w:rPr>
          <w:rFonts w:ascii="Arial" w:eastAsia="Times New Roman" w:hAnsi="Arial" w:cs="Arial"/>
          <w:b/>
          <w:bCs/>
          <w:color w:val="212121"/>
          <w:sz w:val="13"/>
        </w:rPr>
        <w:t>MasterPage.master</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t xml:space="preserve">The dynamically set Master Page must have the </w:t>
      </w:r>
      <w:proofErr w:type="spellStart"/>
      <w:r w:rsidRPr="00025F44">
        <w:rPr>
          <w:rFonts w:ascii="Arial" w:eastAsia="Times New Roman" w:hAnsi="Arial" w:cs="Arial"/>
          <w:color w:val="212121"/>
          <w:sz w:val="13"/>
          <w:szCs w:val="13"/>
        </w:rPr>
        <w:t>ContentPlaceHolder</w:t>
      </w:r>
      <w:proofErr w:type="spellEnd"/>
      <w:r w:rsidRPr="00025F44">
        <w:rPr>
          <w:rFonts w:ascii="Arial" w:eastAsia="Times New Roman" w:hAnsi="Arial" w:cs="Arial"/>
          <w:color w:val="212121"/>
          <w:sz w:val="13"/>
          <w:szCs w:val="13"/>
        </w:rPr>
        <w:t xml:space="preserve"> whose content has been customized in the </w:t>
      </w:r>
      <w:proofErr w:type="spellStart"/>
      <w:r w:rsidRPr="00025F44">
        <w:rPr>
          <w:rFonts w:ascii="Arial" w:eastAsia="Times New Roman" w:hAnsi="Arial" w:cs="Arial"/>
          <w:color w:val="212121"/>
          <w:sz w:val="13"/>
          <w:szCs w:val="13"/>
        </w:rPr>
        <w:t>WebForm</w:t>
      </w:r>
      <w:proofErr w:type="spellEnd"/>
      <w:r w:rsidRPr="00025F44">
        <w:rPr>
          <w:rFonts w:ascii="Arial" w:eastAsia="Times New Roman" w:hAnsi="Arial" w:cs="Arial"/>
          <w:color w:val="212121"/>
          <w:sz w:val="13"/>
          <w:szCs w:val="13"/>
        </w:rPr>
        <w: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 master page is defined using the following code: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i/>
          <w:iCs/>
          <w:color w:val="212121"/>
          <w:sz w:val="13"/>
        </w:rPr>
        <w:t>&lt;%@ master language="C#" %&gt;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 xml:space="preserve">Adding a </w:t>
      </w:r>
      <w:proofErr w:type="spellStart"/>
      <w:r w:rsidRPr="00025F44">
        <w:rPr>
          <w:rFonts w:ascii="Arial" w:eastAsia="Times New Roman" w:hAnsi="Arial" w:cs="Arial"/>
          <w:b/>
          <w:bCs/>
          <w:color w:val="212121"/>
          <w:sz w:val="13"/>
        </w:rPr>
        <w:t>MasterPage</w:t>
      </w:r>
      <w:proofErr w:type="spellEnd"/>
      <w:r w:rsidRPr="00025F44">
        <w:rPr>
          <w:rFonts w:ascii="Arial" w:eastAsia="Times New Roman" w:hAnsi="Arial" w:cs="Arial"/>
          <w:b/>
          <w:bCs/>
          <w:color w:val="212121"/>
          <w:sz w:val="13"/>
        </w:rPr>
        <w:t xml:space="preserve"> to the Project</w:t>
      </w:r>
    </w:p>
    <w:p w:rsidR="00025F44" w:rsidRPr="00025F44" w:rsidRDefault="00025F44" w:rsidP="00025F44">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Add a new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file (</w:t>
      </w:r>
      <w:proofErr w:type="spellStart"/>
      <w:r w:rsidRPr="00025F44">
        <w:rPr>
          <w:rFonts w:ascii="Arial" w:eastAsia="Times New Roman" w:hAnsi="Arial" w:cs="Arial"/>
          <w:color w:val="212121"/>
          <w:sz w:val="13"/>
          <w:szCs w:val="13"/>
        </w:rPr>
        <w:t>MainMaster.master</w:t>
      </w:r>
      <w:proofErr w:type="spellEnd"/>
      <w:r w:rsidRPr="00025F44">
        <w:rPr>
          <w:rFonts w:ascii="Arial" w:eastAsia="Times New Roman" w:hAnsi="Arial" w:cs="Arial"/>
          <w:color w:val="212121"/>
          <w:sz w:val="13"/>
          <w:szCs w:val="13"/>
        </w:rPr>
        <w:t>) to the Web Application.</w:t>
      </w:r>
    </w:p>
    <w:p w:rsidR="00025F44" w:rsidRPr="00025F44" w:rsidRDefault="00025F44" w:rsidP="00025F44">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Change the Id of </w:t>
      </w:r>
      <w:proofErr w:type="spellStart"/>
      <w:r w:rsidRPr="00025F44">
        <w:rPr>
          <w:rFonts w:ascii="Arial" w:eastAsia="Times New Roman" w:hAnsi="Arial" w:cs="Arial"/>
          <w:color w:val="212121"/>
          <w:sz w:val="13"/>
          <w:szCs w:val="13"/>
        </w:rPr>
        <w:t>ContentPlaceHolder</w:t>
      </w:r>
      <w:proofErr w:type="spellEnd"/>
      <w:r w:rsidRPr="00025F44">
        <w:rPr>
          <w:rFonts w:ascii="Arial" w:eastAsia="Times New Roman" w:hAnsi="Arial" w:cs="Arial"/>
          <w:color w:val="212121"/>
          <w:sz w:val="13"/>
          <w:szCs w:val="13"/>
        </w:rPr>
        <w:t xml:space="preserve"> in &lt;Head&gt; to "</w:t>
      </w:r>
      <w:proofErr w:type="spellStart"/>
      <w:r w:rsidRPr="00025F44">
        <w:rPr>
          <w:rFonts w:ascii="Arial" w:eastAsia="Times New Roman" w:hAnsi="Arial" w:cs="Arial"/>
          <w:b/>
          <w:bCs/>
          <w:color w:val="212121"/>
          <w:sz w:val="13"/>
        </w:rPr>
        <w:t>cphHead</w:t>
      </w:r>
      <w:proofErr w:type="spellEnd"/>
      <w:r w:rsidRPr="00025F44">
        <w:rPr>
          <w:rFonts w:ascii="Arial" w:eastAsia="Times New Roman" w:hAnsi="Arial" w:cs="Arial"/>
          <w:color w:val="212121"/>
          <w:sz w:val="13"/>
          <w:szCs w:val="13"/>
        </w:rPr>
        <w:t>" and the Id "</w:t>
      </w:r>
      <w:r w:rsidRPr="00025F44">
        <w:rPr>
          <w:rFonts w:ascii="Arial" w:eastAsia="Times New Roman" w:hAnsi="Arial" w:cs="Arial"/>
          <w:b/>
          <w:bCs/>
          <w:color w:val="212121"/>
          <w:sz w:val="13"/>
        </w:rPr>
        <w:t>ContentPlaceHolder1</w:t>
      </w:r>
      <w:r w:rsidRPr="00025F44">
        <w:rPr>
          <w:rFonts w:ascii="Arial" w:eastAsia="Times New Roman" w:hAnsi="Arial" w:cs="Arial"/>
          <w:color w:val="212121"/>
          <w:sz w:val="13"/>
          <w:szCs w:val="13"/>
        </w:rPr>
        <w:t>" to "</w:t>
      </w:r>
      <w:proofErr w:type="spellStart"/>
      <w:r w:rsidRPr="00025F44">
        <w:rPr>
          <w:rFonts w:ascii="Arial" w:eastAsia="Times New Roman" w:hAnsi="Arial" w:cs="Arial"/>
          <w:b/>
          <w:bCs/>
          <w:color w:val="212121"/>
          <w:sz w:val="13"/>
        </w:rPr>
        <w:t>cphFirst</w:t>
      </w:r>
      <w:proofErr w:type="spellEnd"/>
      <w:r w:rsidRPr="00025F44">
        <w:rPr>
          <w:rFonts w:ascii="Arial" w:eastAsia="Times New Roman" w:hAnsi="Arial" w:cs="Arial"/>
          <w:color w:val="212121"/>
          <w:sz w:val="13"/>
          <w:szCs w:val="13"/>
        </w:rPr>
        <w:t>".</w:t>
      </w:r>
    </w:p>
    <w:p w:rsidR="00025F44" w:rsidRPr="00025F44" w:rsidRDefault="00025F44" w:rsidP="00025F44">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Add one more </w:t>
      </w:r>
      <w:proofErr w:type="spellStart"/>
      <w:r w:rsidRPr="00025F44">
        <w:rPr>
          <w:rFonts w:ascii="Arial" w:eastAsia="Times New Roman" w:hAnsi="Arial" w:cs="Arial"/>
          <w:color w:val="212121"/>
          <w:sz w:val="13"/>
          <w:szCs w:val="13"/>
        </w:rPr>
        <w:t>ContentPlaceHolder</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cphSecond</w:t>
      </w:r>
      <w:proofErr w:type="spellEnd"/>
      <w:r w:rsidRPr="00025F44">
        <w:rPr>
          <w:rFonts w:ascii="Arial" w:eastAsia="Times New Roman" w:hAnsi="Arial" w:cs="Arial"/>
          <w:color w:val="212121"/>
          <w:sz w:val="13"/>
          <w:szCs w:val="13"/>
        </w:rPr>
        <w:t>) to Master page.</w:t>
      </w:r>
    </w:p>
    <w:p w:rsidR="00025F44" w:rsidRPr="00025F44" w:rsidRDefault="00025F44" w:rsidP="00025F44">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To the master page add some header, footer and some default content for both the content place holders.</w:t>
      </w:r>
    </w:p>
    <w:p w:rsidR="00025F44" w:rsidRPr="00025F44" w:rsidRDefault="00025F44" w:rsidP="00025F44">
      <w:pPr>
        <w:numPr>
          <w:ilvl w:val="1"/>
          <w:numId w:val="4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&lt;form id=</w:t>
      </w:r>
      <w:r w:rsidRPr="00025F44">
        <w:rPr>
          <w:rFonts w:ascii="Consolas" w:eastAsia="Times New Roman" w:hAnsi="Consolas" w:cs="Consolas"/>
          <w:color w:val="0000FF"/>
          <w:sz w:val="11"/>
        </w:rPr>
        <w:t>"form1"</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&gt; Header...  </w:t>
      </w:r>
    </w:p>
    <w:p w:rsidR="00025F44" w:rsidRPr="00025F44" w:rsidRDefault="00025F44" w:rsidP="00025F44">
      <w:pPr>
        <w:numPr>
          <w:ilvl w:val="1"/>
          <w:numId w:val="4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lastRenderedPageBreak/>
        <w:t>    &lt;</w:t>
      </w:r>
      <w:proofErr w:type="spellStart"/>
      <w:r w:rsidRPr="00025F44">
        <w:rPr>
          <w:rFonts w:ascii="Consolas" w:eastAsia="Times New Roman" w:hAnsi="Consolas" w:cs="Consolas"/>
          <w:color w:val="000000"/>
          <w:sz w:val="11"/>
          <w:szCs w:val="11"/>
          <w:bdr w:val="none" w:sz="0" w:space="0" w:color="auto" w:frame="1"/>
        </w:rPr>
        <w:t>br</w:t>
      </w:r>
      <w:proofErr w:type="spellEnd"/>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1"/>
          <w:numId w:val="4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&lt;asp:ContentPlaceHolder id=</w:t>
      </w:r>
      <w:r w:rsidRPr="00025F44">
        <w:rPr>
          <w:rFonts w:ascii="Consolas" w:eastAsia="Times New Roman" w:hAnsi="Consolas" w:cs="Consolas"/>
          <w:color w:val="0000FF"/>
          <w:sz w:val="11"/>
        </w:rPr>
        <w:t>"cphFirst"</w:t>
      </w:r>
      <w:r w:rsidRPr="00025F44">
        <w:rPr>
          <w:rFonts w:ascii="Consolas" w:eastAsia="Times New Roman" w:hAnsi="Consolas" w:cs="Consolas"/>
          <w:color w:val="000000"/>
          <w:sz w:val="11"/>
          <w:szCs w:val="11"/>
          <w:bdr w:val="none" w:sz="0" w:space="0" w:color="auto" w:frame="1"/>
        </w:rPr>
        <w:t> runat=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&gt; This </w:t>
      </w:r>
      <w:r w:rsidRPr="00025F44">
        <w:rPr>
          <w:rFonts w:ascii="Consolas" w:eastAsia="Times New Roman" w:hAnsi="Consolas" w:cs="Consolas"/>
          <w:b/>
          <w:bCs/>
          <w:color w:val="006699"/>
          <w:sz w:val="11"/>
        </w:rPr>
        <w:t>is</w:t>
      </w:r>
      <w:r w:rsidRPr="00025F44">
        <w:rPr>
          <w:rFonts w:ascii="Consolas" w:eastAsia="Times New Roman" w:hAnsi="Consolas" w:cs="Consolas"/>
          <w:color w:val="000000"/>
          <w:sz w:val="11"/>
          <w:szCs w:val="11"/>
          <w:bdr w:val="none" w:sz="0" w:space="0" w:color="auto" w:frame="1"/>
        </w:rPr>
        <w:t> First Content Place Holder (Default) &lt;/asp: ContentPlaceHolder&gt;  </w:t>
      </w:r>
    </w:p>
    <w:p w:rsidR="00025F44" w:rsidRPr="00025F44" w:rsidRDefault="00025F44" w:rsidP="00025F44">
      <w:pPr>
        <w:numPr>
          <w:ilvl w:val="1"/>
          <w:numId w:val="4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br</w:t>
      </w:r>
      <w:proofErr w:type="spellEnd"/>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1"/>
          <w:numId w:val="4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asp:ContentPlaceHolder</w:t>
      </w:r>
      <w:proofErr w:type="spellEnd"/>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w:t>
      </w:r>
      <w:proofErr w:type="spellStart"/>
      <w:r w:rsidRPr="00025F44">
        <w:rPr>
          <w:rFonts w:ascii="Consolas" w:eastAsia="Times New Roman" w:hAnsi="Consolas" w:cs="Consolas"/>
          <w:color w:val="0000FF"/>
          <w:sz w:val="11"/>
        </w:rPr>
        <w:t>cphSecond</w:t>
      </w:r>
      <w:proofErr w:type="spellEnd"/>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This is Second Content Place Holder (Default).</w:t>
      </w:r>
    </w:p>
    <w:p w:rsidR="00025F44" w:rsidRPr="00025F44" w:rsidRDefault="00025F44" w:rsidP="00025F44">
      <w:pPr>
        <w:numPr>
          <w:ilvl w:val="0"/>
          <w:numId w:val="4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w:t>
      </w:r>
      <w:proofErr w:type="spellStart"/>
      <w:r w:rsidRPr="00025F44">
        <w:rPr>
          <w:rFonts w:ascii="Consolas" w:eastAsia="Times New Roman" w:hAnsi="Consolas" w:cs="Consolas"/>
          <w:color w:val="000000"/>
          <w:sz w:val="11"/>
          <w:szCs w:val="11"/>
          <w:bdr w:val="none" w:sz="0" w:space="0" w:color="auto" w:frame="1"/>
        </w:rPr>
        <w:t>asp:ContentPlaceHolder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4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br</w:t>
      </w:r>
      <w:proofErr w:type="spellEnd"/>
      <w:r w:rsidRPr="00025F44">
        <w:rPr>
          <w:rFonts w:ascii="Consolas" w:eastAsia="Times New Roman" w:hAnsi="Consolas" w:cs="Consolas"/>
          <w:color w:val="000000"/>
          <w:sz w:val="11"/>
          <w:szCs w:val="11"/>
          <w:bdr w:val="none" w:sz="0" w:space="0" w:color="auto" w:frame="1"/>
        </w:rPr>
        <w:t> /&gt; Footer...  </w:t>
      </w:r>
    </w:p>
    <w:p w:rsidR="00025F44" w:rsidRPr="00025F44" w:rsidRDefault="00025F44" w:rsidP="00025F44">
      <w:pPr>
        <w:numPr>
          <w:ilvl w:val="0"/>
          <w:numId w:val="4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&lt;/form&gt;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w:t>
      </w:r>
    </w:p>
    <w:p w:rsidR="00025F44" w:rsidRPr="00025F44" w:rsidRDefault="00025F44" w:rsidP="00025F44">
      <w:pPr>
        <w:numPr>
          <w:ilvl w:val="0"/>
          <w:numId w:val="44"/>
        </w:numPr>
        <w:shd w:val="clear" w:color="auto" w:fill="FFFFFF"/>
        <w:spacing w:before="100" w:beforeAutospacing="1" w:after="100" w:afterAutospacing="1" w:line="240" w:lineRule="auto"/>
        <w:rPr>
          <w:rFonts w:ascii="Arial" w:eastAsia="Times New Roman" w:hAnsi="Arial" w:cs="Arial"/>
          <w:color w:val="212121"/>
          <w:sz w:val="13"/>
          <w:szCs w:val="13"/>
        </w:rPr>
      </w:pPr>
      <w:hyperlink r:id="rId29" w:history="1">
        <w:r w:rsidRPr="00025F44">
          <w:rPr>
            <w:rFonts w:ascii="Arial" w:eastAsia="Times New Roman" w:hAnsi="Arial" w:cs="Arial"/>
            <w:color w:val="0000FF"/>
            <w:sz w:val="13"/>
          </w:rPr>
          <w:t>Master Page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17: What is tracing in .NET?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Tracing helps to see the information of issues at the runtime of the application. By default Tracing is disabled.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Tracing has the following important features:</w:t>
      </w:r>
    </w:p>
    <w:p w:rsidR="00025F44" w:rsidRPr="00025F44" w:rsidRDefault="00025F44" w:rsidP="00025F44">
      <w:pPr>
        <w:numPr>
          <w:ilvl w:val="0"/>
          <w:numId w:val="4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 can see the execution path of the page and application using the debug statement.</w:t>
      </w:r>
    </w:p>
    <w:p w:rsidR="00025F44" w:rsidRPr="00025F44" w:rsidRDefault="00025F44" w:rsidP="00025F44">
      <w:pPr>
        <w:numPr>
          <w:ilvl w:val="0"/>
          <w:numId w:val="4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 can access and manipulate trace messages programmatically.</w:t>
      </w:r>
    </w:p>
    <w:p w:rsidR="00025F44" w:rsidRPr="00025F44" w:rsidRDefault="00025F44" w:rsidP="00025F44">
      <w:pPr>
        <w:numPr>
          <w:ilvl w:val="0"/>
          <w:numId w:val="4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 can see the most recent tracing of the data.</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Tracing can be done with the following 2 types.</w:t>
      </w:r>
    </w:p>
    <w:p w:rsidR="00025F44" w:rsidRPr="00025F44" w:rsidRDefault="00025F44" w:rsidP="00025F44">
      <w:pPr>
        <w:numPr>
          <w:ilvl w:val="0"/>
          <w:numId w:val="46"/>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Page Level: </w:t>
      </w:r>
      <w:r w:rsidRPr="00025F44">
        <w:rPr>
          <w:rFonts w:ascii="Arial" w:eastAsia="Times New Roman" w:hAnsi="Arial" w:cs="Arial"/>
          <w:color w:val="212121"/>
          <w:sz w:val="13"/>
          <w:szCs w:val="13"/>
        </w:rPr>
        <w:t>When the trace output is displayed on the page and for the page-level tracing we need to set the property of tracing at the page level.</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i/>
          <w:iCs/>
          <w:color w:val="212121"/>
          <w:sz w:val="13"/>
        </w:rPr>
        <w:t>&lt;%@ Page Trace="true" Language="C#" </w:t>
      </w:r>
      <w:r w:rsidRPr="00025F44">
        <w:rPr>
          <w:rFonts w:ascii="Arial" w:eastAsia="Times New Roman" w:hAnsi="Arial" w:cs="Arial"/>
          <w:color w:val="212121"/>
          <w:sz w:val="13"/>
          <w:szCs w:val="13"/>
        </w:rPr>
        <w:br/>
      </w:r>
    </w:p>
    <w:p w:rsidR="00025F44" w:rsidRPr="00025F44" w:rsidRDefault="00025F44" w:rsidP="00025F44">
      <w:pPr>
        <w:numPr>
          <w:ilvl w:val="0"/>
          <w:numId w:val="46"/>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Application:</w:t>
      </w:r>
      <w:r w:rsidRPr="00025F44">
        <w:rPr>
          <w:rFonts w:ascii="Arial" w:eastAsia="Times New Roman" w:hAnsi="Arial" w:cs="Arial"/>
          <w:color w:val="212121"/>
          <w:sz w:val="13"/>
          <w:szCs w:val="13"/>
        </w:rPr>
        <w:t xml:space="preserve"> Level: In Application-Level tracing the information is stored for each request of the application. The default number of requests to store is 10. But if you want to increase the number of requests and discard the older request and display a recent request then you need to set the property in the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file.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i/>
          <w:iCs/>
          <w:color w:val="212121"/>
          <w:sz w:val="13"/>
        </w:rPr>
        <w:t>&lt;trace enabled="true"/&gt;</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47"/>
        </w:numPr>
        <w:shd w:val="clear" w:color="auto" w:fill="FFFFFF"/>
        <w:spacing w:before="100" w:beforeAutospacing="1" w:after="100" w:afterAutospacing="1" w:line="240" w:lineRule="auto"/>
        <w:rPr>
          <w:rFonts w:ascii="Arial" w:eastAsia="Times New Roman" w:hAnsi="Arial" w:cs="Arial"/>
          <w:color w:val="212121"/>
          <w:sz w:val="13"/>
          <w:szCs w:val="13"/>
        </w:rPr>
      </w:pPr>
      <w:hyperlink r:id="rId30" w:history="1">
        <w:r w:rsidRPr="00025F44">
          <w:rPr>
            <w:rFonts w:ascii="Arial" w:eastAsia="Times New Roman" w:hAnsi="Arial" w:cs="Arial"/>
            <w:color w:val="0000FF"/>
            <w:sz w:val="13"/>
          </w:rPr>
          <w:t>Introduction to Tracing in .Net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18: What are the data controls available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xml:space="preserve"> The Controls having </w:t>
      </w:r>
      <w:proofErr w:type="spellStart"/>
      <w:r w:rsidRPr="00025F44">
        <w:rPr>
          <w:rFonts w:ascii="Arial" w:eastAsia="Times New Roman" w:hAnsi="Arial" w:cs="Arial"/>
          <w:color w:val="212121"/>
          <w:sz w:val="13"/>
          <w:szCs w:val="13"/>
        </w:rPr>
        <w:t>DataSource</w:t>
      </w:r>
      <w:proofErr w:type="spellEnd"/>
      <w:r w:rsidRPr="00025F44">
        <w:rPr>
          <w:rFonts w:ascii="Arial" w:eastAsia="Times New Roman" w:hAnsi="Arial" w:cs="Arial"/>
          <w:color w:val="212121"/>
          <w:sz w:val="13"/>
          <w:szCs w:val="13"/>
        </w:rPr>
        <w:t xml:space="preserve"> Property are called Data Controls in ASP.NET. ASP.NET allows powerful feature of data binding, you can bind any server control to simple properties, collections, expressions and/or methods. When you use data binding, you have more flexibility when you use data from a database or other means.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Data Bind controls are container controls.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i/>
          <w:iCs/>
          <w:color w:val="212121"/>
          <w:sz w:val="13"/>
        </w:rPr>
        <w:t>Controls -&gt; Child Control</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Data Binding is binding controls to data from databases. With data binding we can bind a control to a particular column in a table from the database or we can bind the whole table to the data grid.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Data binding provides simple, convenient, and powerful way to create a read/write link between the controls on a form and the data in their application.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Data binding allows you to take the results of properties, collection, method calls, and database queries and integrate them with your ASP.NET code. You can combine data binding with Web control rendering to relieve much of the programming burden surrounding Web control creation. You can also use data binding with ADO.NET and Web controls to populate control contents from SQL select statements or stored procedures.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Data binding uses a special syntax:</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i/>
          <w:iCs/>
          <w:color w:val="212121"/>
          <w:sz w:val="13"/>
        </w:rPr>
        <w:t>&lt;%# %&gt;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w:t>
      </w:r>
      <w:r w:rsidRPr="00025F44">
        <w:rPr>
          <w:rFonts w:ascii="Arial" w:eastAsia="Times New Roman" w:hAnsi="Arial" w:cs="Arial"/>
          <w:i/>
          <w:iCs/>
          <w:color w:val="212121"/>
          <w:sz w:val="13"/>
        </w:rPr>
        <w:t>&lt;%#,</w:t>
      </w:r>
      <w:r w:rsidRPr="00025F44">
        <w:rPr>
          <w:rFonts w:ascii="Arial" w:eastAsia="Times New Roman" w:hAnsi="Arial" w:cs="Arial"/>
          <w:color w:val="212121"/>
          <w:sz w:val="13"/>
          <w:szCs w:val="13"/>
        </w:rPr>
        <w:t xml:space="preserve"> which instructs ASP.NET to evaluate the expression. The difference between a data binding tags and a regular code insertion tags &lt;% and %&gt; becomes apparent when the expression is evaluated. Expressions within the data binding tags are evaluated only when the </w:t>
      </w:r>
      <w:proofErr w:type="spellStart"/>
      <w:r w:rsidRPr="00025F44">
        <w:rPr>
          <w:rFonts w:ascii="Arial" w:eastAsia="Times New Roman" w:hAnsi="Arial" w:cs="Arial"/>
          <w:color w:val="212121"/>
          <w:sz w:val="13"/>
          <w:szCs w:val="13"/>
        </w:rPr>
        <w:t>DataBind</w:t>
      </w:r>
      <w:proofErr w:type="spellEnd"/>
      <w:r w:rsidRPr="00025F44">
        <w:rPr>
          <w:rFonts w:ascii="Arial" w:eastAsia="Times New Roman" w:hAnsi="Arial" w:cs="Arial"/>
          <w:color w:val="212121"/>
          <w:sz w:val="13"/>
          <w:szCs w:val="13"/>
        </w:rPr>
        <w:t xml:space="preserve"> method in the Page objects or Web control is called.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Data Bind Control can display data in connected and disconnected model.</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Following are data bind controls in ASP.NET:</w:t>
      </w:r>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lastRenderedPageBreak/>
        <w:t>Repeater Control</w:t>
      </w:r>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DataGrid</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DataList</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GridView</w:t>
      </w:r>
      <w:proofErr w:type="spellEnd"/>
      <w:r w:rsidRPr="00025F44">
        <w:rPr>
          <w:rFonts w:ascii="Arial" w:eastAsia="Times New Roman" w:hAnsi="Arial" w:cs="Arial"/>
          <w:color w:val="212121"/>
          <w:sz w:val="13"/>
          <w:szCs w:val="13"/>
        </w:rPr>
        <w:t xml:space="preserve"> Control</w:t>
      </w:r>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DetailsView</w:t>
      </w:r>
      <w:proofErr w:type="spellEnd"/>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FormView</w:t>
      </w:r>
      <w:proofErr w:type="spellEnd"/>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DropDownList</w:t>
      </w:r>
      <w:proofErr w:type="spellEnd"/>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ListBox</w:t>
      </w:r>
      <w:proofErr w:type="spellEnd"/>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RadioButtonList</w:t>
      </w:r>
      <w:proofErr w:type="spellEnd"/>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CheckBoxList</w:t>
      </w:r>
      <w:proofErr w:type="spellEnd"/>
    </w:p>
    <w:p w:rsidR="00025F44" w:rsidRPr="00025F44" w:rsidRDefault="00025F44" w:rsidP="00025F44">
      <w:pPr>
        <w:numPr>
          <w:ilvl w:val="0"/>
          <w:numId w:val="4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BulletList</w:t>
      </w:r>
      <w:proofErr w:type="spellEnd"/>
      <w:r w:rsidRPr="00025F44">
        <w:rPr>
          <w:rFonts w:ascii="Arial" w:eastAsia="Times New Roman" w:hAnsi="Arial" w:cs="Arial"/>
          <w:color w:val="212121"/>
          <w:sz w:val="13"/>
          <w:szCs w:val="13"/>
        </w:rPr>
        <w:t xml:space="preserve"> etc.</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49"/>
        </w:numPr>
        <w:shd w:val="clear" w:color="auto" w:fill="FFFFFF"/>
        <w:spacing w:before="100" w:beforeAutospacing="1" w:after="100" w:afterAutospacing="1" w:line="240" w:lineRule="auto"/>
        <w:rPr>
          <w:rFonts w:ascii="Arial" w:eastAsia="Times New Roman" w:hAnsi="Arial" w:cs="Arial"/>
          <w:color w:val="212121"/>
          <w:sz w:val="13"/>
          <w:szCs w:val="13"/>
        </w:rPr>
      </w:pPr>
      <w:hyperlink r:id="rId31" w:history="1">
        <w:r w:rsidRPr="00025F44">
          <w:rPr>
            <w:rFonts w:ascii="Arial" w:eastAsia="Times New Roman" w:hAnsi="Arial" w:cs="Arial"/>
            <w:color w:val="0000FF"/>
            <w:sz w:val="13"/>
          </w:rPr>
          <w:t>Data Bind Controls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19: What are the major events in global.aspx?</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xml:space="preserve"> The </w:t>
      </w:r>
      <w:proofErr w:type="spellStart"/>
      <w:r w:rsidRPr="00025F44">
        <w:rPr>
          <w:rFonts w:ascii="Arial" w:eastAsia="Times New Roman" w:hAnsi="Arial" w:cs="Arial"/>
          <w:color w:val="212121"/>
          <w:sz w:val="13"/>
          <w:szCs w:val="13"/>
        </w:rPr>
        <w:t>Global.asax</w:t>
      </w:r>
      <w:proofErr w:type="spellEnd"/>
      <w:r w:rsidRPr="00025F44">
        <w:rPr>
          <w:rFonts w:ascii="Arial" w:eastAsia="Times New Roman" w:hAnsi="Arial" w:cs="Arial"/>
          <w:color w:val="212121"/>
          <w:sz w:val="13"/>
          <w:szCs w:val="13"/>
        </w:rPr>
        <w:t xml:space="preserve"> file, which is derived from the </w:t>
      </w:r>
      <w:proofErr w:type="spellStart"/>
      <w:r w:rsidRPr="00025F44">
        <w:rPr>
          <w:rFonts w:ascii="Arial" w:eastAsia="Times New Roman" w:hAnsi="Arial" w:cs="Arial"/>
          <w:color w:val="212121"/>
          <w:sz w:val="13"/>
          <w:szCs w:val="13"/>
        </w:rPr>
        <w:t>HttpApplication</w:t>
      </w:r>
      <w:proofErr w:type="spellEnd"/>
      <w:r w:rsidRPr="00025F44">
        <w:rPr>
          <w:rFonts w:ascii="Arial" w:eastAsia="Times New Roman" w:hAnsi="Arial" w:cs="Arial"/>
          <w:color w:val="212121"/>
          <w:sz w:val="13"/>
          <w:szCs w:val="13"/>
        </w:rPr>
        <w:t xml:space="preserve"> class, maintains a pool of </w:t>
      </w:r>
      <w:proofErr w:type="spellStart"/>
      <w:r w:rsidRPr="00025F44">
        <w:rPr>
          <w:rFonts w:ascii="Arial" w:eastAsia="Times New Roman" w:hAnsi="Arial" w:cs="Arial"/>
          <w:color w:val="212121"/>
          <w:sz w:val="13"/>
          <w:szCs w:val="13"/>
        </w:rPr>
        <w:t>HttpApplication</w:t>
      </w:r>
      <w:proofErr w:type="spellEnd"/>
      <w:r w:rsidRPr="00025F44">
        <w:rPr>
          <w:rFonts w:ascii="Arial" w:eastAsia="Times New Roman" w:hAnsi="Arial" w:cs="Arial"/>
          <w:color w:val="212121"/>
          <w:sz w:val="13"/>
          <w:szCs w:val="13"/>
        </w:rPr>
        <w:t xml:space="preserve"> objects, and assigns them to applications as needed. The </w:t>
      </w:r>
      <w:proofErr w:type="spellStart"/>
      <w:r w:rsidRPr="00025F44">
        <w:rPr>
          <w:rFonts w:ascii="Arial" w:eastAsia="Times New Roman" w:hAnsi="Arial" w:cs="Arial"/>
          <w:color w:val="212121"/>
          <w:sz w:val="13"/>
          <w:szCs w:val="13"/>
        </w:rPr>
        <w:t>Global.asax</w:t>
      </w:r>
      <w:proofErr w:type="spellEnd"/>
      <w:r w:rsidRPr="00025F44">
        <w:rPr>
          <w:rFonts w:ascii="Arial" w:eastAsia="Times New Roman" w:hAnsi="Arial" w:cs="Arial"/>
          <w:color w:val="212121"/>
          <w:sz w:val="13"/>
          <w:szCs w:val="13"/>
        </w:rPr>
        <w:t xml:space="preserve"> file contains the following events:</w:t>
      </w:r>
    </w:p>
    <w:p w:rsidR="00025F44" w:rsidRPr="00025F44" w:rsidRDefault="00025F44" w:rsidP="00025F44">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i/>
          <w:iCs/>
          <w:color w:val="212121"/>
          <w:sz w:val="13"/>
        </w:rPr>
        <w:t>Application_Init</w:t>
      </w:r>
      <w:proofErr w:type="spellEnd"/>
    </w:p>
    <w:p w:rsidR="00025F44" w:rsidRPr="00025F44" w:rsidRDefault="00025F44" w:rsidP="00025F44">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i/>
          <w:iCs/>
          <w:color w:val="212121"/>
          <w:sz w:val="13"/>
        </w:rPr>
        <w:t>Application_Disposed</w:t>
      </w:r>
      <w:proofErr w:type="spellEnd"/>
    </w:p>
    <w:p w:rsidR="00025F44" w:rsidRPr="00025F44" w:rsidRDefault="00025F44" w:rsidP="00025F44">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i/>
          <w:iCs/>
          <w:color w:val="212121"/>
          <w:sz w:val="13"/>
        </w:rPr>
        <w:t>Application_Error</w:t>
      </w:r>
      <w:proofErr w:type="spellEnd"/>
    </w:p>
    <w:p w:rsidR="00025F44" w:rsidRPr="00025F44" w:rsidRDefault="00025F44" w:rsidP="00025F44">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i/>
          <w:iCs/>
          <w:color w:val="212121"/>
          <w:sz w:val="13"/>
        </w:rPr>
        <w:t>Application_Start</w:t>
      </w:r>
      <w:proofErr w:type="spellEnd"/>
    </w:p>
    <w:p w:rsidR="00025F44" w:rsidRPr="00025F44" w:rsidRDefault="00025F44" w:rsidP="00025F44">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i/>
          <w:iCs/>
          <w:color w:val="212121"/>
          <w:sz w:val="13"/>
        </w:rPr>
        <w:t>Application_End</w:t>
      </w:r>
      <w:proofErr w:type="spellEnd"/>
    </w:p>
    <w:p w:rsidR="00025F44" w:rsidRPr="00025F44" w:rsidRDefault="00025F44" w:rsidP="00025F44">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i/>
          <w:iCs/>
          <w:color w:val="212121"/>
          <w:sz w:val="13"/>
        </w:rPr>
        <w:t>Application_BeginReques</w:t>
      </w:r>
      <w:proofErr w:type="spellEnd"/>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51"/>
        </w:numPr>
        <w:shd w:val="clear" w:color="auto" w:fill="FFFFFF"/>
        <w:spacing w:before="100" w:beforeAutospacing="1" w:after="100" w:afterAutospacing="1" w:line="240" w:lineRule="auto"/>
        <w:rPr>
          <w:rFonts w:ascii="Arial" w:eastAsia="Times New Roman" w:hAnsi="Arial" w:cs="Arial"/>
          <w:color w:val="212121"/>
          <w:sz w:val="13"/>
          <w:szCs w:val="13"/>
        </w:rPr>
      </w:pPr>
      <w:hyperlink r:id="rId32" w:history="1">
        <w:r w:rsidRPr="00025F44">
          <w:rPr>
            <w:rFonts w:ascii="Arial" w:eastAsia="Times New Roman" w:hAnsi="Arial" w:cs="Arial"/>
            <w:color w:val="0000FF"/>
            <w:sz w:val="13"/>
          </w:rPr>
          <w:t>Major Events in GLOBAL.ASAX file</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20: Use of </w:t>
      </w:r>
      <w:proofErr w:type="spellStart"/>
      <w:r w:rsidRPr="00025F44">
        <w:rPr>
          <w:rFonts w:ascii="Arial" w:eastAsia="Times New Roman" w:hAnsi="Arial" w:cs="Arial"/>
          <w:b/>
          <w:bCs/>
          <w:color w:val="212121"/>
          <w:sz w:val="28"/>
        </w:rPr>
        <w:t>CheckBox</w:t>
      </w:r>
      <w:proofErr w:type="spellEnd"/>
      <w:r w:rsidRPr="00025F44">
        <w:rPr>
          <w:rFonts w:ascii="Arial" w:eastAsia="Times New Roman" w:hAnsi="Arial" w:cs="Arial"/>
          <w:b/>
          <w:bCs/>
          <w:color w:val="212121"/>
          <w:sz w:val="28"/>
        </w:rPr>
        <w:t xml:space="preserve"> in .NET?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 xml:space="preserve">The </w:t>
      </w:r>
      <w:proofErr w:type="spellStart"/>
      <w:r w:rsidRPr="00025F44">
        <w:rPr>
          <w:rFonts w:ascii="Arial" w:eastAsia="Times New Roman" w:hAnsi="Arial" w:cs="Arial"/>
          <w:color w:val="212121"/>
          <w:sz w:val="13"/>
          <w:szCs w:val="13"/>
        </w:rPr>
        <w:t>CheckBox</w:t>
      </w:r>
      <w:proofErr w:type="spellEnd"/>
      <w:r w:rsidRPr="00025F44">
        <w:rPr>
          <w:rFonts w:ascii="Arial" w:eastAsia="Times New Roman" w:hAnsi="Arial" w:cs="Arial"/>
          <w:color w:val="212121"/>
          <w:sz w:val="13"/>
          <w:szCs w:val="13"/>
        </w:rPr>
        <w:t xml:space="preserve"> control is a very common control of HTML, unlike radio buttons it can select multiple items on a webpage. The </w:t>
      </w:r>
      <w:proofErr w:type="spellStart"/>
      <w:r w:rsidRPr="00025F44">
        <w:rPr>
          <w:rFonts w:ascii="Arial" w:eastAsia="Times New Roman" w:hAnsi="Arial" w:cs="Arial"/>
          <w:color w:val="212121"/>
          <w:sz w:val="13"/>
          <w:szCs w:val="13"/>
        </w:rPr>
        <w:t>CheckBox</w:t>
      </w:r>
      <w:proofErr w:type="spellEnd"/>
      <w:r w:rsidRPr="00025F44">
        <w:rPr>
          <w:rFonts w:ascii="Arial" w:eastAsia="Times New Roman" w:hAnsi="Arial" w:cs="Arial"/>
          <w:color w:val="212121"/>
          <w:sz w:val="13"/>
          <w:szCs w:val="13"/>
        </w:rPr>
        <w:t xml:space="preserve"> control in ASP.NET has many properties and some of them are listed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49"/>
        <w:gridCol w:w="8041"/>
      </w:tblGrid>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25F44" w:rsidRPr="00025F44" w:rsidRDefault="00025F44" w:rsidP="00025F44">
            <w:pPr>
              <w:spacing w:after="0" w:line="240" w:lineRule="auto"/>
              <w:jc w:val="center"/>
              <w:rPr>
                <w:rFonts w:ascii="Segoe UI" w:eastAsia="Times New Roman" w:hAnsi="Segoe UI" w:cs="Segoe UI"/>
                <w:color w:val="333333"/>
                <w:sz w:val="12"/>
                <w:szCs w:val="12"/>
              </w:rPr>
            </w:pPr>
            <w:r w:rsidRPr="00025F44">
              <w:rPr>
                <w:rFonts w:ascii="Segoe UI" w:eastAsia="Times New Roman" w:hAnsi="Segoe UI" w:cs="Segoe UI"/>
                <w:b/>
                <w:bCs/>
                <w:color w:val="FFFFFF"/>
                <w:sz w:val="12"/>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25F44" w:rsidRPr="00025F44" w:rsidRDefault="00025F44" w:rsidP="00025F44">
            <w:pPr>
              <w:spacing w:after="0" w:line="240" w:lineRule="auto"/>
              <w:jc w:val="center"/>
              <w:rPr>
                <w:rFonts w:ascii="Segoe UI" w:eastAsia="Times New Roman" w:hAnsi="Segoe UI" w:cs="Segoe UI"/>
                <w:color w:val="333333"/>
                <w:sz w:val="12"/>
                <w:szCs w:val="12"/>
              </w:rPr>
            </w:pPr>
            <w:r w:rsidRPr="00025F44">
              <w:rPr>
                <w:rFonts w:ascii="Segoe UI" w:eastAsia="Times New Roman" w:hAnsi="Segoe UI" w:cs="Segoe UI"/>
                <w:b/>
                <w:bCs/>
                <w:color w:val="FFFFFF"/>
                <w:sz w:val="12"/>
              </w:rPr>
              <w:t>Description</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AutoPostBack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Specifies whether the form should be posted immediately after the Checked property has changed or not. The default is false.</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CausesValidation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Specifies if a page is validated when a Button control is clicked.</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Checked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Specifies whether the check box is checked or not.</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InputAttributes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 xml:space="preserve">Attribute names and values used for the Input element for the </w:t>
            </w:r>
            <w:proofErr w:type="spellStart"/>
            <w:r w:rsidRPr="00025F44">
              <w:rPr>
                <w:rFonts w:ascii="Segoe UI" w:eastAsia="Times New Roman" w:hAnsi="Segoe UI" w:cs="Segoe UI"/>
                <w:color w:val="333333"/>
                <w:sz w:val="12"/>
                <w:szCs w:val="12"/>
              </w:rPr>
              <w:t>CheckBox</w:t>
            </w:r>
            <w:proofErr w:type="spellEnd"/>
            <w:r w:rsidRPr="00025F44">
              <w:rPr>
                <w:rFonts w:ascii="Segoe UI" w:eastAsia="Times New Roman" w:hAnsi="Segoe UI" w:cs="Segoe UI"/>
                <w:color w:val="333333"/>
                <w:sz w:val="12"/>
                <w:szCs w:val="12"/>
              </w:rPr>
              <w:t xml:space="preserve"> control.</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LabelAttributes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 xml:space="preserve">Attribute names and values used for the Label element for the </w:t>
            </w:r>
            <w:proofErr w:type="spellStart"/>
            <w:r w:rsidRPr="00025F44">
              <w:rPr>
                <w:rFonts w:ascii="Segoe UI" w:eastAsia="Times New Roman" w:hAnsi="Segoe UI" w:cs="Segoe UI"/>
                <w:color w:val="333333"/>
                <w:sz w:val="12"/>
                <w:szCs w:val="12"/>
              </w:rPr>
              <w:t>CheckBox</w:t>
            </w:r>
            <w:proofErr w:type="spellEnd"/>
            <w:r w:rsidRPr="00025F44">
              <w:rPr>
                <w:rFonts w:ascii="Segoe UI" w:eastAsia="Times New Roman" w:hAnsi="Segoe UI" w:cs="Segoe UI"/>
                <w:color w:val="333333"/>
                <w:sz w:val="12"/>
                <w:szCs w:val="12"/>
              </w:rPr>
              <w:t xml:space="preserve"> control.</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runat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Specifies that the control is a server control. Must be set to "server".</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The text next to the check box.</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TextAlign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On which side of the check box the text should appear (right or left).</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ValidationGroup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Group of controls for which the Checkbox control causes validation when it posts back to the server.</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OnCheckedChanged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The name of the function to be executed when the Checked property has changed.</w:t>
            </w:r>
          </w:p>
        </w:tc>
      </w:tr>
    </w:tbl>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52"/>
        </w:numPr>
        <w:shd w:val="clear" w:color="auto" w:fill="FFFFFF"/>
        <w:spacing w:before="100" w:beforeAutospacing="1" w:after="100" w:afterAutospacing="1" w:line="240" w:lineRule="auto"/>
        <w:rPr>
          <w:rFonts w:ascii="Arial" w:eastAsia="Times New Roman" w:hAnsi="Arial" w:cs="Arial"/>
          <w:color w:val="212121"/>
          <w:sz w:val="13"/>
          <w:szCs w:val="13"/>
        </w:rPr>
      </w:pPr>
      <w:hyperlink r:id="rId33" w:history="1">
        <w:r w:rsidRPr="00025F44">
          <w:rPr>
            <w:rFonts w:ascii="Arial" w:eastAsia="Times New Roman" w:hAnsi="Arial" w:cs="Arial"/>
            <w:color w:val="0000FF"/>
            <w:sz w:val="13"/>
          </w:rPr>
          <w:t xml:space="preserve">Use </w:t>
        </w:r>
        <w:proofErr w:type="spellStart"/>
        <w:r w:rsidRPr="00025F44">
          <w:rPr>
            <w:rFonts w:ascii="Arial" w:eastAsia="Times New Roman" w:hAnsi="Arial" w:cs="Arial"/>
            <w:color w:val="0000FF"/>
            <w:sz w:val="13"/>
          </w:rPr>
          <w:t>CheckBox</w:t>
        </w:r>
        <w:proofErr w:type="spellEnd"/>
        <w:r w:rsidRPr="00025F44">
          <w:rPr>
            <w:rFonts w:ascii="Arial" w:eastAsia="Times New Roman" w:hAnsi="Arial" w:cs="Arial"/>
            <w:color w:val="0000FF"/>
            <w:sz w:val="13"/>
          </w:rPr>
          <w:t xml:space="preserve"> inside </w:t>
        </w:r>
        <w:proofErr w:type="spellStart"/>
        <w:r w:rsidRPr="00025F44">
          <w:rPr>
            <w:rFonts w:ascii="Arial" w:eastAsia="Times New Roman" w:hAnsi="Arial" w:cs="Arial"/>
            <w:color w:val="0000FF"/>
            <w:sz w:val="13"/>
          </w:rPr>
          <w:t>Gridview</w:t>
        </w:r>
        <w:proofErr w:type="spellEnd"/>
        <w:r w:rsidRPr="00025F44">
          <w:rPr>
            <w:rFonts w:ascii="Arial" w:eastAsia="Times New Roman" w:hAnsi="Arial" w:cs="Arial"/>
            <w:color w:val="0000FF"/>
            <w:sz w:val="13"/>
          </w:rPr>
          <w:t xml:space="preserve">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21: What is the authentication and authorization in ASP.NET?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p>
    <w:p w:rsidR="00025F44" w:rsidRPr="00025F44" w:rsidRDefault="00025F44" w:rsidP="00025F44">
      <w:pPr>
        <w:numPr>
          <w:ilvl w:val="0"/>
          <w:numId w:val="5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lastRenderedPageBreak/>
        <w:t>Authentication: </w:t>
      </w:r>
      <w:r w:rsidRPr="00025F44">
        <w:rPr>
          <w:rFonts w:ascii="Arial" w:eastAsia="Times New Roman" w:hAnsi="Arial" w:cs="Arial"/>
          <w:color w:val="212121"/>
          <w:sz w:val="13"/>
          <w:szCs w:val="13"/>
        </w:rPr>
        <w:t>Prove genuineness</w:t>
      </w:r>
    </w:p>
    <w:p w:rsidR="00025F44" w:rsidRPr="00025F44" w:rsidRDefault="00025F44" w:rsidP="00025F44">
      <w:pPr>
        <w:numPr>
          <w:ilvl w:val="0"/>
          <w:numId w:val="5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Authorization: </w:t>
      </w:r>
      <w:r w:rsidRPr="00025F44">
        <w:rPr>
          <w:rFonts w:ascii="Arial" w:eastAsia="Times New Roman" w:hAnsi="Arial" w:cs="Arial"/>
          <w:color w:val="212121"/>
          <w:sz w:val="13"/>
          <w:szCs w:val="13"/>
        </w:rPr>
        <w:t>process of granting approval or permission on resources.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In ASP.NET authentication means to identify the user or in other words its nothing but to validate that he exists in your database and he is the proper user.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Authorization means does he have access to a particular resource on the IIS website. A resource can be an ASP.NET web page, media files (MP4, GIF, JPEG etc), compressed file (ZIP, RAR) etc.</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943600" cy="2208530"/>
            <wp:effectExtent l="19050" t="0" r="0" b="0"/>
            <wp:docPr id="10" name="Picture 10" descr="authentication and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hentication and authorization"/>
                    <pic:cNvPicPr>
                      <a:picLocks noChangeAspect="1" noChangeArrowheads="1"/>
                    </pic:cNvPicPr>
                  </pic:nvPicPr>
                  <pic:blipFill>
                    <a:blip r:embed="rId34"/>
                    <a:srcRect/>
                    <a:stretch>
                      <a:fillRect/>
                    </a:stretch>
                  </pic:blipFill>
                  <pic:spPr bwMode="auto">
                    <a:xfrm>
                      <a:off x="0" y="0"/>
                      <a:ext cx="5943600" cy="2208530"/>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Types of authentication and authorization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There are three ways of doing authentication and authorization in ASP.NET:</w:t>
      </w:r>
    </w:p>
    <w:p w:rsidR="00025F44" w:rsidRPr="00025F44" w:rsidRDefault="00025F44" w:rsidP="00025F44">
      <w:pPr>
        <w:numPr>
          <w:ilvl w:val="0"/>
          <w:numId w:val="5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Windows authentication:</w:t>
      </w:r>
      <w:r w:rsidRPr="00025F44">
        <w:rPr>
          <w:rFonts w:ascii="Arial" w:eastAsia="Times New Roman" w:hAnsi="Arial" w:cs="Arial"/>
          <w:color w:val="212121"/>
          <w:sz w:val="13"/>
          <w:szCs w:val="13"/>
        </w:rPr>
        <w:t> In this methodology ASP.NET web pages will use local windows users and groups to authenticate and authorize resources.</w:t>
      </w:r>
      <w:r w:rsidRPr="00025F44">
        <w:rPr>
          <w:rFonts w:ascii="Arial" w:eastAsia="Times New Roman" w:hAnsi="Arial" w:cs="Arial"/>
          <w:color w:val="212121"/>
          <w:sz w:val="13"/>
          <w:szCs w:val="13"/>
        </w:rPr>
        <w:br/>
      </w:r>
    </w:p>
    <w:p w:rsidR="00025F44" w:rsidRPr="00025F44" w:rsidRDefault="00025F44" w:rsidP="00025F44">
      <w:pPr>
        <w:numPr>
          <w:ilvl w:val="0"/>
          <w:numId w:val="5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Forms Authentication: </w:t>
      </w:r>
      <w:r w:rsidRPr="00025F44">
        <w:rPr>
          <w:rFonts w:ascii="Arial" w:eastAsia="Times New Roman" w:hAnsi="Arial" w:cs="Arial"/>
          <w:color w:val="212121"/>
          <w:sz w:val="13"/>
          <w:szCs w:val="13"/>
        </w:rPr>
        <w:t>This is a cookie based authentication where username and password are stored on client machines as cookie files or they are sent through URL for every request. Form-based authentication presents the user with an HTML-based Web page that prompts the user for credentials.</w:t>
      </w:r>
      <w:r w:rsidRPr="00025F44">
        <w:rPr>
          <w:rFonts w:ascii="Arial" w:eastAsia="Times New Roman" w:hAnsi="Arial" w:cs="Arial"/>
          <w:color w:val="212121"/>
          <w:sz w:val="13"/>
          <w:szCs w:val="13"/>
        </w:rPr>
        <w:br/>
      </w:r>
    </w:p>
    <w:p w:rsidR="00025F44" w:rsidRPr="00025F44" w:rsidRDefault="00025F44" w:rsidP="00025F44">
      <w:pPr>
        <w:numPr>
          <w:ilvl w:val="0"/>
          <w:numId w:val="5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Passport authentication:</w:t>
      </w:r>
      <w:r w:rsidRPr="00025F44">
        <w:rPr>
          <w:rFonts w:ascii="Arial" w:eastAsia="Times New Roman" w:hAnsi="Arial" w:cs="Arial"/>
          <w:color w:val="212121"/>
          <w:sz w:val="13"/>
          <w:szCs w:val="13"/>
        </w:rPr>
        <w:t xml:space="preserve"> Passport authentication is based on the passport website provided by the Microsoft .So when user logins with credentials it will be reached to the passport website ( i.e. </w:t>
      </w:r>
      <w:proofErr w:type="spellStart"/>
      <w:r w:rsidRPr="00025F44">
        <w:rPr>
          <w:rFonts w:ascii="Arial" w:eastAsia="Times New Roman" w:hAnsi="Arial" w:cs="Arial"/>
          <w:color w:val="212121"/>
          <w:sz w:val="13"/>
          <w:szCs w:val="13"/>
        </w:rPr>
        <w:t>hotmail,devhood,windows</w:t>
      </w:r>
      <w:proofErr w:type="spellEnd"/>
      <w:r w:rsidRPr="00025F44">
        <w:rPr>
          <w:rFonts w:ascii="Arial" w:eastAsia="Times New Roman" w:hAnsi="Arial" w:cs="Arial"/>
          <w:color w:val="212121"/>
          <w:sz w:val="13"/>
          <w:szCs w:val="13"/>
        </w:rPr>
        <w:t xml:space="preserve"> live etc) where authentication will happen. If Authentication is successful it will return a token to your website.</w:t>
      </w:r>
      <w:r w:rsidRPr="00025F44">
        <w:rPr>
          <w:rFonts w:ascii="Arial" w:eastAsia="Times New Roman" w:hAnsi="Arial" w:cs="Arial"/>
          <w:color w:val="212121"/>
          <w:sz w:val="13"/>
          <w:szCs w:val="13"/>
        </w:rPr>
        <w:br/>
      </w:r>
    </w:p>
    <w:p w:rsidR="00025F44" w:rsidRPr="00025F44" w:rsidRDefault="00025F44" w:rsidP="00025F44">
      <w:pPr>
        <w:numPr>
          <w:ilvl w:val="0"/>
          <w:numId w:val="5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Anonymous access:</w:t>
      </w:r>
      <w:r w:rsidRPr="00025F44">
        <w:rPr>
          <w:rFonts w:ascii="Arial" w:eastAsia="Times New Roman" w:hAnsi="Arial" w:cs="Arial"/>
          <w:color w:val="212121"/>
          <w:sz w:val="13"/>
          <w:szCs w:val="13"/>
        </w:rPr>
        <w:t> If you do not want any kind of authentication then you will go for Anonymous access.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In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file set the authentication mode to 'Windows' as shown in the below code snippets. </w:t>
      </w:r>
    </w:p>
    <w:p w:rsidR="00025F44" w:rsidRPr="00025F44" w:rsidRDefault="00025F44" w:rsidP="00025F44">
      <w:pPr>
        <w:numPr>
          <w:ilvl w:val="0"/>
          <w:numId w:val="5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&lt;authentication mode=</w:t>
      </w:r>
      <w:r w:rsidRPr="00025F44">
        <w:rPr>
          <w:rFonts w:ascii="Consolas" w:eastAsia="Times New Roman" w:hAnsi="Consolas" w:cs="Consolas"/>
          <w:color w:val="0000FF"/>
          <w:sz w:val="11"/>
        </w:rPr>
        <w:t>"Windows"</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We also need to ensure that all users are denied except authorized users. The below code snippet inside the authorization tag that all users are denied. '?' indicates any unknown user.</w:t>
      </w:r>
    </w:p>
    <w:p w:rsidR="00025F44" w:rsidRPr="00025F44" w:rsidRDefault="00025F44" w:rsidP="00025F44">
      <w:pPr>
        <w:numPr>
          <w:ilvl w:val="0"/>
          <w:numId w:val="5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&lt;authorization&gt;  </w:t>
      </w:r>
    </w:p>
    <w:p w:rsidR="00025F44" w:rsidRPr="00025F44" w:rsidRDefault="00025F44" w:rsidP="00025F44">
      <w:pPr>
        <w:numPr>
          <w:ilvl w:val="0"/>
          <w:numId w:val="5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&lt;deny users=</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5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&lt;/authorization&gt;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57"/>
        </w:numPr>
        <w:shd w:val="clear" w:color="auto" w:fill="FFFFFF"/>
        <w:spacing w:before="100" w:beforeAutospacing="1" w:after="100" w:afterAutospacing="1" w:line="240" w:lineRule="auto"/>
        <w:rPr>
          <w:rFonts w:ascii="Arial" w:eastAsia="Times New Roman" w:hAnsi="Arial" w:cs="Arial"/>
          <w:color w:val="212121"/>
          <w:sz w:val="13"/>
          <w:szCs w:val="13"/>
        </w:rPr>
      </w:pPr>
      <w:hyperlink r:id="rId35" w:history="1">
        <w:r w:rsidRPr="00025F44">
          <w:rPr>
            <w:rFonts w:ascii="Arial" w:eastAsia="Times New Roman" w:hAnsi="Arial" w:cs="Arial"/>
            <w:color w:val="0000FF"/>
            <w:sz w:val="13"/>
          </w:rPr>
          <w:t>ASP.NET Authentication and Authorization</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22: What are the HTML server control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xml:space="preserve"> The Microsoft.NET Framework provides a rich set of server-side controls for developing Web applications. You can add these controls to </w:t>
      </w:r>
      <w:proofErr w:type="spellStart"/>
      <w:r w:rsidRPr="00025F44">
        <w:rPr>
          <w:rFonts w:ascii="Arial" w:eastAsia="Times New Roman" w:hAnsi="Arial" w:cs="Arial"/>
          <w:color w:val="212121"/>
          <w:sz w:val="13"/>
          <w:szCs w:val="13"/>
        </w:rPr>
        <w:t>WebForms</w:t>
      </w:r>
      <w:proofErr w:type="spellEnd"/>
      <w:r w:rsidRPr="00025F44">
        <w:rPr>
          <w:rFonts w:ascii="Arial" w:eastAsia="Times New Roman" w:hAnsi="Arial" w:cs="Arial"/>
          <w:color w:val="212121"/>
          <w:sz w:val="13"/>
          <w:szCs w:val="13"/>
        </w:rPr>
        <w:t xml:space="preserve"> pages just as you add Windows controls to a form. Server-side controls are often called server controls or Web Forms controls. There are four types of Server controls: HTML server controls. Web server controls, validation control, and user controls.</w:t>
      </w:r>
    </w:p>
    <w:p w:rsidR="00025F44" w:rsidRPr="00025F44" w:rsidRDefault="00025F44" w:rsidP="00025F44">
      <w:pPr>
        <w:numPr>
          <w:ilvl w:val="0"/>
          <w:numId w:val="5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lastRenderedPageBreak/>
        <w:t>HTML Server controls</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 xml:space="preserve">HTML developers must be familiar with old HTML controls, which they use to write GUI applications in HTML. These controls are the same HTML controls; you can run these controls on the server by defining the </w:t>
      </w:r>
      <w:proofErr w:type="spellStart"/>
      <w:r w:rsidRPr="00025F44">
        <w:rPr>
          <w:rFonts w:ascii="Arial" w:eastAsia="Times New Roman" w:hAnsi="Arial" w:cs="Arial"/>
          <w:color w:val="212121"/>
          <w:sz w:val="13"/>
          <w:szCs w:val="13"/>
        </w:rPr>
        <w:t>runat</w:t>
      </w:r>
      <w:proofErr w:type="spellEnd"/>
      <w:r w:rsidRPr="00025F44">
        <w:rPr>
          <w:rFonts w:ascii="Arial" w:eastAsia="Times New Roman" w:hAnsi="Arial" w:cs="Arial"/>
          <w:color w:val="212121"/>
          <w:sz w:val="13"/>
          <w:szCs w:val="13"/>
        </w:rPr>
        <w:t xml:space="preserve"> ="server" attribute. These control names start with Html. </w:t>
      </w:r>
      <w:r w:rsidRPr="00025F44">
        <w:rPr>
          <w:rFonts w:ascii="Arial" w:eastAsia="Times New Roman" w:hAnsi="Arial" w:cs="Arial"/>
          <w:color w:val="212121"/>
          <w:sz w:val="13"/>
          <w:szCs w:val="13"/>
        </w:rPr>
        <w:br/>
      </w:r>
    </w:p>
    <w:tbl>
      <w:tblPr>
        <w:tblW w:w="5000" w:type="pct"/>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13"/>
        <w:gridCol w:w="7077"/>
      </w:tblGrid>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25F44" w:rsidRPr="00025F44" w:rsidRDefault="00025F44" w:rsidP="00025F44">
            <w:pPr>
              <w:spacing w:after="0" w:line="240" w:lineRule="auto"/>
              <w:jc w:val="center"/>
              <w:rPr>
                <w:rFonts w:ascii="Segoe UI" w:eastAsia="Times New Roman" w:hAnsi="Segoe UI" w:cs="Segoe UI"/>
                <w:color w:val="333333"/>
                <w:sz w:val="12"/>
                <w:szCs w:val="12"/>
              </w:rPr>
            </w:pPr>
            <w:r w:rsidRPr="00025F44">
              <w:rPr>
                <w:rFonts w:ascii="Segoe UI" w:eastAsia="Times New Roman" w:hAnsi="Segoe UI" w:cs="Segoe UI"/>
                <w:b/>
                <w:bCs/>
                <w:color w:val="FFFFFF"/>
                <w:sz w:val="12"/>
              </w:rPr>
              <w:t>Controls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25F44" w:rsidRPr="00025F44" w:rsidRDefault="00025F44" w:rsidP="00025F44">
            <w:pPr>
              <w:spacing w:after="0" w:line="240" w:lineRule="auto"/>
              <w:jc w:val="center"/>
              <w:rPr>
                <w:rFonts w:ascii="Segoe UI" w:eastAsia="Times New Roman" w:hAnsi="Segoe UI" w:cs="Segoe UI"/>
                <w:color w:val="333333"/>
                <w:sz w:val="12"/>
                <w:szCs w:val="12"/>
              </w:rPr>
            </w:pPr>
            <w:r w:rsidRPr="00025F44">
              <w:rPr>
                <w:rFonts w:ascii="Segoe UI" w:eastAsia="Times New Roman" w:hAnsi="Segoe UI" w:cs="Segoe UI"/>
                <w:b/>
                <w:bCs/>
                <w:color w:val="FFFFFF"/>
                <w:sz w:val="12"/>
              </w:rPr>
              <w:t>Description</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HtmlForm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 an HTML form control, used as a place holder of other controls.</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HtmlInputText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an input text box control used to get input from user.</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HtmltextArea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multiline text box control.</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HtmlAnchor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 Web navigation.</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HtmlButton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 button control.</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HtmlImage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an image control, which is used to display an image.</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HtmlInputCheckBox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 check box control.</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HtmlInputRadioButton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 radio button control.</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HtmlTable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 table control.</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HtmlTableRow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 row within a table.</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HtmlTableCell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Creates a cell with in a row.</w:t>
            </w:r>
          </w:p>
        </w:tc>
      </w:tr>
    </w:tbl>
    <w:p w:rsidR="00025F44" w:rsidRPr="00025F44" w:rsidRDefault="00025F44" w:rsidP="00025F44">
      <w:pPr>
        <w:numPr>
          <w:ilvl w:val="1"/>
          <w:numId w:val="5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Web Server Controls</w:t>
      </w:r>
    </w:p>
    <w:p w:rsidR="00025F44" w:rsidRPr="00025F44" w:rsidRDefault="00025F44" w:rsidP="00025F44">
      <w:pPr>
        <w:numPr>
          <w:ilvl w:val="1"/>
          <w:numId w:val="5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Validation Controls</w:t>
      </w:r>
    </w:p>
    <w:p w:rsidR="00025F44" w:rsidRPr="00025F44" w:rsidRDefault="00025F44" w:rsidP="00025F44">
      <w:pPr>
        <w:numPr>
          <w:ilvl w:val="1"/>
          <w:numId w:val="5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User Controls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59"/>
        </w:numPr>
        <w:shd w:val="clear" w:color="auto" w:fill="FFFFFF"/>
        <w:spacing w:before="100" w:beforeAutospacing="1" w:after="100" w:afterAutospacing="1" w:line="240" w:lineRule="auto"/>
        <w:rPr>
          <w:rFonts w:ascii="Arial" w:eastAsia="Times New Roman" w:hAnsi="Arial" w:cs="Arial"/>
          <w:color w:val="212121"/>
          <w:sz w:val="13"/>
          <w:szCs w:val="13"/>
        </w:rPr>
      </w:pPr>
      <w:hyperlink r:id="rId36" w:history="1">
        <w:r w:rsidRPr="00025F44">
          <w:rPr>
            <w:rFonts w:ascii="Arial" w:eastAsia="Times New Roman" w:hAnsi="Arial" w:cs="Arial"/>
            <w:color w:val="0000FF"/>
            <w:sz w:val="13"/>
          </w:rPr>
          <w:t>ASP .NET Server-Side controls</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23: What are the authentication modes in ASP.NET for security?</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 xml:space="preserve">When you begin a program for a customer using ASP.NET, you should consider about security. Security is one of the most important components of any application. Security is even more important when you are making a web application which is exposed to </w:t>
      </w:r>
      <w:proofErr w:type="spellStart"/>
      <w:r w:rsidRPr="00025F44">
        <w:rPr>
          <w:rFonts w:ascii="Arial" w:eastAsia="Times New Roman" w:hAnsi="Arial" w:cs="Arial"/>
          <w:color w:val="212121"/>
          <w:sz w:val="13"/>
          <w:szCs w:val="13"/>
        </w:rPr>
        <w:t>million</w:t>
      </w:r>
      <w:proofErr w:type="spellEnd"/>
      <w:r w:rsidRPr="00025F44">
        <w:rPr>
          <w:rFonts w:ascii="Arial" w:eastAsia="Times New Roman" w:hAnsi="Arial" w:cs="Arial"/>
          <w:color w:val="212121"/>
          <w:sz w:val="13"/>
          <w:szCs w:val="13"/>
        </w:rPr>
        <w:t xml:space="preserve"> of users. ASP.NET provides classes and methods that ensure that the application is secure from outside attacks. In this article we will investigate the different types of authentication provided by ASP.NET. In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file you can set authentication mode value 'windows' or 'forms'. What's about difference and how to you use them? (Authentication have some other values to, this article does not consider them.).</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How to use mode "Windows"?</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Windows Authentication mode provides the developer to authenticate a user based on Windows user accounts. This is the default authentication mode provider by ASP.NET. This will return the computer name along with the user name. </w:t>
      </w:r>
    </w:p>
    <w:p w:rsidR="00025F44" w:rsidRPr="00025F44" w:rsidRDefault="00025F44" w:rsidP="00025F44">
      <w:pPr>
        <w:numPr>
          <w:ilvl w:val="0"/>
          <w:numId w:val="6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&lt;authentication mode=</w:t>
      </w:r>
      <w:r w:rsidRPr="00025F44">
        <w:rPr>
          <w:rFonts w:ascii="Consolas" w:eastAsia="Times New Roman" w:hAnsi="Consolas" w:cs="Consolas"/>
          <w:color w:val="0000FF"/>
          <w:sz w:val="11"/>
        </w:rPr>
        <w:t>"Windows"</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6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&lt;forms name=</w:t>
      </w:r>
      <w:r w:rsidRPr="00025F44">
        <w:rPr>
          <w:rFonts w:ascii="Consolas" w:eastAsia="Times New Roman" w:hAnsi="Consolas" w:cs="Consolas"/>
          <w:color w:val="0000FF"/>
          <w:sz w:val="11"/>
        </w:rPr>
        <w:t>" AuthenticationDemo"</w:t>
      </w:r>
      <w:r w:rsidRPr="00025F44">
        <w:rPr>
          <w:rFonts w:ascii="Consolas" w:eastAsia="Times New Roman" w:hAnsi="Consolas" w:cs="Consolas"/>
          <w:color w:val="000000"/>
          <w:sz w:val="11"/>
          <w:szCs w:val="11"/>
          <w:bdr w:val="none" w:sz="0" w:space="0" w:color="auto" w:frame="1"/>
        </w:rPr>
        <w:t> loginUrl=</w:t>
      </w:r>
      <w:r w:rsidRPr="00025F44">
        <w:rPr>
          <w:rFonts w:ascii="Consolas" w:eastAsia="Times New Roman" w:hAnsi="Consolas" w:cs="Consolas"/>
          <w:color w:val="0000FF"/>
          <w:sz w:val="11"/>
        </w:rPr>
        <w:t>"logon.aspx"</w:t>
      </w:r>
      <w:r w:rsidRPr="00025F44">
        <w:rPr>
          <w:rFonts w:ascii="Consolas" w:eastAsia="Times New Roman" w:hAnsi="Consolas" w:cs="Consolas"/>
          <w:color w:val="000000"/>
          <w:sz w:val="11"/>
          <w:szCs w:val="11"/>
          <w:bdr w:val="none" w:sz="0" w:space="0" w:color="auto" w:frame="1"/>
        </w:rPr>
        <w:t> protection=</w:t>
      </w:r>
      <w:r w:rsidRPr="00025F44">
        <w:rPr>
          <w:rFonts w:ascii="Consolas" w:eastAsia="Times New Roman" w:hAnsi="Consolas" w:cs="Consolas"/>
          <w:color w:val="0000FF"/>
          <w:sz w:val="11"/>
        </w:rPr>
        <w:t>"All"</w:t>
      </w:r>
      <w:r w:rsidRPr="00025F44">
        <w:rPr>
          <w:rFonts w:ascii="Consolas" w:eastAsia="Times New Roman" w:hAnsi="Consolas" w:cs="Consolas"/>
          <w:color w:val="000000"/>
          <w:sz w:val="11"/>
          <w:szCs w:val="11"/>
          <w:bdr w:val="none" w:sz="0" w:space="0" w:color="auto" w:frame="1"/>
        </w:rPr>
        <w:t> path=</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timeout=</w:t>
      </w:r>
      <w:r w:rsidRPr="00025F44">
        <w:rPr>
          <w:rFonts w:ascii="Consolas" w:eastAsia="Times New Roman" w:hAnsi="Consolas" w:cs="Consolas"/>
          <w:color w:val="0000FF"/>
          <w:sz w:val="11"/>
        </w:rPr>
        <w:t>"30"</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6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&lt;/authentication&gt;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b/>
          <w:bCs/>
          <w:color w:val="212121"/>
          <w:sz w:val="13"/>
        </w:rPr>
        <w:t>How to use mode "Forms"? </w:t>
      </w:r>
      <w:r w:rsidRPr="00025F44">
        <w:rPr>
          <w:rFonts w:ascii="Arial" w:eastAsia="Times New Roman" w:hAnsi="Arial" w:cs="Arial"/>
          <w:b/>
          <w:bCs/>
          <w:color w:val="212121"/>
          <w:sz w:val="13"/>
          <w:szCs w:val="13"/>
          <w:shd w:val="clear" w:color="auto" w:fill="FFFFFF"/>
        </w:rPr>
        <w:br/>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shd w:val="clear" w:color="auto" w:fill="FFFFFF"/>
        </w:rPr>
        <w:t>Insert the</w:t>
      </w:r>
      <w:r w:rsidRPr="00025F44">
        <w:rPr>
          <w:rFonts w:ascii="Arial" w:eastAsia="Times New Roman" w:hAnsi="Arial" w:cs="Arial"/>
          <w:i/>
          <w:iCs/>
          <w:color w:val="212121"/>
          <w:sz w:val="13"/>
        </w:rPr>
        <w:t> &lt;Forms&gt;</w:t>
      </w:r>
      <w:r w:rsidRPr="00025F44">
        <w:rPr>
          <w:rFonts w:ascii="Arial" w:eastAsia="Times New Roman" w:hAnsi="Arial" w:cs="Arial"/>
          <w:color w:val="212121"/>
          <w:sz w:val="13"/>
          <w:szCs w:val="13"/>
          <w:shd w:val="clear" w:color="auto" w:fill="FFFFFF"/>
        </w:rPr>
        <w:t> tag, and fill the appropriate attributes. </w:t>
      </w:r>
    </w:p>
    <w:p w:rsidR="00025F44" w:rsidRPr="00025F44" w:rsidRDefault="00025F44" w:rsidP="00025F44">
      <w:pPr>
        <w:numPr>
          <w:ilvl w:val="0"/>
          <w:numId w:val="6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&lt;authentication mode=</w:t>
      </w:r>
      <w:r w:rsidRPr="00025F44">
        <w:rPr>
          <w:rFonts w:ascii="Consolas" w:eastAsia="Times New Roman" w:hAnsi="Consolas" w:cs="Consolas"/>
          <w:color w:val="0000FF"/>
          <w:sz w:val="11"/>
        </w:rPr>
        <w:t>"Forms"</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6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&lt;forms name=</w:t>
      </w:r>
      <w:r w:rsidRPr="00025F44">
        <w:rPr>
          <w:rFonts w:ascii="Consolas" w:eastAsia="Times New Roman" w:hAnsi="Consolas" w:cs="Consolas"/>
          <w:color w:val="0000FF"/>
          <w:sz w:val="11"/>
        </w:rPr>
        <w:t>" AuthenticationDemo"</w:t>
      </w:r>
      <w:r w:rsidRPr="00025F44">
        <w:rPr>
          <w:rFonts w:ascii="Consolas" w:eastAsia="Times New Roman" w:hAnsi="Consolas" w:cs="Consolas"/>
          <w:color w:val="000000"/>
          <w:sz w:val="11"/>
          <w:szCs w:val="11"/>
          <w:bdr w:val="none" w:sz="0" w:space="0" w:color="auto" w:frame="1"/>
        </w:rPr>
        <w:t> loginUrl=</w:t>
      </w:r>
      <w:r w:rsidRPr="00025F44">
        <w:rPr>
          <w:rFonts w:ascii="Consolas" w:eastAsia="Times New Roman" w:hAnsi="Consolas" w:cs="Consolas"/>
          <w:color w:val="0000FF"/>
          <w:sz w:val="11"/>
        </w:rPr>
        <w:t>"logon.aspx"</w:t>
      </w:r>
      <w:r w:rsidRPr="00025F44">
        <w:rPr>
          <w:rFonts w:ascii="Consolas" w:eastAsia="Times New Roman" w:hAnsi="Consolas" w:cs="Consolas"/>
          <w:color w:val="000000"/>
          <w:sz w:val="11"/>
          <w:szCs w:val="11"/>
          <w:bdr w:val="none" w:sz="0" w:space="0" w:color="auto" w:frame="1"/>
        </w:rPr>
        <w:t> protection=</w:t>
      </w:r>
      <w:r w:rsidRPr="00025F44">
        <w:rPr>
          <w:rFonts w:ascii="Consolas" w:eastAsia="Times New Roman" w:hAnsi="Consolas" w:cs="Consolas"/>
          <w:color w:val="0000FF"/>
          <w:sz w:val="11"/>
        </w:rPr>
        <w:t>"All"</w:t>
      </w:r>
      <w:r w:rsidRPr="00025F44">
        <w:rPr>
          <w:rFonts w:ascii="Consolas" w:eastAsia="Times New Roman" w:hAnsi="Consolas" w:cs="Consolas"/>
          <w:color w:val="000000"/>
          <w:sz w:val="11"/>
          <w:szCs w:val="11"/>
          <w:bdr w:val="none" w:sz="0" w:space="0" w:color="auto" w:frame="1"/>
        </w:rPr>
        <w:t> path=</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timeout=</w:t>
      </w:r>
      <w:r w:rsidRPr="00025F44">
        <w:rPr>
          <w:rFonts w:ascii="Consolas" w:eastAsia="Times New Roman" w:hAnsi="Consolas" w:cs="Consolas"/>
          <w:color w:val="0000FF"/>
          <w:sz w:val="11"/>
        </w:rPr>
        <w:t>"30"</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6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&lt;/authentication&gt;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b/>
          <w:bCs/>
          <w:color w:val="212121"/>
          <w:sz w:val="13"/>
        </w:rPr>
        <w:t>For further info click on the link:</w:t>
      </w:r>
    </w:p>
    <w:p w:rsidR="00025F44" w:rsidRPr="00025F44" w:rsidRDefault="00025F44" w:rsidP="00025F44">
      <w:pPr>
        <w:numPr>
          <w:ilvl w:val="0"/>
          <w:numId w:val="62"/>
        </w:numPr>
        <w:shd w:val="clear" w:color="auto" w:fill="FFFFFF"/>
        <w:spacing w:before="100" w:beforeAutospacing="1" w:after="100" w:afterAutospacing="1" w:line="240" w:lineRule="auto"/>
        <w:rPr>
          <w:rFonts w:ascii="Arial" w:eastAsia="Times New Roman" w:hAnsi="Arial" w:cs="Arial"/>
          <w:color w:val="212121"/>
          <w:sz w:val="13"/>
          <w:szCs w:val="13"/>
        </w:rPr>
      </w:pPr>
      <w:hyperlink r:id="rId37" w:history="1">
        <w:r w:rsidRPr="00025F44">
          <w:rPr>
            <w:rFonts w:ascii="Arial" w:eastAsia="Times New Roman" w:hAnsi="Arial" w:cs="Arial"/>
            <w:color w:val="0000FF"/>
            <w:sz w:val="13"/>
          </w:rPr>
          <w:t>Authentication Modes in ASP.Net for Security</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24: What is the web API in ASP.NET?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Answer: It is a framework provided by Microsoft for writing HTTP services. There are many frameworks available to build HTTP based services. They follow a common guideline of international standardization but with different flavors.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For example, all framework must adhere to these status codes-</w:t>
      </w:r>
    </w:p>
    <w:p w:rsidR="00025F44" w:rsidRPr="00025F44" w:rsidRDefault="00025F44" w:rsidP="00025F44">
      <w:pPr>
        <w:numPr>
          <w:ilvl w:val="0"/>
          <w:numId w:val="6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1xx</w:t>
      </w:r>
      <w:r w:rsidRPr="00025F44">
        <w:rPr>
          <w:rFonts w:ascii="Arial" w:eastAsia="Times New Roman" w:hAnsi="Arial" w:cs="Arial"/>
          <w:color w:val="212121"/>
          <w:sz w:val="13"/>
          <w:szCs w:val="13"/>
        </w:rPr>
        <w:t> - Informational Message</w:t>
      </w:r>
    </w:p>
    <w:p w:rsidR="00025F44" w:rsidRPr="00025F44" w:rsidRDefault="00025F44" w:rsidP="00025F44">
      <w:pPr>
        <w:numPr>
          <w:ilvl w:val="0"/>
          <w:numId w:val="6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lastRenderedPageBreak/>
        <w:t>2xx</w:t>
      </w:r>
      <w:r w:rsidRPr="00025F44">
        <w:rPr>
          <w:rFonts w:ascii="Arial" w:eastAsia="Times New Roman" w:hAnsi="Arial" w:cs="Arial"/>
          <w:color w:val="212121"/>
          <w:sz w:val="13"/>
          <w:szCs w:val="13"/>
        </w:rPr>
        <w:t> - Successful</w:t>
      </w:r>
    </w:p>
    <w:p w:rsidR="00025F44" w:rsidRPr="00025F44" w:rsidRDefault="00025F44" w:rsidP="00025F44">
      <w:pPr>
        <w:numPr>
          <w:ilvl w:val="0"/>
          <w:numId w:val="6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3xx</w:t>
      </w:r>
      <w:r w:rsidRPr="00025F44">
        <w:rPr>
          <w:rFonts w:ascii="Arial" w:eastAsia="Times New Roman" w:hAnsi="Arial" w:cs="Arial"/>
          <w:color w:val="212121"/>
          <w:sz w:val="13"/>
          <w:szCs w:val="13"/>
        </w:rPr>
        <w:t> - Redirection</w:t>
      </w:r>
    </w:p>
    <w:p w:rsidR="00025F44" w:rsidRPr="00025F44" w:rsidRDefault="00025F44" w:rsidP="00025F44">
      <w:pPr>
        <w:numPr>
          <w:ilvl w:val="0"/>
          <w:numId w:val="6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4xx</w:t>
      </w:r>
      <w:r w:rsidRPr="00025F44">
        <w:rPr>
          <w:rFonts w:ascii="Arial" w:eastAsia="Times New Roman" w:hAnsi="Arial" w:cs="Arial"/>
          <w:color w:val="212121"/>
          <w:sz w:val="13"/>
          <w:szCs w:val="13"/>
        </w:rPr>
        <w:t> - Client Error</w:t>
      </w:r>
    </w:p>
    <w:p w:rsidR="00025F44" w:rsidRPr="00025F44" w:rsidRDefault="00025F44" w:rsidP="00025F44">
      <w:pPr>
        <w:numPr>
          <w:ilvl w:val="0"/>
          <w:numId w:val="6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5xx</w:t>
      </w:r>
      <w:r w:rsidRPr="00025F44">
        <w:rPr>
          <w:rFonts w:ascii="Arial" w:eastAsia="Times New Roman" w:hAnsi="Arial" w:cs="Arial"/>
          <w:color w:val="212121"/>
          <w:sz w:val="13"/>
          <w:szCs w:val="13"/>
        </w:rPr>
        <w:t> - Server Error</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Features:</w:t>
      </w:r>
    </w:p>
    <w:p w:rsidR="00025F44" w:rsidRPr="00025F44" w:rsidRDefault="00025F44" w:rsidP="00025F44">
      <w:pPr>
        <w:numPr>
          <w:ilvl w:val="0"/>
          <w:numId w:val="6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is light weight and thus good for small devices also like tablets, smart phones.</w:t>
      </w:r>
    </w:p>
    <w:p w:rsidR="00025F44" w:rsidRPr="00025F44" w:rsidRDefault="00025F44" w:rsidP="00025F44">
      <w:pPr>
        <w:numPr>
          <w:ilvl w:val="0"/>
          <w:numId w:val="6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No tedious &amp; extensive configuration like WCF REST is required.</w:t>
      </w:r>
    </w:p>
    <w:p w:rsidR="00025F44" w:rsidRPr="00025F44" w:rsidRDefault="00025F44" w:rsidP="00025F44">
      <w:pPr>
        <w:numPr>
          <w:ilvl w:val="0"/>
          <w:numId w:val="6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MediaTypeFormatter</w:t>
      </w:r>
      <w:proofErr w:type="spellEnd"/>
      <w:r w:rsidRPr="00025F44">
        <w:rPr>
          <w:rFonts w:ascii="Arial" w:eastAsia="Times New Roman" w:hAnsi="Arial" w:cs="Arial"/>
          <w:color w:val="212121"/>
          <w:sz w:val="13"/>
          <w:szCs w:val="13"/>
        </w:rPr>
        <w:t xml:space="preserve"> makes easy to configure your APIs response type in single line (JSON, XML and so on).</w:t>
      </w:r>
    </w:p>
    <w:p w:rsidR="00025F44" w:rsidRPr="00025F44" w:rsidRDefault="00025F44" w:rsidP="00025F44">
      <w:pPr>
        <w:numPr>
          <w:ilvl w:val="0"/>
          <w:numId w:val="6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IIS Hosting dependency is no more and it can be hosted in application too.</w:t>
      </w:r>
    </w:p>
    <w:p w:rsidR="00025F44" w:rsidRPr="00025F44" w:rsidRDefault="00025F44" w:rsidP="00025F44">
      <w:pPr>
        <w:numPr>
          <w:ilvl w:val="0"/>
          <w:numId w:val="6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Easy and simple control with HTTP features such as Caching, Versioning, request/response headers and its various content formats.</w:t>
      </w:r>
    </w:p>
    <w:p w:rsidR="00025F44" w:rsidRPr="00025F44" w:rsidRDefault="00025F44" w:rsidP="00025F44">
      <w:pPr>
        <w:numPr>
          <w:ilvl w:val="0"/>
          <w:numId w:val="6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support content-negotiation (deciding the best response data format that client can accept).</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For further info click on the link:</w:t>
      </w:r>
    </w:p>
    <w:p w:rsidR="00025F44" w:rsidRPr="00025F44" w:rsidRDefault="00025F44" w:rsidP="00025F44">
      <w:pPr>
        <w:numPr>
          <w:ilvl w:val="0"/>
          <w:numId w:val="65"/>
        </w:numPr>
        <w:shd w:val="clear" w:color="auto" w:fill="FFFFFF"/>
        <w:spacing w:before="100" w:beforeAutospacing="1" w:after="100" w:afterAutospacing="1" w:line="240" w:lineRule="auto"/>
        <w:rPr>
          <w:rFonts w:ascii="Arial" w:eastAsia="Times New Roman" w:hAnsi="Arial" w:cs="Arial"/>
          <w:color w:val="212121"/>
          <w:sz w:val="13"/>
          <w:szCs w:val="13"/>
        </w:rPr>
      </w:pPr>
      <w:hyperlink r:id="rId38" w:history="1">
        <w:r w:rsidRPr="00025F44">
          <w:rPr>
            <w:rFonts w:ascii="Arial" w:eastAsia="Times New Roman" w:hAnsi="Arial" w:cs="Arial"/>
            <w:color w:val="0000FF"/>
            <w:sz w:val="13"/>
          </w:rPr>
          <w:t>Basic Understanding On ASP.NET Web API</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25: Describe application state management in ASP.NET?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Application Level State Management is used to maintain the state of all the users accessing the web forms present within the website.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value assigned for an application is considered as an object.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Application object will not have any default expiration period.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Whenever the </w:t>
      </w:r>
      <w:proofErr w:type="spellStart"/>
      <w:r w:rsidRPr="00025F44">
        <w:rPr>
          <w:rFonts w:ascii="Arial" w:eastAsia="Times New Roman" w:hAnsi="Arial" w:cs="Arial"/>
          <w:color w:val="212121"/>
          <w:sz w:val="13"/>
          <w:szCs w:val="13"/>
        </w:rPr>
        <w:t>webserver</w:t>
      </w:r>
      <w:proofErr w:type="spellEnd"/>
      <w:r w:rsidRPr="00025F44">
        <w:rPr>
          <w:rFonts w:ascii="Arial" w:eastAsia="Times New Roman" w:hAnsi="Arial" w:cs="Arial"/>
          <w:color w:val="212121"/>
          <w:sz w:val="13"/>
          <w:szCs w:val="13"/>
        </w:rPr>
        <w:t xml:space="preserve"> has been restarted or stopped then the information maintained by the application object will be lost.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If any data is stored on the application object then that information will be shared upon all the users accessing the </w:t>
      </w:r>
      <w:proofErr w:type="spellStart"/>
      <w:r w:rsidRPr="00025F44">
        <w:rPr>
          <w:rFonts w:ascii="Arial" w:eastAsia="Times New Roman" w:hAnsi="Arial" w:cs="Arial"/>
          <w:color w:val="212121"/>
          <w:sz w:val="13"/>
          <w:szCs w:val="13"/>
        </w:rPr>
        <w:t>webserver</w:t>
      </w:r>
      <w:proofErr w:type="spellEnd"/>
      <w:r w:rsidRPr="00025F44">
        <w:rPr>
          <w:rFonts w:ascii="Arial" w:eastAsia="Times New Roman" w:hAnsi="Arial" w:cs="Arial"/>
          <w:color w:val="212121"/>
          <w:sz w:val="13"/>
          <w:szCs w:val="13"/>
        </w:rPr>
        <w: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Since the information is shared among all the users, it is advisable to lock and unlock the application object as per requirement.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Global Application Class(</w:t>
      </w:r>
      <w:proofErr w:type="spellStart"/>
      <w:r w:rsidRPr="00025F44">
        <w:rPr>
          <w:rFonts w:ascii="Arial" w:eastAsia="Times New Roman" w:hAnsi="Arial" w:cs="Arial"/>
          <w:b/>
          <w:bCs/>
          <w:color w:val="212121"/>
          <w:sz w:val="13"/>
        </w:rPr>
        <w:t>Global.asax</w:t>
      </w:r>
      <w:proofErr w:type="spellEnd"/>
      <w:r w:rsidRPr="00025F44">
        <w:rPr>
          <w:rFonts w:ascii="Arial" w:eastAsia="Times New Roman" w:hAnsi="Arial" w:cs="Arial"/>
          <w:b/>
          <w:bCs/>
          <w:color w:val="212121"/>
          <w:sz w:val="13"/>
        </w:rPr>
        <w: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It is a Class which consists of event handlers which executes the code implicitly whenever a relevant task has been performed on the web </w:t>
      </w:r>
      <w:proofErr w:type="spellStart"/>
      <w:r w:rsidRPr="00025F44">
        <w:rPr>
          <w:rFonts w:ascii="Arial" w:eastAsia="Times New Roman" w:hAnsi="Arial" w:cs="Arial"/>
          <w:color w:val="212121"/>
          <w:sz w:val="13"/>
          <w:szCs w:val="13"/>
        </w:rPr>
        <w:t>server.</w:t>
      </w:r>
      <w:r w:rsidRPr="00025F44">
        <w:rPr>
          <w:rFonts w:ascii="Arial" w:eastAsia="Times New Roman" w:hAnsi="Arial" w:cs="Arial"/>
          <w:b/>
          <w:bCs/>
          <w:color w:val="212121"/>
          <w:sz w:val="13"/>
        </w:rPr>
        <w:t>Design</w:t>
      </w:r>
      <w:proofErr w:type="spellEnd"/>
      <w:r w:rsidRPr="00025F44">
        <w:rPr>
          <w:rFonts w:ascii="Arial" w:eastAsia="Times New Roman" w:hAnsi="Arial" w:cs="Arial"/>
          <w:color w:val="212121"/>
          <w:sz w:val="13"/>
          <w:szCs w:val="13"/>
        </w:rPr>
        <w:t>: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 Application Language=</w:t>
      </w:r>
      <w:r w:rsidRPr="00025F44">
        <w:rPr>
          <w:rFonts w:ascii="Consolas" w:eastAsia="Times New Roman" w:hAnsi="Consolas" w:cs="Consolas"/>
          <w:color w:val="0000FF"/>
          <w:sz w:val="11"/>
        </w:rPr>
        <w:t>"C#"</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&lt;script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Application_Start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color w:val="008200"/>
          <w:sz w:val="11"/>
        </w:rPr>
        <w:t>// Code that runs on application startup</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Application_End</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color w:val="008200"/>
          <w:sz w:val="11"/>
        </w:rPr>
        <w:t>// Code that runs on application shutdown</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Application_Error</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color w:val="008200"/>
          <w:sz w:val="11"/>
        </w:rPr>
        <w:t>// Code that runs when an unhandled error occurs</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Session_Start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color w:val="008200"/>
          <w:sz w:val="11"/>
        </w:rPr>
        <w:t>// Code that runs when a new session is started</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Session_End</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color w:val="008200"/>
          <w:sz w:val="11"/>
        </w:rPr>
        <w:t>// Code that runs when a session ends. </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&lt;/script&gt;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67"/>
        </w:numPr>
        <w:shd w:val="clear" w:color="auto" w:fill="FFFFFF"/>
        <w:spacing w:before="100" w:beforeAutospacing="1" w:after="100" w:afterAutospacing="1" w:line="240" w:lineRule="auto"/>
        <w:rPr>
          <w:rFonts w:ascii="Arial" w:eastAsia="Times New Roman" w:hAnsi="Arial" w:cs="Arial"/>
          <w:color w:val="212121"/>
          <w:sz w:val="13"/>
          <w:szCs w:val="13"/>
        </w:rPr>
      </w:pPr>
      <w:hyperlink r:id="rId39" w:history="1">
        <w:r w:rsidRPr="00025F44">
          <w:rPr>
            <w:rFonts w:ascii="Arial" w:eastAsia="Times New Roman" w:hAnsi="Arial" w:cs="Arial"/>
            <w:color w:val="0000FF"/>
            <w:sz w:val="13"/>
          </w:rPr>
          <w:t>Application Level State Management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26: What is the code behind and Inline Code?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Code Behind</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Code Behind refers to the code for an ASP.NET Web page that is written in a separate class file that can have the extension of .</w:t>
      </w:r>
      <w:proofErr w:type="spellStart"/>
      <w:r w:rsidRPr="00025F44">
        <w:rPr>
          <w:rFonts w:ascii="Arial" w:eastAsia="Times New Roman" w:hAnsi="Arial" w:cs="Arial"/>
          <w:color w:val="212121"/>
          <w:sz w:val="13"/>
          <w:szCs w:val="13"/>
        </w:rPr>
        <w:t>aspx.cs</w:t>
      </w:r>
      <w:proofErr w:type="spellEnd"/>
      <w:r w:rsidRPr="00025F44">
        <w:rPr>
          <w:rFonts w:ascii="Arial" w:eastAsia="Times New Roman" w:hAnsi="Arial" w:cs="Arial"/>
          <w:color w:val="212121"/>
          <w:sz w:val="13"/>
          <w:szCs w:val="13"/>
        </w:rPr>
        <w:t xml:space="preserve"> or .</w:t>
      </w:r>
      <w:proofErr w:type="spellStart"/>
      <w:r w:rsidRPr="00025F44">
        <w:rPr>
          <w:rFonts w:ascii="Arial" w:eastAsia="Times New Roman" w:hAnsi="Arial" w:cs="Arial"/>
          <w:color w:val="212121"/>
          <w:sz w:val="13"/>
          <w:szCs w:val="13"/>
        </w:rPr>
        <w:t>aspx.vb</w:t>
      </w:r>
      <w:proofErr w:type="spellEnd"/>
      <w:r w:rsidRPr="00025F44">
        <w:rPr>
          <w:rFonts w:ascii="Arial" w:eastAsia="Times New Roman" w:hAnsi="Arial" w:cs="Arial"/>
          <w:color w:val="212121"/>
          <w:sz w:val="13"/>
          <w:szCs w:val="13"/>
        </w:rPr>
        <w:t xml:space="preserve"> depending on the language used. Here the code is compiled into a separate class from which the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file derives. You can write the code in a separate .</w:t>
      </w:r>
      <w:proofErr w:type="spellStart"/>
      <w:r w:rsidRPr="00025F44">
        <w:rPr>
          <w:rFonts w:ascii="Arial" w:eastAsia="Times New Roman" w:hAnsi="Arial" w:cs="Arial"/>
          <w:color w:val="212121"/>
          <w:sz w:val="13"/>
          <w:szCs w:val="13"/>
        </w:rPr>
        <w:t>cs</w:t>
      </w:r>
      <w:proofErr w:type="spellEnd"/>
      <w:r w:rsidRPr="00025F44">
        <w:rPr>
          <w:rFonts w:ascii="Arial" w:eastAsia="Times New Roman" w:hAnsi="Arial" w:cs="Arial"/>
          <w:color w:val="212121"/>
          <w:sz w:val="13"/>
          <w:szCs w:val="13"/>
        </w:rPr>
        <w:t xml:space="preserve"> or .</w:t>
      </w:r>
      <w:proofErr w:type="spellStart"/>
      <w:r w:rsidRPr="00025F44">
        <w:rPr>
          <w:rFonts w:ascii="Arial" w:eastAsia="Times New Roman" w:hAnsi="Arial" w:cs="Arial"/>
          <w:color w:val="212121"/>
          <w:sz w:val="13"/>
          <w:szCs w:val="13"/>
        </w:rPr>
        <w:t>vb</w:t>
      </w:r>
      <w:proofErr w:type="spellEnd"/>
      <w:r w:rsidRPr="00025F44">
        <w:rPr>
          <w:rFonts w:ascii="Arial" w:eastAsia="Times New Roman" w:hAnsi="Arial" w:cs="Arial"/>
          <w:color w:val="212121"/>
          <w:sz w:val="13"/>
          <w:szCs w:val="13"/>
        </w:rPr>
        <w:t xml:space="preserve"> code file for each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page. One major point of Code Behind is that the code for all the Web pages is compiled into a DLL file that allows the web pages to be hosted free </w:t>
      </w:r>
      <w:r w:rsidRPr="00025F44">
        <w:rPr>
          <w:rFonts w:ascii="Arial" w:eastAsia="Times New Roman" w:hAnsi="Arial" w:cs="Arial"/>
          <w:color w:val="212121"/>
          <w:sz w:val="13"/>
          <w:szCs w:val="13"/>
        </w:rPr>
        <w:lastRenderedPageBreak/>
        <w:t>from any Inline Server Code.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Inline Code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Inline Code refers to the code that is written inside an ASP.NET Web Page that has an extension of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It allows the code to be written along with the HTML source code using a &lt;Script&gt; tag. It's major point is that since it's physically in the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file it's deployed with the Web Form page whenever the Web Page is deployed.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For further info click on the link:</w:t>
      </w:r>
    </w:p>
    <w:p w:rsidR="00025F44" w:rsidRPr="00025F44" w:rsidRDefault="00025F44" w:rsidP="00025F44">
      <w:pPr>
        <w:numPr>
          <w:ilvl w:val="0"/>
          <w:numId w:val="68"/>
        </w:numPr>
        <w:shd w:val="clear" w:color="auto" w:fill="FFFFFF"/>
        <w:spacing w:before="100" w:beforeAutospacing="1" w:after="100" w:afterAutospacing="1" w:line="240" w:lineRule="auto"/>
        <w:rPr>
          <w:rFonts w:ascii="Arial" w:eastAsia="Times New Roman" w:hAnsi="Arial" w:cs="Arial"/>
          <w:color w:val="212121"/>
          <w:sz w:val="13"/>
          <w:szCs w:val="13"/>
        </w:rPr>
      </w:pPr>
      <w:hyperlink r:id="rId40" w:history="1">
        <w:r w:rsidRPr="00025F44">
          <w:rPr>
            <w:rFonts w:ascii="Arial" w:eastAsia="Times New Roman" w:hAnsi="Arial" w:cs="Arial"/>
            <w:color w:val="0000FF"/>
            <w:sz w:val="13"/>
          </w:rPr>
          <w:t>Code Behind and Inline Code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27: What is the ASP.NET page life Cycle?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When a page is requested by the user from the browser, the request goes through a series of steps and many things happen in the background to produce the output or send the response back to the client. The periods between the request and response of a page is called the "Page Life Cycle".</w:t>
      </w:r>
    </w:p>
    <w:p w:rsidR="00025F44" w:rsidRPr="00025F44" w:rsidRDefault="00025F44" w:rsidP="00025F44">
      <w:pPr>
        <w:numPr>
          <w:ilvl w:val="0"/>
          <w:numId w:val="6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Request: </w:t>
      </w:r>
      <w:r w:rsidRPr="00025F44">
        <w:rPr>
          <w:rFonts w:ascii="Arial" w:eastAsia="Times New Roman" w:hAnsi="Arial" w:cs="Arial"/>
          <w:color w:val="212121"/>
          <w:sz w:val="13"/>
          <w:szCs w:val="13"/>
        </w:rPr>
        <w:t>Start of the life cycle (sent by the user).</w:t>
      </w:r>
    </w:p>
    <w:p w:rsidR="00025F44" w:rsidRPr="00025F44" w:rsidRDefault="00025F44" w:rsidP="00025F44">
      <w:pPr>
        <w:numPr>
          <w:ilvl w:val="0"/>
          <w:numId w:val="6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Response: </w:t>
      </w:r>
      <w:r w:rsidRPr="00025F44">
        <w:rPr>
          <w:rFonts w:ascii="Arial" w:eastAsia="Times New Roman" w:hAnsi="Arial" w:cs="Arial"/>
          <w:color w:val="212121"/>
          <w:sz w:val="13"/>
          <w:szCs w:val="13"/>
        </w:rPr>
        <w:t>End of the life cycle (sent by the server).</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There are four stages that occur during the Page Life Cycle before the HTML Response is returned to the client. Later in this article </w:t>
      </w:r>
      <w:proofErr w:type="spellStart"/>
      <w:r w:rsidRPr="00025F44">
        <w:rPr>
          <w:rFonts w:ascii="Arial" w:eastAsia="Times New Roman" w:hAnsi="Arial" w:cs="Arial"/>
          <w:color w:val="212121"/>
          <w:sz w:val="13"/>
          <w:szCs w:val="13"/>
        </w:rPr>
        <w:t>we"ll</w:t>
      </w:r>
      <w:proofErr w:type="spellEnd"/>
      <w:r w:rsidRPr="00025F44">
        <w:rPr>
          <w:rFonts w:ascii="Arial" w:eastAsia="Times New Roman" w:hAnsi="Arial" w:cs="Arial"/>
          <w:color w:val="212121"/>
          <w:sz w:val="13"/>
          <w:szCs w:val="13"/>
        </w:rPr>
        <w:t xml:space="preserve"> study all these stages and their sub events.</w:t>
      </w:r>
    </w:p>
    <w:p w:rsidR="00025F44" w:rsidRPr="00025F44" w:rsidRDefault="00025F44" w:rsidP="00025F44">
      <w:pPr>
        <w:numPr>
          <w:ilvl w:val="0"/>
          <w:numId w:val="7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Initialization</w:t>
      </w:r>
    </w:p>
    <w:p w:rsidR="00025F44" w:rsidRPr="00025F44" w:rsidRDefault="00025F44" w:rsidP="00025F44">
      <w:pPr>
        <w:numPr>
          <w:ilvl w:val="0"/>
          <w:numId w:val="7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Loading</w:t>
      </w:r>
    </w:p>
    <w:p w:rsidR="00025F44" w:rsidRPr="00025F44" w:rsidRDefault="00025F44" w:rsidP="00025F44">
      <w:pPr>
        <w:numPr>
          <w:ilvl w:val="0"/>
          <w:numId w:val="7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Rendering</w:t>
      </w:r>
    </w:p>
    <w:p w:rsidR="00025F44" w:rsidRPr="00025F44" w:rsidRDefault="00025F44" w:rsidP="00025F44">
      <w:pPr>
        <w:numPr>
          <w:ilvl w:val="0"/>
          <w:numId w:val="7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Unloading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38"/>
        <w:gridCol w:w="8652"/>
      </w:tblGrid>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b/>
                <w:bCs/>
                <w:color w:val="333333"/>
                <w:sz w:val="12"/>
              </w:rPr>
              <w:t>Initialization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 xml:space="preserve">During this stage the </w:t>
            </w:r>
            <w:proofErr w:type="spellStart"/>
            <w:r w:rsidRPr="00025F44">
              <w:rPr>
                <w:rFonts w:ascii="Segoe UI" w:eastAsia="Times New Roman" w:hAnsi="Segoe UI" w:cs="Segoe UI"/>
                <w:color w:val="333333"/>
                <w:sz w:val="12"/>
                <w:szCs w:val="12"/>
              </w:rPr>
              <w:t>IsPostback</w:t>
            </w:r>
            <w:proofErr w:type="spellEnd"/>
            <w:r w:rsidRPr="00025F44">
              <w:rPr>
                <w:rFonts w:ascii="Segoe UI" w:eastAsia="Times New Roman" w:hAnsi="Segoe UI" w:cs="Segoe UI"/>
                <w:color w:val="333333"/>
                <w:sz w:val="12"/>
                <w:szCs w:val="12"/>
              </w:rPr>
              <w:t xml:space="preserve"> property is set. The page determines whether the request is a </w:t>
            </w:r>
            <w:proofErr w:type="spellStart"/>
            <w:r w:rsidRPr="00025F44">
              <w:rPr>
                <w:rFonts w:ascii="Segoe UI" w:eastAsia="Times New Roman" w:hAnsi="Segoe UI" w:cs="Segoe UI"/>
                <w:color w:val="333333"/>
                <w:sz w:val="12"/>
                <w:szCs w:val="12"/>
              </w:rPr>
              <w:t>Postback</w:t>
            </w:r>
            <w:proofErr w:type="spellEnd"/>
            <w:r w:rsidRPr="00025F44">
              <w:rPr>
                <w:rFonts w:ascii="Segoe UI" w:eastAsia="Times New Roman" w:hAnsi="Segoe UI" w:cs="Segoe UI"/>
                <w:color w:val="333333"/>
                <w:sz w:val="12"/>
                <w:szCs w:val="12"/>
              </w:rPr>
              <w:t xml:space="preserve"> (old request) or if this is the first time the page is being processed (new request). Controls on the page are available and each control's </w:t>
            </w:r>
            <w:proofErr w:type="spellStart"/>
            <w:r w:rsidRPr="00025F44">
              <w:rPr>
                <w:rFonts w:ascii="Segoe UI" w:eastAsia="Times New Roman" w:hAnsi="Segoe UI" w:cs="Segoe UI"/>
                <w:color w:val="333333"/>
                <w:sz w:val="12"/>
                <w:szCs w:val="12"/>
              </w:rPr>
              <w:t>UniqueID</w:t>
            </w:r>
            <w:proofErr w:type="spellEnd"/>
            <w:r w:rsidRPr="00025F44">
              <w:rPr>
                <w:rFonts w:ascii="Segoe UI" w:eastAsia="Times New Roman" w:hAnsi="Segoe UI" w:cs="Segoe UI"/>
                <w:color w:val="333333"/>
                <w:sz w:val="12"/>
                <w:szCs w:val="12"/>
              </w:rPr>
              <w:t xml:space="preserve"> property is set. Now if the current request is a </w:t>
            </w:r>
            <w:proofErr w:type="spellStart"/>
            <w:r w:rsidRPr="00025F44">
              <w:rPr>
                <w:rFonts w:ascii="Segoe UI" w:eastAsia="Times New Roman" w:hAnsi="Segoe UI" w:cs="Segoe UI"/>
                <w:color w:val="333333"/>
                <w:sz w:val="12"/>
                <w:szCs w:val="12"/>
              </w:rPr>
              <w:t>postback</w:t>
            </w:r>
            <w:proofErr w:type="spellEnd"/>
            <w:r w:rsidRPr="00025F44">
              <w:rPr>
                <w:rFonts w:ascii="Segoe UI" w:eastAsia="Times New Roman" w:hAnsi="Segoe UI" w:cs="Segoe UI"/>
                <w:color w:val="333333"/>
                <w:sz w:val="12"/>
                <w:szCs w:val="12"/>
              </w:rPr>
              <w:t xml:space="preserve"> then the data has not been loaded and the value of the controls have not yet been restored from the view state.</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b/>
                <w:bCs/>
                <w:color w:val="333333"/>
                <w:sz w:val="12"/>
              </w:rPr>
              <w:t>Loading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 xml:space="preserve">At this stage if the request is a </w:t>
            </w:r>
            <w:proofErr w:type="spellStart"/>
            <w:r w:rsidRPr="00025F44">
              <w:rPr>
                <w:rFonts w:ascii="Segoe UI" w:eastAsia="Times New Roman" w:hAnsi="Segoe UI" w:cs="Segoe UI"/>
                <w:color w:val="333333"/>
                <w:sz w:val="12"/>
                <w:szCs w:val="12"/>
              </w:rPr>
              <w:t>Postback</w:t>
            </w:r>
            <w:proofErr w:type="spellEnd"/>
            <w:r w:rsidRPr="00025F44">
              <w:rPr>
                <w:rFonts w:ascii="Segoe UI" w:eastAsia="Times New Roman" w:hAnsi="Segoe UI" w:cs="Segoe UI"/>
                <w:color w:val="333333"/>
                <w:sz w:val="12"/>
                <w:szCs w:val="12"/>
              </w:rPr>
              <w:t xml:space="preserve"> then it loads the data from the view state.</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b/>
                <w:bCs/>
                <w:color w:val="333333"/>
                <w:sz w:val="12"/>
              </w:rPr>
              <w:t>Rendering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 xml:space="preserve">Before rendering, the View State is saved for the page and its controls. During this phase, the page calls the render method for each control, providing a text writer that writes its output to the </w:t>
            </w:r>
            <w:proofErr w:type="spellStart"/>
            <w:r w:rsidRPr="00025F44">
              <w:rPr>
                <w:rFonts w:ascii="Segoe UI" w:eastAsia="Times New Roman" w:hAnsi="Segoe UI" w:cs="Segoe UI"/>
                <w:color w:val="333333"/>
                <w:sz w:val="12"/>
                <w:szCs w:val="12"/>
              </w:rPr>
              <w:t>OutputStream</w:t>
            </w:r>
            <w:proofErr w:type="spellEnd"/>
            <w:r w:rsidRPr="00025F44">
              <w:rPr>
                <w:rFonts w:ascii="Segoe UI" w:eastAsia="Times New Roman" w:hAnsi="Segoe UI" w:cs="Segoe UI"/>
                <w:color w:val="333333"/>
                <w:sz w:val="12"/>
                <w:szCs w:val="12"/>
              </w:rPr>
              <w:t xml:space="preserve"> of the page's Response property.</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b/>
                <w:bCs/>
                <w:color w:val="333333"/>
                <w:sz w:val="12"/>
              </w:rPr>
              <w:t>Unloading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Unload is called after the page has been fully rendered, sent to the client and is ready to be discarded. At this point also the page properties such as Response and Request are unloaded.</w:t>
            </w:r>
          </w:p>
        </w:tc>
      </w:tr>
    </w:tbl>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71"/>
        </w:numPr>
        <w:shd w:val="clear" w:color="auto" w:fill="FFFFFF"/>
        <w:spacing w:before="100" w:beforeAutospacing="1" w:after="100" w:afterAutospacing="1" w:line="240" w:lineRule="auto"/>
        <w:rPr>
          <w:rFonts w:ascii="Arial" w:eastAsia="Times New Roman" w:hAnsi="Arial" w:cs="Arial"/>
          <w:color w:val="212121"/>
          <w:sz w:val="13"/>
          <w:szCs w:val="13"/>
        </w:rPr>
      </w:pPr>
      <w:hyperlink r:id="rId41" w:history="1">
        <w:r w:rsidRPr="00025F44">
          <w:rPr>
            <w:rFonts w:ascii="Arial" w:eastAsia="Times New Roman" w:hAnsi="Arial" w:cs="Arial"/>
            <w:color w:val="0000FF"/>
            <w:sz w:val="13"/>
          </w:rPr>
          <w:t>ASP.Net Page Life Cycle</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28: What is the ASP.NET page life cycle events?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We have many events in ASP.NET page life cycle let’s see some most important events:</w:t>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Page request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When ASP.NET gets a page request, it decides whether to parse and compile the page or there would be a cached version of the page; accordingly the response is sent,</w:t>
      </w:r>
      <w:r w:rsidRPr="00025F44">
        <w:rPr>
          <w:rFonts w:ascii="Arial" w:eastAsia="Times New Roman" w:hAnsi="Arial" w:cs="Arial"/>
          <w:color w:val="212121"/>
          <w:sz w:val="13"/>
          <w:szCs w:val="13"/>
        </w:rPr>
        <w:br/>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Starting of page life cycle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At this stage, the Request and Response objects are set. If the request is an old request or post back, the </w:t>
      </w:r>
      <w:proofErr w:type="spellStart"/>
      <w:r w:rsidRPr="00025F44">
        <w:rPr>
          <w:rFonts w:ascii="Arial" w:eastAsia="Times New Roman" w:hAnsi="Arial" w:cs="Arial"/>
          <w:color w:val="212121"/>
          <w:sz w:val="13"/>
          <w:szCs w:val="13"/>
        </w:rPr>
        <w:t>IsPostBack</w:t>
      </w:r>
      <w:proofErr w:type="spellEnd"/>
      <w:r w:rsidRPr="00025F44">
        <w:rPr>
          <w:rFonts w:ascii="Arial" w:eastAsia="Times New Roman" w:hAnsi="Arial" w:cs="Arial"/>
          <w:color w:val="212121"/>
          <w:sz w:val="13"/>
          <w:szCs w:val="13"/>
        </w:rPr>
        <w:t xml:space="preserve"> property of the page is set to true. The </w:t>
      </w:r>
      <w:proofErr w:type="spellStart"/>
      <w:r w:rsidRPr="00025F44">
        <w:rPr>
          <w:rFonts w:ascii="Arial" w:eastAsia="Times New Roman" w:hAnsi="Arial" w:cs="Arial"/>
          <w:color w:val="212121"/>
          <w:sz w:val="13"/>
          <w:szCs w:val="13"/>
        </w:rPr>
        <w:t>UICulture</w:t>
      </w:r>
      <w:proofErr w:type="spellEnd"/>
      <w:r w:rsidRPr="00025F44">
        <w:rPr>
          <w:rFonts w:ascii="Arial" w:eastAsia="Times New Roman" w:hAnsi="Arial" w:cs="Arial"/>
          <w:color w:val="212121"/>
          <w:sz w:val="13"/>
          <w:szCs w:val="13"/>
        </w:rPr>
        <w:t xml:space="preserve"> property of the page is also set. </w:t>
      </w:r>
      <w:r w:rsidRPr="00025F44">
        <w:rPr>
          <w:rFonts w:ascii="Arial" w:eastAsia="Times New Roman" w:hAnsi="Arial" w:cs="Arial"/>
          <w:color w:val="212121"/>
          <w:sz w:val="13"/>
          <w:szCs w:val="13"/>
        </w:rPr>
        <w:br/>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Page initialization</w:t>
      </w:r>
      <w:r w:rsidRPr="00025F44">
        <w:rPr>
          <w:rFonts w:ascii="Arial" w:eastAsia="Times New Roman" w:hAnsi="Arial" w:cs="Arial"/>
          <w:color w:val="212121"/>
          <w:sz w:val="13"/>
          <w:szCs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At this stage, the controls on the page are assigned unique ID by setting the </w:t>
      </w:r>
      <w:proofErr w:type="spellStart"/>
      <w:r w:rsidRPr="00025F44">
        <w:rPr>
          <w:rFonts w:ascii="Arial" w:eastAsia="Times New Roman" w:hAnsi="Arial" w:cs="Arial"/>
          <w:color w:val="212121"/>
          <w:sz w:val="13"/>
          <w:szCs w:val="13"/>
        </w:rPr>
        <w:t>UniqueID</w:t>
      </w:r>
      <w:proofErr w:type="spellEnd"/>
      <w:r w:rsidRPr="00025F44">
        <w:rPr>
          <w:rFonts w:ascii="Arial" w:eastAsia="Times New Roman" w:hAnsi="Arial" w:cs="Arial"/>
          <w:color w:val="212121"/>
          <w:sz w:val="13"/>
          <w:szCs w:val="13"/>
        </w:rPr>
        <w:t xml:space="preserve"> property and themes are applied. For a new request </w:t>
      </w:r>
      <w:proofErr w:type="spellStart"/>
      <w:r w:rsidRPr="00025F44">
        <w:rPr>
          <w:rFonts w:ascii="Arial" w:eastAsia="Times New Roman" w:hAnsi="Arial" w:cs="Arial"/>
          <w:color w:val="212121"/>
          <w:sz w:val="13"/>
          <w:szCs w:val="13"/>
        </w:rPr>
        <w:t>postback</w:t>
      </w:r>
      <w:proofErr w:type="spellEnd"/>
      <w:r w:rsidRPr="00025F44">
        <w:rPr>
          <w:rFonts w:ascii="Arial" w:eastAsia="Times New Roman" w:hAnsi="Arial" w:cs="Arial"/>
          <w:color w:val="212121"/>
          <w:sz w:val="13"/>
          <w:szCs w:val="13"/>
        </w:rPr>
        <w:t xml:space="preserve"> data is loaded and the control properties are restored to the view-state values.</w:t>
      </w:r>
      <w:r w:rsidRPr="00025F44">
        <w:rPr>
          <w:rFonts w:ascii="Arial" w:eastAsia="Times New Roman" w:hAnsi="Arial" w:cs="Arial"/>
          <w:color w:val="212121"/>
          <w:sz w:val="13"/>
          <w:szCs w:val="13"/>
        </w:rPr>
        <w:br/>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Page load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At this stage, control properties are set using the view state and control state values.</w:t>
      </w:r>
      <w:r w:rsidRPr="00025F44">
        <w:rPr>
          <w:rFonts w:ascii="Arial" w:eastAsia="Times New Roman" w:hAnsi="Arial" w:cs="Arial"/>
          <w:color w:val="212121"/>
          <w:sz w:val="13"/>
          <w:szCs w:val="13"/>
        </w:rPr>
        <w:br/>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Validation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Validate method of the validation control is called and if it runs successfully, the </w:t>
      </w:r>
      <w:proofErr w:type="spellStart"/>
      <w:r w:rsidRPr="00025F44">
        <w:rPr>
          <w:rFonts w:ascii="Arial" w:eastAsia="Times New Roman" w:hAnsi="Arial" w:cs="Arial"/>
          <w:color w:val="212121"/>
          <w:sz w:val="13"/>
          <w:szCs w:val="13"/>
        </w:rPr>
        <w:t>IsValid</w:t>
      </w:r>
      <w:proofErr w:type="spellEnd"/>
      <w:r w:rsidRPr="00025F44">
        <w:rPr>
          <w:rFonts w:ascii="Arial" w:eastAsia="Times New Roman" w:hAnsi="Arial" w:cs="Arial"/>
          <w:color w:val="212121"/>
          <w:sz w:val="13"/>
          <w:szCs w:val="13"/>
        </w:rPr>
        <w:t xml:space="preserve"> property of the page is set to true.</w:t>
      </w:r>
      <w:r w:rsidRPr="00025F44">
        <w:rPr>
          <w:rFonts w:ascii="Arial" w:eastAsia="Times New Roman" w:hAnsi="Arial" w:cs="Arial"/>
          <w:color w:val="212121"/>
          <w:sz w:val="13"/>
          <w:szCs w:val="13"/>
        </w:rPr>
        <w:br/>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lastRenderedPageBreak/>
        <w:t>Postback</w:t>
      </w:r>
      <w:proofErr w:type="spellEnd"/>
      <w:r w:rsidRPr="00025F44">
        <w:rPr>
          <w:rFonts w:ascii="Arial" w:eastAsia="Times New Roman" w:hAnsi="Arial" w:cs="Arial"/>
          <w:b/>
          <w:bCs/>
          <w:color w:val="212121"/>
          <w:sz w:val="13"/>
        </w:rPr>
        <w:t xml:space="preserve"> event handling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If the request is a </w:t>
      </w:r>
      <w:proofErr w:type="spellStart"/>
      <w:r w:rsidRPr="00025F44">
        <w:rPr>
          <w:rFonts w:ascii="Arial" w:eastAsia="Times New Roman" w:hAnsi="Arial" w:cs="Arial"/>
          <w:color w:val="212121"/>
          <w:sz w:val="13"/>
          <w:szCs w:val="13"/>
        </w:rPr>
        <w:t>postback</w:t>
      </w:r>
      <w:proofErr w:type="spellEnd"/>
      <w:r w:rsidRPr="00025F44">
        <w:rPr>
          <w:rFonts w:ascii="Arial" w:eastAsia="Times New Roman" w:hAnsi="Arial" w:cs="Arial"/>
          <w:color w:val="212121"/>
          <w:sz w:val="13"/>
          <w:szCs w:val="13"/>
        </w:rPr>
        <w:t xml:space="preserve"> (old request), the related event handler is called.</w:t>
      </w:r>
      <w:r w:rsidRPr="00025F44">
        <w:rPr>
          <w:rFonts w:ascii="Arial" w:eastAsia="Times New Roman" w:hAnsi="Arial" w:cs="Arial"/>
          <w:color w:val="212121"/>
          <w:sz w:val="13"/>
          <w:szCs w:val="13"/>
        </w:rPr>
        <w:br/>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Page rendering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At this stage, view state for the page and all controls are saved. The page calls the Render method for each control and the output of rendering is written to the </w:t>
      </w:r>
      <w:proofErr w:type="spellStart"/>
      <w:r w:rsidRPr="00025F44">
        <w:rPr>
          <w:rFonts w:ascii="Arial" w:eastAsia="Times New Roman" w:hAnsi="Arial" w:cs="Arial"/>
          <w:color w:val="212121"/>
          <w:sz w:val="13"/>
          <w:szCs w:val="13"/>
        </w:rPr>
        <w:t>OutputStream</w:t>
      </w:r>
      <w:proofErr w:type="spellEnd"/>
      <w:r w:rsidRPr="00025F44">
        <w:rPr>
          <w:rFonts w:ascii="Arial" w:eastAsia="Times New Roman" w:hAnsi="Arial" w:cs="Arial"/>
          <w:color w:val="212121"/>
          <w:sz w:val="13"/>
          <w:szCs w:val="13"/>
        </w:rPr>
        <w:t xml:space="preserve"> class of the Page's Response property. </w:t>
      </w:r>
      <w:r w:rsidRPr="00025F44">
        <w:rPr>
          <w:rFonts w:ascii="Arial" w:eastAsia="Times New Roman" w:hAnsi="Arial" w:cs="Arial"/>
          <w:color w:val="212121"/>
          <w:sz w:val="13"/>
          <w:szCs w:val="13"/>
        </w:rPr>
        <w:br/>
      </w:r>
    </w:p>
    <w:p w:rsidR="00025F44" w:rsidRPr="00025F44" w:rsidRDefault="00025F44" w:rsidP="00025F44">
      <w:pPr>
        <w:numPr>
          <w:ilvl w:val="0"/>
          <w:numId w:val="7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Unload</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The rendered page is sent to the client and page properties, such as Response and Request are unloaded and all cleanup done.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ASP.NET Page Life Cycle Events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Following are the page life cycle events:</w:t>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PreInit</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proofErr w:type="spellStart"/>
      <w:r w:rsidRPr="00025F44">
        <w:rPr>
          <w:rFonts w:ascii="Arial" w:eastAsia="Times New Roman" w:hAnsi="Arial" w:cs="Arial"/>
          <w:color w:val="212121"/>
          <w:sz w:val="13"/>
          <w:szCs w:val="13"/>
        </w:rPr>
        <w:t>PreInit</w:t>
      </w:r>
      <w:proofErr w:type="spellEnd"/>
      <w:r w:rsidRPr="00025F44">
        <w:rPr>
          <w:rFonts w:ascii="Arial" w:eastAsia="Times New Roman" w:hAnsi="Arial" w:cs="Arial"/>
          <w:color w:val="212121"/>
          <w:sz w:val="13"/>
          <w:szCs w:val="13"/>
        </w:rPr>
        <w:t xml:space="preserve"> is the first event in page life cycle. It checks the </w:t>
      </w:r>
      <w:proofErr w:type="spellStart"/>
      <w:r w:rsidRPr="00025F44">
        <w:rPr>
          <w:rFonts w:ascii="Arial" w:eastAsia="Times New Roman" w:hAnsi="Arial" w:cs="Arial"/>
          <w:color w:val="212121"/>
          <w:sz w:val="13"/>
          <w:szCs w:val="13"/>
        </w:rPr>
        <w:t>IsPostBack</w:t>
      </w:r>
      <w:proofErr w:type="spellEnd"/>
      <w:r w:rsidRPr="00025F44">
        <w:rPr>
          <w:rFonts w:ascii="Arial" w:eastAsia="Times New Roman" w:hAnsi="Arial" w:cs="Arial"/>
          <w:color w:val="212121"/>
          <w:sz w:val="13"/>
          <w:szCs w:val="13"/>
        </w:rPr>
        <w:t xml:space="preserve"> property and determines whether the page is a </w:t>
      </w:r>
      <w:proofErr w:type="spellStart"/>
      <w:r w:rsidRPr="00025F44">
        <w:rPr>
          <w:rFonts w:ascii="Arial" w:eastAsia="Times New Roman" w:hAnsi="Arial" w:cs="Arial"/>
          <w:color w:val="212121"/>
          <w:sz w:val="13"/>
          <w:szCs w:val="13"/>
        </w:rPr>
        <w:t>postback</w:t>
      </w:r>
      <w:proofErr w:type="spellEnd"/>
      <w:r w:rsidRPr="00025F44">
        <w:rPr>
          <w:rFonts w:ascii="Arial" w:eastAsia="Times New Roman" w:hAnsi="Arial" w:cs="Arial"/>
          <w:color w:val="212121"/>
          <w:sz w:val="13"/>
          <w:szCs w:val="13"/>
        </w:rPr>
        <w:t xml:space="preserve">. It sets the themes and master pages, creates dynamic controls and gets and sets profile property values. This event can be handled by overloading the </w:t>
      </w:r>
      <w:proofErr w:type="spellStart"/>
      <w:r w:rsidRPr="00025F44">
        <w:rPr>
          <w:rFonts w:ascii="Arial" w:eastAsia="Times New Roman" w:hAnsi="Arial" w:cs="Arial"/>
          <w:color w:val="212121"/>
          <w:sz w:val="13"/>
          <w:szCs w:val="13"/>
        </w:rPr>
        <w:t>OnPreInit</w:t>
      </w:r>
      <w:proofErr w:type="spellEnd"/>
      <w:r w:rsidRPr="00025F44">
        <w:rPr>
          <w:rFonts w:ascii="Arial" w:eastAsia="Times New Roman" w:hAnsi="Arial" w:cs="Arial"/>
          <w:color w:val="212121"/>
          <w:sz w:val="13"/>
          <w:szCs w:val="13"/>
        </w:rPr>
        <w:t xml:space="preserve"> method or creating a </w:t>
      </w:r>
      <w:proofErr w:type="spellStart"/>
      <w:r w:rsidRPr="00025F44">
        <w:rPr>
          <w:rFonts w:ascii="Arial" w:eastAsia="Times New Roman" w:hAnsi="Arial" w:cs="Arial"/>
          <w:color w:val="212121"/>
          <w:sz w:val="13"/>
          <w:szCs w:val="13"/>
        </w:rPr>
        <w:t>Page_PreInit</w:t>
      </w:r>
      <w:proofErr w:type="spellEnd"/>
      <w:r w:rsidRPr="00025F44">
        <w:rPr>
          <w:rFonts w:ascii="Arial" w:eastAsia="Times New Roman" w:hAnsi="Arial" w:cs="Arial"/>
          <w:color w:val="212121"/>
          <w:sz w:val="13"/>
          <w:szCs w:val="13"/>
        </w:rPr>
        <w:t xml:space="preserve"> handler.</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Init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Init event initializes the control property and the control tree is built. This event can be handled by overloading the </w:t>
      </w:r>
      <w:proofErr w:type="spellStart"/>
      <w:r w:rsidRPr="00025F44">
        <w:rPr>
          <w:rFonts w:ascii="Arial" w:eastAsia="Times New Roman" w:hAnsi="Arial" w:cs="Arial"/>
          <w:color w:val="212121"/>
          <w:sz w:val="13"/>
          <w:szCs w:val="13"/>
        </w:rPr>
        <w:t>OnInit</w:t>
      </w:r>
      <w:proofErr w:type="spellEnd"/>
      <w:r w:rsidRPr="00025F44">
        <w:rPr>
          <w:rFonts w:ascii="Arial" w:eastAsia="Times New Roman" w:hAnsi="Arial" w:cs="Arial"/>
          <w:color w:val="212121"/>
          <w:sz w:val="13"/>
          <w:szCs w:val="13"/>
        </w:rPr>
        <w:t xml:space="preserve"> method or creating a </w:t>
      </w:r>
      <w:proofErr w:type="spellStart"/>
      <w:r w:rsidRPr="00025F44">
        <w:rPr>
          <w:rFonts w:ascii="Arial" w:eastAsia="Times New Roman" w:hAnsi="Arial" w:cs="Arial"/>
          <w:color w:val="212121"/>
          <w:sz w:val="13"/>
          <w:szCs w:val="13"/>
        </w:rPr>
        <w:t>Page_Init</w:t>
      </w:r>
      <w:proofErr w:type="spellEnd"/>
      <w:r w:rsidRPr="00025F44">
        <w:rPr>
          <w:rFonts w:ascii="Arial" w:eastAsia="Times New Roman" w:hAnsi="Arial" w:cs="Arial"/>
          <w:color w:val="212121"/>
          <w:sz w:val="13"/>
          <w:szCs w:val="13"/>
        </w:rPr>
        <w:t xml:space="preserve"> handler.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InitComplete</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proofErr w:type="spellStart"/>
      <w:r w:rsidRPr="00025F44">
        <w:rPr>
          <w:rFonts w:ascii="Arial" w:eastAsia="Times New Roman" w:hAnsi="Arial" w:cs="Arial"/>
          <w:color w:val="212121"/>
          <w:sz w:val="13"/>
          <w:szCs w:val="13"/>
        </w:rPr>
        <w:t>InitComplete</w:t>
      </w:r>
      <w:proofErr w:type="spellEnd"/>
      <w:r w:rsidRPr="00025F44">
        <w:rPr>
          <w:rFonts w:ascii="Arial" w:eastAsia="Times New Roman" w:hAnsi="Arial" w:cs="Arial"/>
          <w:color w:val="212121"/>
          <w:sz w:val="13"/>
          <w:szCs w:val="13"/>
        </w:rPr>
        <w:t xml:space="preserve"> event allows tracking of view state. All the controls turn on view-state tracking.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LoadViewState</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proofErr w:type="spellStart"/>
      <w:r w:rsidRPr="00025F44">
        <w:rPr>
          <w:rFonts w:ascii="Arial" w:eastAsia="Times New Roman" w:hAnsi="Arial" w:cs="Arial"/>
          <w:color w:val="212121"/>
          <w:sz w:val="13"/>
          <w:szCs w:val="13"/>
        </w:rPr>
        <w:t>LoadViewState</w:t>
      </w:r>
      <w:proofErr w:type="spellEnd"/>
      <w:r w:rsidRPr="00025F44">
        <w:rPr>
          <w:rFonts w:ascii="Arial" w:eastAsia="Times New Roman" w:hAnsi="Arial" w:cs="Arial"/>
          <w:color w:val="212121"/>
          <w:sz w:val="13"/>
          <w:szCs w:val="13"/>
        </w:rPr>
        <w:t xml:space="preserve"> event allows loading view state information into the controls.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LoadPostData</w:t>
      </w:r>
      <w:proofErr w:type="spellEnd"/>
      <w:r w:rsidRPr="00025F44">
        <w:rPr>
          <w:rFonts w:ascii="Arial" w:eastAsia="Times New Roman" w:hAnsi="Arial" w:cs="Arial"/>
          <w:color w:val="212121"/>
          <w:sz w:val="13"/>
          <w:szCs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During this phase, the contents of all the input fields defined with the &lt;form&gt; tag are processed.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PreLoad</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proofErr w:type="spellStart"/>
      <w:r w:rsidRPr="00025F44">
        <w:rPr>
          <w:rFonts w:ascii="Arial" w:eastAsia="Times New Roman" w:hAnsi="Arial" w:cs="Arial"/>
          <w:color w:val="212121"/>
          <w:sz w:val="13"/>
          <w:szCs w:val="13"/>
        </w:rPr>
        <w:t>PreLoad</w:t>
      </w:r>
      <w:proofErr w:type="spellEnd"/>
      <w:r w:rsidRPr="00025F44">
        <w:rPr>
          <w:rFonts w:ascii="Arial" w:eastAsia="Times New Roman" w:hAnsi="Arial" w:cs="Arial"/>
          <w:color w:val="212121"/>
          <w:sz w:val="13"/>
          <w:szCs w:val="13"/>
        </w:rPr>
        <w:t xml:space="preserve"> occurs before the post back data is loaded in the controls. This event can be handled by overloading the </w:t>
      </w:r>
      <w:proofErr w:type="spellStart"/>
      <w:r w:rsidRPr="00025F44">
        <w:rPr>
          <w:rFonts w:ascii="Arial" w:eastAsia="Times New Roman" w:hAnsi="Arial" w:cs="Arial"/>
          <w:color w:val="212121"/>
          <w:sz w:val="13"/>
          <w:szCs w:val="13"/>
        </w:rPr>
        <w:t>OnPreLoad</w:t>
      </w:r>
      <w:proofErr w:type="spellEnd"/>
      <w:r w:rsidRPr="00025F44">
        <w:rPr>
          <w:rFonts w:ascii="Arial" w:eastAsia="Times New Roman" w:hAnsi="Arial" w:cs="Arial"/>
          <w:color w:val="212121"/>
          <w:sz w:val="13"/>
          <w:szCs w:val="13"/>
        </w:rPr>
        <w:t xml:space="preserve"> method or creating a </w:t>
      </w:r>
      <w:proofErr w:type="spellStart"/>
      <w:r w:rsidRPr="00025F44">
        <w:rPr>
          <w:rFonts w:ascii="Arial" w:eastAsia="Times New Roman" w:hAnsi="Arial" w:cs="Arial"/>
          <w:color w:val="212121"/>
          <w:sz w:val="13"/>
          <w:szCs w:val="13"/>
        </w:rPr>
        <w:t>Page_PreLoad</w:t>
      </w:r>
      <w:proofErr w:type="spellEnd"/>
      <w:r w:rsidRPr="00025F44">
        <w:rPr>
          <w:rFonts w:ascii="Arial" w:eastAsia="Times New Roman" w:hAnsi="Arial" w:cs="Arial"/>
          <w:color w:val="212121"/>
          <w:sz w:val="13"/>
          <w:szCs w:val="13"/>
        </w:rPr>
        <w:t xml:space="preserve"> handler.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Load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Load event is raised for the page first and then recursively for all child controls. The controls in the control tree are created. This event can be handled by overloading the </w:t>
      </w:r>
      <w:proofErr w:type="spellStart"/>
      <w:r w:rsidRPr="00025F44">
        <w:rPr>
          <w:rFonts w:ascii="Arial" w:eastAsia="Times New Roman" w:hAnsi="Arial" w:cs="Arial"/>
          <w:color w:val="212121"/>
          <w:sz w:val="13"/>
          <w:szCs w:val="13"/>
        </w:rPr>
        <w:t>OnLoad</w:t>
      </w:r>
      <w:proofErr w:type="spellEnd"/>
      <w:r w:rsidRPr="00025F44">
        <w:rPr>
          <w:rFonts w:ascii="Arial" w:eastAsia="Times New Roman" w:hAnsi="Arial" w:cs="Arial"/>
          <w:color w:val="212121"/>
          <w:sz w:val="13"/>
          <w:szCs w:val="13"/>
        </w:rPr>
        <w:t xml:space="preserve"> method or creating a </w:t>
      </w:r>
      <w:proofErr w:type="spellStart"/>
      <w:r w:rsidRPr="00025F44">
        <w:rPr>
          <w:rFonts w:ascii="Arial" w:eastAsia="Times New Roman" w:hAnsi="Arial" w:cs="Arial"/>
          <w:color w:val="212121"/>
          <w:sz w:val="13"/>
          <w:szCs w:val="13"/>
        </w:rPr>
        <w:t>Page_Load</w:t>
      </w:r>
      <w:proofErr w:type="spellEnd"/>
      <w:r w:rsidRPr="00025F44">
        <w:rPr>
          <w:rFonts w:ascii="Arial" w:eastAsia="Times New Roman" w:hAnsi="Arial" w:cs="Arial"/>
          <w:color w:val="212121"/>
          <w:sz w:val="13"/>
          <w:szCs w:val="13"/>
        </w:rPr>
        <w:t xml:space="preserve"> handler.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LoadComplete</w:t>
      </w:r>
      <w:proofErr w:type="spellEnd"/>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loading process is completed, control event handlers are run and page validation takes place. This event can be handled by overloading the </w:t>
      </w:r>
      <w:proofErr w:type="spellStart"/>
      <w:r w:rsidRPr="00025F44">
        <w:rPr>
          <w:rFonts w:ascii="Arial" w:eastAsia="Times New Roman" w:hAnsi="Arial" w:cs="Arial"/>
          <w:color w:val="212121"/>
          <w:sz w:val="13"/>
          <w:szCs w:val="13"/>
        </w:rPr>
        <w:t>OnLoadComplete</w:t>
      </w:r>
      <w:proofErr w:type="spellEnd"/>
      <w:r w:rsidRPr="00025F44">
        <w:rPr>
          <w:rFonts w:ascii="Arial" w:eastAsia="Times New Roman" w:hAnsi="Arial" w:cs="Arial"/>
          <w:color w:val="212121"/>
          <w:sz w:val="13"/>
          <w:szCs w:val="13"/>
        </w:rPr>
        <w:t xml:space="preserve"> method or creating a </w:t>
      </w:r>
      <w:proofErr w:type="spellStart"/>
      <w:r w:rsidRPr="00025F44">
        <w:rPr>
          <w:rFonts w:ascii="Arial" w:eastAsia="Times New Roman" w:hAnsi="Arial" w:cs="Arial"/>
          <w:color w:val="212121"/>
          <w:sz w:val="13"/>
          <w:szCs w:val="13"/>
        </w:rPr>
        <w:t>Page_LoadComplete</w:t>
      </w:r>
      <w:proofErr w:type="spellEnd"/>
      <w:r w:rsidRPr="00025F44">
        <w:rPr>
          <w:rFonts w:ascii="Arial" w:eastAsia="Times New Roman" w:hAnsi="Arial" w:cs="Arial"/>
          <w:color w:val="212121"/>
          <w:sz w:val="13"/>
          <w:szCs w:val="13"/>
        </w:rPr>
        <w:t xml:space="preserve"> handler.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PreRender</w:t>
      </w:r>
      <w:proofErr w:type="spellEnd"/>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w:t>
      </w:r>
      <w:proofErr w:type="spellStart"/>
      <w:r w:rsidRPr="00025F44">
        <w:rPr>
          <w:rFonts w:ascii="Arial" w:eastAsia="Times New Roman" w:hAnsi="Arial" w:cs="Arial"/>
          <w:color w:val="212121"/>
          <w:sz w:val="13"/>
          <w:szCs w:val="13"/>
        </w:rPr>
        <w:t>PreRender</w:t>
      </w:r>
      <w:proofErr w:type="spellEnd"/>
      <w:r w:rsidRPr="00025F44">
        <w:rPr>
          <w:rFonts w:ascii="Arial" w:eastAsia="Times New Roman" w:hAnsi="Arial" w:cs="Arial"/>
          <w:color w:val="212121"/>
          <w:sz w:val="13"/>
          <w:szCs w:val="13"/>
        </w:rPr>
        <w:t xml:space="preserve"> event occurs just before the output is rendered. By handling this event, pages and controls can perform any updates before the output is rendered.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PreRenderComplete</w:t>
      </w:r>
      <w:proofErr w:type="spellEnd"/>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as the </w:t>
      </w:r>
      <w:proofErr w:type="spellStart"/>
      <w:r w:rsidRPr="00025F44">
        <w:rPr>
          <w:rFonts w:ascii="Arial" w:eastAsia="Times New Roman" w:hAnsi="Arial" w:cs="Arial"/>
          <w:color w:val="212121"/>
          <w:sz w:val="13"/>
          <w:szCs w:val="13"/>
        </w:rPr>
        <w:t>PreRender</w:t>
      </w:r>
      <w:proofErr w:type="spellEnd"/>
      <w:r w:rsidRPr="00025F44">
        <w:rPr>
          <w:rFonts w:ascii="Arial" w:eastAsia="Times New Roman" w:hAnsi="Arial" w:cs="Arial"/>
          <w:color w:val="212121"/>
          <w:sz w:val="13"/>
          <w:szCs w:val="13"/>
        </w:rPr>
        <w:t xml:space="preserve"> event is recursively fired for all child controls, this event ensures the completion of the pre-rendering phase. </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SaveStateComplete</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State of control on the page is saved. Personalization, control state and view state information is saved. The HTML markup is generated. This stage can be handled by overriding the Render method or creating a </w:t>
      </w:r>
      <w:proofErr w:type="spellStart"/>
      <w:r w:rsidRPr="00025F44">
        <w:rPr>
          <w:rFonts w:ascii="Arial" w:eastAsia="Times New Roman" w:hAnsi="Arial" w:cs="Arial"/>
          <w:color w:val="212121"/>
          <w:sz w:val="13"/>
          <w:szCs w:val="13"/>
        </w:rPr>
        <w:t>Page_Render</w:t>
      </w:r>
      <w:proofErr w:type="spellEnd"/>
      <w:r w:rsidRPr="00025F44">
        <w:rPr>
          <w:rFonts w:ascii="Arial" w:eastAsia="Times New Roman" w:hAnsi="Arial" w:cs="Arial"/>
          <w:color w:val="212121"/>
          <w:sz w:val="13"/>
          <w:szCs w:val="13"/>
        </w:rPr>
        <w:t xml:space="preserve"> handler.</w:t>
      </w:r>
      <w:r w:rsidRPr="00025F44">
        <w:rPr>
          <w:rFonts w:ascii="Arial" w:eastAsia="Times New Roman" w:hAnsi="Arial" w:cs="Arial"/>
          <w:color w:val="212121"/>
          <w:sz w:val="13"/>
          <w:szCs w:val="13"/>
        </w:rPr>
        <w:br/>
      </w:r>
    </w:p>
    <w:p w:rsidR="00025F44" w:rsidRPr="00025F44" w:rsidRDefault="00025F44" w:rsidP="00025F44">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UnLoad</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w:t>
      </w:r>
      <w:proofErr w:type="spellStart"/>
      <w:r w:rsidRPr="00025F44">
        <w:rPr>
          <w:rFonts w:ascii="Arial" w:eastAsia="Times New Roman" w:hAnsi="Arial" w:cs="Arial"/>
          <w:color w:val="212121"/>
          <w:sz w:val="13"/>
          <w:szCs w:val="13"/>
        </w:rPr>
        <w:t>UnLoad</w:t>
      </w:r>
      <w:proofErr w:type="spellEnd"/>
      <w:r w:rsidRPr="00025F44">
        <w:rPr>
          <w:rFonts w:ascii="Arial" w:eastAsia="Times New Roman" w:hAnsi="Arial" w:cs="Arial"/>
          <w:color w:val="212121"/>
          <w:sz w:val="13"/>
          <w:szCs w:val="13"/>
        </w:rPr>
        <w:t xml:space="preserve"> phase is the last phase of the page life cycle. It raises the </w:t>
      </w:r>
      <w:proofErr w:type="spellStart"/>
      <w:r w:rsidRPr="00025F44">
        <w:rPr>
          <w:rFonts w:ascii="Arial" w:eastAsia="Times New Roman" w:hAnsi="Arial" w:cs="Arial"/>
          <w:color w:val="212121"/>
          <w:sz w:val="13"/>
          <w:szCs w:val="13"/>
        </w:rPr>
        <w:t>UnLoad</w:t>
      </w:r>
      <w:proofErr w:type="spellEnd"/>
      <w:r w:rsidRPr="00025F44">
        <w:rPr>
          <w:rFonts w:ascii="Arial" w:eastAsia="Times New Roman" w:hAnsi="Arial" w:cs="Arial"/>
          <w:color w:val="212121"/>
          <w:sz w:val="13"/>
          <w:szCs w:val="13"/>
        </w:rPr>
        <w:t xml:space="preserve"> event for all controls recursively and lastly for the page itself. Final cleanup is done and all resources and references, such as database connections, are freed. This event can be handled by modifying the </w:t>
      </w:r>
      <w:proofErr w:type="spellStart"/>
      <w:r w:rsidRPr="00025F44">
        <w:rPr>
          <w:rFonts w:ascii="Arial" w:eastAsia="Times New Roman" w:hAnsi="Arial" w:cs="Arial"/>
          <w:color w:val="212121"/>
          <w:sz w:val="13"/>
          <w:szCs w:val="13"/>
        </w:rPr>
        <w:t>OnUnLoad</w:t>
      </w:r>
      <w:proofErr w:type="spellEnd"/>
      <w:r w:rsidRPr="00025F44">
        <w:rPr>
          <w:rFonts w:ascii="Arial" w:eastAsia="Times New Roman" w:hAnsi="Arial" w:cs="Arial"/>
          <w:color w:val="212121"/>
          <w:sz w:val="13"/>
          <w:szCs w:val="13"/>
        </w:rPr>
        <w:t xml:space="preserve"> method or creating a </w:t>
      </w:r>
      <w:proofErr w:type="spellStart"/>
      <w:r w:rsidRPr="00025F44">
        <w:rPr>
          <w:rFonts w:ascii="Arial" w:eastAsia="Times New Roman" w:hAnsi="Arial" w:cs="Arial"/>
          <w:color w:val="212121"/>
          <w:sz w:val="13"/>
          <w:szCs w:val="13"/>
        </w:rPr>
        <w:t>Page_UnLoad</w:t>
      </w:r>
      <w:proofErr w:type="spellEnd"/>
      <w:r w:rsidRPr="00025F44">
        <w:rPr>
          <w:rFonts w:ascii="Arial" w:eastAsia="Times New Roman" w:hAnsi="Arial" w:cs="Arial"/>
          <w:color w:val="212121"/>
          <w:sz w:val="13"/>
          <w:szCs w:val="13"/>
        </w:rPr>
        <w:t xml:space="preserve"> handler.</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hyperlink r:id="rId42" w:history="1">
        <w:r w:rsidRPr="00025F44">
          <w:rPr>
            <w:rFonts w:ascii="Arial" w:eastAsia="Times New Roman" w:hAnsi="Arial" w:cs="Arial"/>
            <w:color w:val="0000FF"/>
            <w:sz w:val="13"/>
          </w:rPr>
          <w:t>Page Life Cycle in ASP.Net and its Events</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29: Describe login Controls in ASP?</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The Login control provides the user interface to log a user into a web site. The Login control uses the Membership service to authenticate the user in your membership system. The default Membership service from your configuration file will be used automatically, however you can also set the Membership provider that you would like used as a property on the control.</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The Login Control consists of:</w:t>
      </w:r>
    </w:p>
    <w:p w:rsidR="00025F44" w:rsidRPr="00025F44" w:rsidRDefault="00025F44" w:rsidP="00025F44">
      <w:pPr>
        <w:numPr>
          <w:ilvl w:val="0"/>
          <w:numId w:val="7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Username Label and Textbox:</w:t>
      </w:r>
      <w:r w:rsidRPr="00025F44">
        <w:rPr>
          <w:rFonts w:ascii="Arial" w:eastAsia="Times New Roman" w:hAnsi="Arial" w:cs="Arial"/>
          <w:color w:val="212121"/>
          <w:sz w:val="13"/>
          <w:szCs w:val="13"/>
        </w:rPr>
        <w:t> Collects the string used to identify the user in the membership system.</w:t>
      </w:r>
    </w:p>
    <w:p w:rsidR="00025F44" w:rsidRPr="00025F44" w:rsidRDefault="00025F44" w:rsidP="00025F44">
      <w:pPr>
        <w:numPr>
          <w:ilvl w:val="0"/>
          <w:numId w:val="7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Password Label and Textbox: </w:t>
      </w:r>
      <w:r w:rsidRPr="00025F44">
        <w:rPr>
          <w:rFonts w:ascii="Arial" w:eastAsia="Times New Roman" w:hAnsi="Arial" w:cs="Arial"/>
          <w:color w:val="212121"/>
          <w:sz w:val="13"/>
          <w:szCs w:val="13"/>
        </w:rPr>
        <w:t>Collects the password for the specified user. The textbox text is always obscured.</w:t>
      </w:r>
    </w:p>
    <w:p w:rsidR="00025F44" w:rsidRPr="00025F44" w:rsidRDefault="00025F44" w:rsidP="00025F44">
      <w:pPr>
        <w:numPr>
          <w:ilvl w:val="0"/>
          <w:numId w:val="7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LoginButton</w:t>
      </w:r>
      <w:proofErr w:type="spellEnd"/>
      <w:r w:rsidRPr="00025F44">
        <w:rPr>
          <w:rFonts w:ascii="Arial" w:eastAsia="Times New Roman" w:hAnsi="Arial" w:cs="Arial"/>
          <w:b/>
          <w:bCs/>
          <w:color w:val="212121"/>
          <w:sz w:val="13"/>
        </w:rPr>
        <w:t>:</w:t>
      </w:r>
      <w:r w:rsidRPr="00025F44">
        <w:rPr>
          <w:rFonts w:ascii="Arial" w:eastAsia="Times New Roman" w:hAnsi="Arial" w:cs="Arial"/>
          <w:color w:val="212121"/>
          <w:sz w:val="13"/>
          <w:szCs w:val="13"/>
        </w:rPr>
        <w:t> The button to submit the users request for authentication.</w:t>
      </w:r>
    </w:p>
    <w:p w:rsidR="00025F44" w:rsidRPr="00025F44" w:rsidRDefault="00025F44" w:rsidP="00025F44">
      <w:pPr>
        <w:numPr>
          <w:ilvl w:val="0"/>
          <w:numId w:val="7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RememberMe</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t>Configurable to display a checkbox giving the user the option to store a persistent cookie on the user's machine.</w:t>
      </w:r>
    </w:p>
    <w:p w:rsidR="00025F44" w:rsidRPr="00025F44" w:rsidRDefault="00025F44" w:rsidP="00025F44">
      <w:pPr>
        <w:numPr>
          <w:ilvl w:val="0"/>
          <w:numId w:val="7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Title and Instruction: </w:t>
      </w:r>
      <w:r w:rsidRPr="00025F44">
        <w:rPr>
          <w:rFonts w:ascii="Arial" w:eastAsia="Times New Roman" w:hAnsi="Arial" w:cs="Arial"/>
          <w:color w:val="212121"/>
          <w:sz w:val="13"/>
          <w:szCs w:val="13"/>
        </w:rPr>
        <w:t>Text to orient and guide the user through the process.</w:t>
      </w:r>
    </w:p>
    <w:p w:rsidR="00025F44" w:rsidRPr="00025F44" w:rsidRDefault="00025F44" w:rsidP="00025F44">
      <w:pPr>
        <w:numPr>
          <w:ilvl w:val="0"/>
          <w:numId w:val="7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Links: </w:t>
      </w:r>
      <w:r w:rsidRPr="00025F44">
        <w:rPr>
          <w:rFonts w:ascii="Arial" w:eastAsia="Times New Roman" w:hAnsi="Arial" w:cs="Arial"/>
          <w:color w:val="212121"/>
          <w:sz w:val="13"/>
          <w:szCs w:val="13"/>
        </w:rPr>
        <w:t>Configurable links to help, password recovery and user registration information.</w:t>
      </w:r>
    </w:p>
    <w:p w:rsidR="00025F44" w:rsidRPr="00025F44" w:rsidRDefault="00025F44" w:rsidP="00025F44">
      <w:pPr>
        <w:numPr>
          <w:ilvl w:val="0"/>
          <w:numId w:val="7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Validators</w:t>
      </w:r>
      <w:proofErr w:type="spellEnd"/>
      <w:r w:rsidRPr="00025F44">
        <w:rPr>
          <w:rFonts w:ascii="Arial" w:eastAsia="Times New Roman" w:hAnsi="Arial" w:cs="Arial"/>
          <w:b/>
          <w:bCs/>
          <w:color w:val="212121"/>
          <w:sz w:val="13"/>
        </w:rPr>
        <w:t>:</w:t>
      </w:r>
      <w:r w:rsidRPr="00025F44">
        <w:rPr>
          <w:rFonts w:ascii="Arial" w:eastAsia="Times New Roman" w:hAnsi="Arial" w:cs="Arial"/>
          <w:color w:val="212121"/>
          <w:sz w:val="13"/>
          <w:szCs w:val="13"/>
        </w:rPr>
        <w:t xml:space="preserve"> Required field </w:t>
      </w:r>
      <w:proofErr w:type="spellStart"/>
      <w:r w:rsidRPr="00025F44">
        <w:rPr>
          <w:rFonts w:ascii="Arial" w:eastAsia="Times New Roman" w:hAnsi="Arial" w:cs="Arial"/>
          <w:color w:val="212121"/>
          <w:sz w:val="13"/>
          <w:szCs w:val="13"/>
        </w:rPr>
        <w:t>Validators</w:t>
      </w:r>
      <w:proofErr w:type="spellEnd"/>
      <w:r w:rsidRPr="00025F44">
        <w:rPr>
          <w:rFonts w:ascii="Arial" w:eastAsia="Times New Roman" w:hAnsi="Arial" w:cs="Arial"/>
          <w:color w:val="212121"/>
          <w:sz w:val="13"/>
          <w:szCs w:val="13"/>
        </w:rPr>
        <w:t xml:space="preserve"> for the username and password textboxes.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For Example:</w:t>
      </w:r>
    </w:p>
    <w:p w:rsidR="00025F44" w:rsidRPr="00025F44" w:rsidRDefault="00025F44" w:rsidP="00025F44">
      <w:pPr>
        <w:numPr>
          <w:ilvl w:val="0"/>
          <w:numId w:val="7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&lt;asp:Login ID=</w:t>
      </w:r>
      <w:r w:rsidRPr="00025F44">
        <w:rPr>
          <w:rFonts w:ascii="Consolas" w:eastAsia="Times New Roman" w:hAnsi="Consolas" w:cs="Consolas"/>
          <w:color w:val="0000FF"/>
          <w:sz w:val="11"/>
        </w:rPr>
        <w:t>"Login1"</w:t>
      </w:r>
      <w:r w:rsidRPr="00025F44">
        <w:rPr>
          <w:rFonts w:ascii="Consolas" w:eastAsia="Times New Roman" w:hAnsi="Consolas" w:cs="Consolas"/>
          <w:color w:val="000000"/>
          <w:sz w:val="11"/>
          <w:szCs w:val="11"/>
          <w:bdr w:val="none" w:sz="0" w:space="0" w:color="auto" w:frame="1"/>
        </w:rPr>
        <w:t> runat=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 BackColor=</w:t>
      </w:r>
      <w:r w:rsidRPr="00025F44">
        <w:rPr>
          <w:rFonts w:ascii="Consolas" w:eastAsia="Times New Roman" w:hAnsi="Consolas" w:cs="Consolas"/>
          <w:color w:val="0000FF"/>
          <w:sz w:val="11"/>
        </w:rPr>
        <w:t>"#FFE0C0"</w:t>
      </w:r>
      <w:r w:rsidRPr="00025F44">
        <w:rPr>
          <w:rFonts w:ascii="Consolas" w:eastAsia="Times New Roman" w:hAnsi="Consolas" w:cs="Consolas"/>
          <w:color w:val="000000"/>
          <w:sz w:val="11"/>
          <w:szCs w:val="11"/>
          <w:bdr w:val="none" w:sz="0" w:space="0" w:color="auto" w:frame="1"/>
        </w:rPr>
        <w:t> BorderColor=</w:t>
      </w:r>
      <w:r w:rsidRPr="00025F44">
        <w:rPr>
          <w:rFonts w:ascii="Consolas" w:eastAsia="Times New Roman" w:hAnsi="Consolas" w:cs="Consolas"/>
          <w:color w:val="0000FF"/>
          <w:sz w:val="11"/>
        </w:rPr>
        <w:t>"Red"</w:t>
      </w:r>
      <w:r w:rsidRPr="00025F44">
        <w:rPr>
          <w:rFonts w:ascii="Consolas" w:eastAsia="Times New Roman" w:hAnsi="Consolas" w:cs="Consolas"/>
          <w:color w:val="000000"/>
          <w:sz w:val="11"/>
          <w:szCs w:val="11"/>
          <w:bdr w:val="none" w:sz="0" w:space="0" w:color="auto" w:frame="1"/>
        </w:rPr>
        <w:t> &gt;&lt;/asp:Login&gt;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77"/>
        </w:numPr>
        <w:shd w:val="clear" w:color="auto" w:fill="FFFFFF"/>
        <w:spacing w:before="100" w:beforeAutospacing="1" w:after="100" w:afterAutospacing="1" w:line="240" w:lineRule="auto"/>
        <w:rPr>
          <w:rFonts w:ascii="Arial" w:eastAsia="Times New Roman" w:hAnsi="Arial" w:cs="Arial"/>
          <w:color w:val="212121"/>
          <w:sz w:val="13"/>
          <w:szCs w:val="13"/>
        </w:rPr>
      </w:pPr>
      <w:hyperlink r:id="rId43" w:history="1">
        <w:r w:rsidRPr="00025F44">
          <w:rPr>
            <w:rFonts w:ascii="Arial" w:eastAsia="Times New Roman" w:hAnsi="Arial" w:cs="Arial"/>
            <w:color w:val="0000FF"/>
            <w:sz w:val="13"/>
          </w:rPr>
          <w:t>How to use Login Control in Visual Studio 2008</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30: How to use repeater control in ASP.NET?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A Repeater is a Data-bound control. Data-bound controls are container controls. It creates a link between the Data Source and the presentation UI to display the data. The repeater control is used to display a repeated list of items.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main use of Repeater Control is for displaying a repeated list of items bound to the control. A Repeater Control is faster and lightweight for displaying data compared to a </w:t>
      </w:r>
      <w:proofErr w:type="spellStart"/>
      <w:r w:rsidRPr="00025F44">
        <w:rPr>
          <w:rFonts w:ascii="Arial" w:eastAsia="Times New Roman" w:hAnsi="Arial" w:cs="Arial"/>
          <w:color w:val="212121"/>
          <w:sz w:val="13"/>
          <w:szCs w:val="13"/>
        </w:rPr>
        <w:t>GridView</w:t>
      </w:r>
      <w:proofErr w:type="spellEnd"/>
      <w:r w:rsidRPr="00025F44">
        <w:rPr>
          <w:rFonts w:ascii="Arial" w:eastAsia="Times New Roman" w:hAnsi="Arial" w:cs="Arial"/>
          <w:color w:val="212121"/>
          <w:sz w:val="13"/>
          <w:szCs w:val="13"/>
        </w:rPr>
        <w:t xml:space="preserve"> or </w:t>
      </w:r>
      <w:proofErr w:type="spellStart"/>
      <w:r w:rsidRPr="00025F44">
        <w:rPr>
          <w:rFonts w:ascii="Arial" w:eastAsia="Times New Roman" w:hAnsi="Arial" w:cs="Arial"/>
          <w:color w:val="212121"/>
          <w:sz w:val="13"/>
          <w:szCs w:val="13"/>
        </w:rPr>
        <w:t>DataGrid</w:t>
      </w:r>
      <w:proofErr w:type="spellEnd"/>
      <w:r w:rsidRPr="00025F44">
        <w:rPr>
          <w:rFonts w:ascii="Arial" w:eastAsia="Times New Roman" w:hAnsi="Arial" w:cs="Arial"/>
          <w:color w:val="212121"/>
          <w:sz w:val="13"/>
          <w:szCs w:val="13"/>
        </w:rPr>
        <w:t>. With the Repeater control we can display data in a custom format. The main drawback of a Repeater Control is that it doesn't support paging and sorting.</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Repeater Control has the following types of template fields:</w:t>
      </w:r>
    </w:p>
    <w:p w:rsidR="00025F44" w:rsidRPr="00025F44" w:rsidRDefault="00025F44" w:rsidP="00025F44">
      <w:pPr>
        <w:numPr>
          <w:ilvl w:val="0"/>
          <w:numId w:val="7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Item Template</w:t>
      </w:r>
    </w:p>
    <w:p w:rsidR="00025F44" w:rsidRPr="00025F44" w:rsidRDefault="00025F44" w:rsidP="00025F44">
      <w:pPr>
        <w:numPr>
          <w:ilvl w:val="0"/>
          <w:numId w:val="78"/>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AlternatingItem</w:t>
      </w:r>
      <w:proofErr w:type="spellEnd"/>
      <w:r w:rsidRPr="00025F44">
        <w:rPr>
          <w:rFonts w:ascii="Arial" w:eastAsia="Times New Roman" w:hAnsi="Arial" w:cs="Arial"/>
          <w:color w:val="212121"/>
          <w:sz w:val="13"/>
          <w:szCs w:val="13"/>
        </w:rPr>
        <w:t xml:space="preserve"> Template</w:t>
      </w:r>
    </w:p>
    <w:p w:rsidR="00025F44" w:rsidRPr="00025F44" w:rsidRDefault="00025F44" w:rsidP="00025F44">
      <w:pPr>
        <w:numPr>
          <w:ilvl w:val="0"/>
          <w:numId w:val="7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Header Template</w:t>
      </w:r>
    </w:p>
    <w:p w:rsidR="00025F44" w:rsidRPr="00025F44" w:rsidRDefault="00025F44" w:rsidP="00025F44">
      <w:pPr>
        <w:numPr>
          <w:ilvl w:val="0"/>
          <w:numId w:val="7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Footer Template</w:t>
      </w:r>
    </w:p>
    <w:p w:rsidR="00025F44" w:rsidRPr="00025F44" w:rsidRDefault="00025F44" w:rsidP="00025F44">
      <w:pPr>
        <w:numPr>
          <w:ilvl w:val="0"/>
          <w:numId w:val="7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Separator Template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Write connection code and select command in code </w:t>
      </w:r>
      <w:proofErr w:type="spellStart"/>
      <w:r w:rsidRPr="00025F44">
        <w:rPr>
          <w:rFonts w:ascii="Arial" w:eastAsia="Times New Roman" w:hAnsi="Arial" w:cs="Arial"/>
          <w:color w:val="212121"/>
          <w:sz w:val="13"/>
          <w:szCs w:val="13"/>
        </w:rPr>
        <w:t>bihaind</w:t>
      </w:r>
      <w:proofErr w:type="spellEnd"/>
      <w:r w:rsidRPr="00025F44">
        <w:rPr>
          <w:rFonts w:ascii="Arial" w:eastAsia="Times New Roman" w:hAnsi="Arial" w:cs="Arial"/>
          <w:color w:val="212121"/>
          <w:sz w:val="13"/>
          <w:szCs w:val="13"/>
        </w:rPr>
        <w:t xml:space="preserve"> file like:</w:t>
      </w:r>
    </w:p>
    <w:p w:rsidR="00025F44" w:rsidRPr="00025F44" w:rsidRDefault="00025F44" w:rsidP="00025F44">
      <w:pPr>
        <w:numPr>
          <w:ilvl w:val="0"/>
          <w:numId w:val="7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protected</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Page_Load</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7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7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SqlConnection con = </w:t>
      </w:r>
      <w:r w:rsidRPr="00025F44">
        <w:rPr>
          <w:rFonts w:ascii="Consolas" w:eastAsia="Times New Roman" w:hAnsi="Consolas" w:cs="Consolas"/>
          <w:b/>
          <w:bCs/>
          <w:color w:val="006699"/>
          <w:sz w:val="11"/>
        </w:rPr>
        <w:t>new</w:t>
      </w:r>
      <w:r w:rsidRPr="00025F44">
        <w:rPr>
          <w:rFonts w:ascii="Consolas" w:eastAsia="Times New Roman" w:hAnsi="Consolas" w:cs="Consolas"/>
          <w:color w:val="000000"/>
          <w:sz w:val="11"/>
          <w:szCs w:val="11"/>
          <w:bdr w:val="none" w:sz="0" w:space="0" w:color="auto" w:frame="1"/>
        </w:rPr>
        <w:t> SqlConnection("Data Source=MCNDESKTOP34;Initial Catalog=yatendra;Persist Security Info=True;User ID=sa;  </w:t>
      </w:r>
    </w:p>
    <w:p w:rsidR="00025F44" w:rsidRPr="00025F44" w:rsidRDefault="00025F44" w:rsidP="00025F44">
      <w:pPr>
        <w:numPr>
          <w:ilvl w:val="0"/>
          <w:numId w:val="7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Password = Password$2 ");   </w:t>
      </w:r>
    </w:p>
    <w:p w:rsidR="00025F44" w:rsidRPr="00025F44" w:rsidRDefault="00025F44" w:rsidP="00025F44">
      <w:pPr>
        <w:numPr>
          <w:ilvl w:val="0"/>
          <w:numId w:val="7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SqlDataAdapter sda = </w:t>
      </w:r>
      <w:r w:rsidRPr="00025F44">
        <w:rPr>
          <w:rFonts w:ascii="Consolas" w:eastAsia="Times New Roman" w:hAnsi="Consolas" w:cs="Consolas"/>
          <w:b/>
          <w:bCs/>
          <w:color w:val="006699"/>
          <w:sz w:val="11"/>
        </w:rPr>
        <w:t>new</w:t>
      </w:r>
      <w:r w:rsidRPr="00025F44">
        <w:rPr>
          <w:rFonts w:ascii="Consolas" w:eastAsia="Times New Roman" w:hAnsi="Consolas" w:cs="Consolas"/>
          <w:color w:val="000000"/>
          <w:sz w:val="11"/>
          <w:szCs w:val="11"/>
          <w:bdr w:val="none" w:sz="0" w:space="0" w:color="auto" w:frame="1"/>
        </w:rPr>
        <w:t> SqlDataAdapter(</w:t>
      </w:r>
      <w:r w:rsidRPr="00025F44">
        <w:rPr>
          <w:rFonts w:ascii="Consolas" w:eastAsia="Times New Roman" w:hAnsi="Consolas" w:cs="Consolas"/>
          <w:color w:val="0000FF"/>
          <w:sz w:val="11"/>
        </w:rPr>
        <w:t>"select * from Student_Details1"</w:t>
      </w:r>
      <w:r w:rsidRPr="00025F44">
        <w:rPr>
          <w:rFonts w:ascii="Consolas" w:eastAsia="Times New Roman" w:hAnsi="Consolas" w:cs="Consolas"/>
          <w:color w:val="000000"/>
          <w:sz w:val="11"/>
          <w:szCs w:val="11"/>
          <w:bdr w:val="none" w:sz="0" w:space="0" w:color="auto" w:frame="1"/>
        </w:rPr>
        <w:t>, con); DataTable dt = </w:t>
      </w:r>
      <w:r w:rsidRPr="00025F44">
        <w:rPr>
          <w:rFonts w:ascii="Consolas" w:eastAsia="Times New Roman" w:hAnsi="Consolas" w:cs="Consolas"/>
          <w:b/>
          <w:bCs/>
          <w:color w:val="006699"/>
          <w:sz w:val="11"/>
        </w:rPr>
        <w:t>new</w:t>
      </w:r>
      <w:r w:rsidRPr="00025F44">
        <w:rPr>
          <w:rFonts w:ascii="Consolas" w:eastAsia="Times New Roman" w:hAnsi="Consolas" w:cs="Consolas"/>
          <w:color w:val="000000"/>
          <w:sz w:val="11"/>
          <w:szCs w:val="11"/>
          <w:bdr w:val="none" w:sz="0" w:space="0" w:color="auto" w:frame="1"/>
        </w:rPr>
        <w:t> DataTable(); sda.Fill(dt); Repeater1.DataSource = dt; Repeater1.DataBind();  </w:t>
      </w:r>
    </w:p>
    <w:p w:rsidR="00025F44" w:rsidRPr="00025F44" w:rsidRDefault="00025F44" w:rsidP="00025F44">
      <w:pPr>
        <w:numPr>
          <w:ilvl w:val="0"/>
          <w:numId w:val="7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Now use Repeater control object in .</w:t>
      </w:r>
      <w:proofErr w:type="spellStart"/>
      <w:r w:rsidRPr="00025F44">
        <w:rPr>
          <w:rFonts w:ascii="Arial" w:eastAsia="Times New Roman" w:hAnsi="Arial" w:cs="Arial"/>
          <w:color w:val="212121"/>
          <w:sz w:val="13"/>
          <w:szCs w:val="13"/>
          <w:shd w:val="clear" w:color="auto" w:fill="FFFFFF"/>
        </w:rPr>
        <w:t>aspx</w:t>
      </w:r>
      <w:proofErr w:type="spellEnd"/>
      <w:r w:rsidRPr="00025F44">
        <w:rPr>
          <w:rFonts w:ascii="Arial" w:eastAsia="Times New Roman" w:hAnsi="Arial" w:cs="Arial"/>
          <w:color w:val="212121"/>
          <w:sz w:val="13"/>
          <w:szCs w:val="13"/>
          <w:shd w:val="clear" w:color="auto" w:fill="FFFFFF"/>
        </w:rPr>
        <w:t xml:space="preserve"> file like:</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w:t>
      </w:r>
      <w:proofErr w:type="spellStart"/>
      <w:r w:rsidRPr="00025F44">
        <w:rPr>
          <w:rFonts w:ascii="Consolas" w:eastAsia="Times New Roman" w:hAnsi="Consolas" w:cs="Consolas"/>
          <w:color w:val="000000"/>
          <w:sz w:val="11"/>
          <w:szCs w:val="11"/>
          <w:bdr w:val="none" w:sz="0" w:space="0" w:color="auto" w:frame="1"/>
        </w:rPr>
        <w:t>asp:Repeater</w:t>
      </w:r>
      <w:proofErr w:type="spellEnd"/>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"Repeater1"</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ItemTemplate</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&lt;div&gt;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&lt;table&gt;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th</w:t>
      </w:r>
      <w:proofErr w:type="spellEnd"/>
      <w:r w:rsidRPr="00025F44">
        <w:rPr>
          <w:rFonts w:ascii="Consolas" w:eastAsia="Times New Roman" w:hAnsi="Consolas" w:cs="Consolas"/>
          <w:color w:val="000000"/>
          <w:sz w:val="11"/>
          <w:szCs w:val="11"/>
          <w:bdr w:val="none" w:sz="0" w:space="0" w:color="auto" w:frame="1"/>
        </w:rPr>
        <w:t>&gt;Student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Eval</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"S_ID"</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th</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&lt;td&gt;Student Name&lt;/td&gt;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Eval</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w:t>
      </w:r>
      <w:proofErr w:type="spellStart"/>
      <w:r w:rsidRPr="00025F44">
        <w:rPr>
          <w:rFonts w:ascii="Consolas" w:eastAsia="Times New Roman" w:hAnsi="Consolas" w:cs="Consolas"/>
          <w:color w:val="0000FF"/>
          <w:sz w:val="11"/>
        </w:rPr>
        <w:t>Student_Name</w:t>
      </w:r>
      <w:proofErr w:type="spellEnd"/>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lastRenderedPageBreak/>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&lt;td&gt;Registration Number&lt;/td&gt;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Eval</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w:t>
      </w:r>
      <w:proofErr w:type="spellStart"/>
      <w:r w:rsidRPr="00025F44">
        <w:rPr>
          <w:rFonts w:ascii="Consolas" w:eastAsia="Times New Roman" w:hAnsi="Consolas" w:cs="Consolas"/>
          <w:color w:val="0000FF"/>
          <w:sz w:val="11"/>
        </w:rPr>
        <w:t>Register_No</w:t>
      </w:r>
      <w:proofErr w:type="spellEnd"/>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&lt;td&gt;Date Of Birth&lt;/td&gt;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Eval</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"D_O_B"</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&lt;td&gt;Date Of Examination&lt;/td&gt;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Eval</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"D_O_E"</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&lt;td&gt;Department&lt;/td&gt;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Eval</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"Department"</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&lt;/td&gt;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tr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&lt;/table&gt;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&lt;/div&gt;  </w:t>
      </w:r>
    </w:p>
    <w:p w:rsidR="00025F44" w:rsidRPr="00025F44" w:rsidRDefault="00025F44" w:rsidP="00025F44">
      <w:pPr>
        <w:numPr>
          <w:ilvl w:val="0"/>
          <w:numId w:val="8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ItemTemplate</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8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w:t>
      </w:r>
      <w:proofErr w:type="spellStart"/>
      <w:r w:rsidRPr="00025F44">
        <w:rPr>
          <w:rFonts w:ascii="Consolas" w:eastAsia="Times New Roman" w:hAnsi="Consolas" w:cs="Consolas"/>
          <w:color w:val="000000"/>
          <w:sz w:val="11"/>
          <w:szCs w:val="11"/>
          <w:bdr w:val="none" w:sz="0" w:space="0" w:color="auto" w:frame="1"/>
        </w:rPr>
        <w:t>asp:Repeater</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When you run this page so output will look like as: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3105150" cy="6323330"/>
            <wp:effectExtent l="19050" t="0" r="0" b="0"/>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44"/>
                    <a:srcRect/>
                    <a:stretch>
                      <a:fillRect/>
                    </a:stretch>
                  </pic:blipFill>
                  <pic:spPr bwMode="auto">
                    <a:xfrm>
                      <a:off x="0" y="0"/>
                      <a:ext cx="3105150" cy="6323330"/>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shd w:val="clear" w:color="auto" w:fill="FFFFFF"/>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81"/>
        </w:numPr>
        <w:shd w:val="clear" w:color="auto" w:fill="FFFFFF"/>
        <w:spacing w:before="100" w:beforeAutospacing="1" w:after="100" w:afterAutospacing="1" w:line="240" w:lineRule="auto"/>
        <w:rPr>
          <w:rFonts w:ascii="Arial" w:eastAsia="Times New Roman" w:hAnsi="Arial" w:cs="Arial"/>
          <w:color w:val="212121"/>
          <w:sz w:val="13"/>
          <w:szCs w:val="13"/>
        </w:rPr>
      </w:pPr>
      <w:hyperlink r:id="rId45" w:history="1">
        <w:r w:rsidRPr="00025F44">
          <w:rPr>
            <w:rFonts w:ascii="Arial" w:eastAsia="Times New Roman" w:hAnsi="Arial" w:cs="Arial"/>
            <w:color w:val="0000FF"/>
            <w:sz w:val="13"/>
          </w:rPr>
          <w:t>ASP.Net Repeater Control Using C#</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31: What are different methods of session maintenance in ASP.NET?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Session is a State Management Technique. A Session can store the value on the Server. It can support any type of object to be stored along with our own custom objects. A session is one of the best techniques for State Management because it stores the data as client-based, in other words the data is stored for every user separately and the data is secured also because it is on the server.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We can set the session on one of the following 2 types of configuration files:</w:t>
      </w:r>
    </w:p>
    <w:p w:rsidR="00025F44" w:rsidRPr="00025F44" w:rsidRDefault="00025F44" w:rsidP="00025F44">
      <w:pPr>
        <w:numPr>
          <w:ilvl w:val="0"/>
          <w:numId w:val="8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lastRenderedPageBreak/>
        <w:t>Machine Configuration file:</w:t>
      </w:r>
      <w:r w:rsidRPr="00025F44">
        <w:rPr>
          <w:rFonts w:ascii="Arial" w:eastAsia="Times New Roman" w:hAnsi="Arial" w:cs="Arial"/>
          <w:color w:val="212121"/>
          <w:sz w:val="13"/>
          <w:szCs w:val="13"/>
        </w:rPr>
        <w:t> Machine Configuration is applied for all application.</w:t>
      </w:r>
      <w:r w:rsidRPr="00025F44">
        <w:rPr>
          <w:rFonts w:ascii="Arial" w:eastAsia="Times New Roman" w:hAnsi="Arial" w:cs="Arial"/>
          <w:color w:val="212121"/>
          <w:sz w:val="13"/>
          <w:szCs w:val="13"/>
        </w:rPr>
        <w:br/>
      </w:r>
    </w:p>
    <w:p w:rsidR="00025F44" w:rsidRPr="00025F44" w:rsidRDefault="00025F44" w:rsidP="00025F44">
      <w:pPr>
        <w:numPr>
          <w:ilvl w:val="0"/>
          <w:numId w:val="8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Application Configuration file: </w:t>
      </w:r>
      <w:r w:rsidRPr="00025F44">
        <w:rPr>
          <w:rFonts w:ascii="Arial" w:eastAsia="Times New Roman" w:hAnsi="Arial" w:cs="Arial"/>
          <w:color w:val="212121"/>
          <w:sz w:val="13"/>
          <w:szCs w:val="13"/>
        </w:rPr>
        <w:t>It's applied for only application by application basis.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3248025" cy="2802890"/>
            <wp:effectExtent l="19050" t="0" r="9525" b="0"/>
            <wp:docPr id="12" name="Picture 12" descr="Application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ication Configuration file"/>
                    <pic:cNvPicPr>
                      <a:picLocks noChangeAspect="1" noChangeArrowheads="1"/>
                    </pic:cNvPicPr>
                  </pic:nvPicPr>
                  <pic:blipFill>
                    <a:blip r:embed="rId46"/>
                    <a:srcRect/>
                    <a:stretch>
                      <a:fillRect/>
                    </a:stretch>
                  </pic:blipFill>
                  <pic:spPr bwMode="auto">
                    <a:xfrm>
                      <a:off x="0" y="0"/>
                      <a:ext cx="3248025" cy="2802890"/>
                    </a:xfrm>
                    <a:prstGeom prst="rect">
                      <a:avLst/>
                    </a:prstGeom>
                    <a:noFill/>
                    <a:ln w="9525">
                      <a:noFill/>
                      <a:miter lim="800000"/>
                      <a:headEnd/>
                      <a:tailEnd/>
                    </a:ln>
                  </pic:spPr>
                </pic:pic>
              </a:graphicData>
            </a:graphic>
          </wp:inline>
        </w:drawing>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Session Mode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In ASP.NET there are 4 types of Session Mode.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Off: </w:t>
      </w:r>
      <w:r w:rsidRPr="00025F44">
        <w:rPr>
          <w:rFonts w:ascii="Arial" w:eastAsia="Times New Roman" w:hAnsi="Arial" w:cs="Arial"/>
          <w:color w:val="212121"/>
          <w:sz w:val="13"/>
          <w:szCs w:val="13"/>
        </w:rPr>
        <w:t>We can disable the session mode for the entire application using the off mode.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975860" cy="3437890"/>
            <wp:effectExtent l="19050" t="0" r="0" b="0"/>
            <wp:docPr id="13" name="Picture 13" descr="ASP.NE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page"/>
                    <pic:cNvPicPr>
                      <a:picLocks noChangeAspect="1" noChangeArrowheads="1"/>
                    </pic:cNvPicPr>
                  </pic:nvPicPr>
                  <pic:blipFill>
                    <a:blip r:embed="rId47"/>
                    <a:srcRect/>
                    <a:stretch>
                      <a:fillRect/>
                    </a:stretch>
                  </pic:blipFill>
                  <pic:spPr bwMode="auto">
                    <a:xfrm>
                      <a:off x="0" y="0"/>
                      <a:ext cx="4975860" cy="3437890"/>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According to performance and durability the difference between </w:t>
      </w:r>
      <w:proofErr w:type="spellStart"/>
      <w:r w:rsidRPr="00025F44">
        <w:rPr>
          <w:rFonts w:ascii="Arial" w:eastAsia="Times New Roman" w:hAnsi="Arial" w:cs="Arial"/>
          <w:color w:val="212121"/>
          <w:sz w:val="13"/>
          <w:szCs w:val="13"/>
        </w:rPr>
        <w:t>InProc,State</w:t>
      </w:r>
      <w:proofErr w:type="spellEnd"/>
      <w:r w:rsidRPr="00025F44">
        <w:rPr>
          <w:rFonts w:ascii="Arial" w:eastAsia="Times New Roman" w:hAnsi="Arial" w:cs="Arial"/>
          <w:color w:val="212121"/>
          <w:sz w:val="13"/>
          <w:szCs w:val="13"/>
        </w:rPr>
        <w:t xml:space="preserve"> Server and SQL Server is: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21"/>
        <w:gridCol w:w="6969"/>
      </w:tblGrid>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b/>
                <w:bCs/>
                <w:color w:val="FFFFFF"/>
                <w:sz w:val="12"/>
              </w:rPr>
              <w:t>Session mode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b/>
                <w:bCs/>
                <w:color w:val="FFFFFF"/>
                <w:sz w:val="12"/>
              </w:rPr>
              <w:t>Performance Durability</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proofErr w:type="spellStart"/>
            <w:r w:rsidRPr="00025F44">
              <w:rPr>
                <w:rFonts w:ascii="Segoe UI" w:eastAsia="Times New Roman" w:hAnsi="Segoe UI" w:cs="Segoe UI"/>
                <w:color w:val="333333"/>
                <w:sz w:val="12"/>
                <w:szCs w:val="12"/>
              </w:rPr>
              <w:t>InProc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More(1 processor and 1 server) less.</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State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Medium(n processor and 1 server) Medium</w:t>
            </w:r>
          </w:p>
        </w:tc>
      </w:tr>
      <w:tr w:rsidR="00025F44" w:rsidRPr="00025F44" w:rsidTr="00025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lastRenderedPageBreak/>
              <w:t>SQL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F44" w:rsidRPr="00025F44" w:rsidRDefault="00025F44" w:rsidP="00025F44">
            <w:pPr>
              <w:spacing w:after="0" w:line="240" w:lineRule="auto"/>
              <w:rPr>
                <w:rFonts w:ascii="Segoe UI" w:eastAsia="Times New Roman" w:hAnsi="Segoe UI" w:cs="Segoe UI"/>
                <w:color w:val="333333"/>
                <w:sz w:val="12"/>
                <w:szCs w:val="12"/>
              </w:rPr>
            </w:pPr>
            <w:r w:rsidRPr="00025F44">
              <w:rPr>
                <w:rFonts w:ascii="Segoe UI" w:eastAsia="Times New Roman" w:hAnsi="Segoe UI" w:cs="Segoe UI"/>
                <w:color w:val="333333"/>
                <w:sz w:val="12"/>
                <w:szCs w:val="12"/>
              </w:rPr>
              <w:t>Less More</w:t>
            </w:r>
          </w:p>
        </w:tc>
      </w:tr>
    </w:tbl>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83"/>
        </w:numPr>
        <w:shd w:val="clear" w:color="auto" w:fill="FFFFFF"/>
        <w:spacing w:before="100" w:beforeAutospacing="1" w:after="100" w:afterAutospacing="1" w:line="240" w:lineRule="auto"/>
        <w:rPr>
          <w:rFonts w:ascii="Arial" w:eastAsia="Times New Roman" w:hAnsi="Arial" w:cs="Arial"/>
          <w:color w:val="212121"/>
          <w:sz w:val="13"/>
          <w:szCs w:val="13"/>
        </w:rPr>
      </w:pPr>
      <w:hyperlink r:id="rId48" w:history="1">
        <w:proofErr w:type="spellStart"/>
        <w:r w:rsidRPr="00025F44">
          <w:rPr>
            <w:rFonts w:ascii="Arial" w:eastAsia="Times New Roman" w:hAnsi="Arial" w:cs="Arial"/>
            <w:color w:val="0000FF"/>
            <w:sz w:val="13"/>
          </w:rPr>
          <w:t>ntroduction</w:t>
        </w:r>
        <w:proofErr w:type="spellEnd"/>
        <w:r w:rsidRPr="00025F44">
          <w:rPr>
            <w:rFonts w:ascii="Arial" w:eastAsia="Times New Roman" w:hAnsi="Arial" w:cs="Arial"/>
            <w:color w:val="0000FF"/>
            <w:sz w:val="13"/>
          </w:rPr>
          <w:t xml:space="preserve"> To ASP.NET Sessions</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32: What is the Difference between session and caching?</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The first main difference between session and caching is: a session is per-user based but caching is not per-user based, So what does that mean? Session data is stored at the user level but caching data is stored at the application level and shared by all the users. It means that it is simply session data that will be different for the various users for all the various users, session memory will be allocated differently on the server but for the caching only one memory will be allocated on the server and if one user modifies the data of the cache for all, the user data will be modified.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For further info click on the link:</w:t>
      </w:r>
    </w:p>
    <w:p w:rsidR="00025F44" w:rsidRPr="00025F44" w:rsidRDefault="00025F44" w:rsidP="00025F44">
      <w:pPr>
        <w:numPr>
          <w:ilvl w:val="0"/>
          <w:numId w:val="84"/>
        </w:numPr>
        <w:shd w:val="clear" w:color="auto" w:fill="FFFFFF"/>
        <w:spacing w:before="100" w:beforeAutospacing="1" w:after="100" w:afterAutospacing="1" w:line="240" w:lineRule="auto"/>
        <w:rPr>
          <w:rFonts w:ascii="Arial" w:eastAsia="Times New Roman" w:hAnsi="Arial" w:cs="Arial"/>
          <w:color w:val="212121"/>
          <w:sz w:val="13"/>
          <w:szCs w:val="13"/>
        </w:rPr>
      </w:pPr>
      <w:hyperlink r:id="rId49" w:history="1">
        <w:r w:rsidRPr="00025F44">
          <w:rPr>
            <w:rFonts w:ascii="Arial" w:eastAsia="Times New Roman" w:hAnsi="Arial" w:cs="Arial"/>
            <w:color w:val="0000FF"/>
            <w:sz w:val="13"/>
          </w:rPr>
          <w:t>Difference Between Session and Caching</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33: What is the difference between </w:t>
      </w:r>
      <w:proofErr w:type="spellStart"/>
      <w:r w:rsidRPr="00025F44">
        <w:rPr>
          <w:rFonts w:ascii="Arial" w:eastAsia="Times New Roman" w:hAnsi="Arial" w:cs="Arial"/>
          <w:b/>
          <w:bCs/>
          <w:color w:val="212121"/>
          <w:sz w:val="28"/>
        </w:rPr>
        <w:t>HttpContext.Current.Items</w:t>
      </w:r>
      <w:proofErr w:type="spellEnd"/>
      <w:r w:rsidRPr="00025F44">
        <w:rPr>
          <w:rFonts w:ascii="Arial" w:eastAsia="Times New Roman" w:hAnsi="Arial" w:cs="Arial"/>
          <w:b/>
          <w:bCs/>
          <w:color w:val="212121"/>
          <w:sz w:val="28"/>
        </w:rPr>
        <w:t xml:space="preserve"> and </w:t>
      </w:r>
      <w:proofErr w:type="spellStart"/>
      <w:r w:rsidRPr="00025F44">
        <w:rPr>
          <w:rFonts w:ascii="Arial" w:eastAsia="Times New Roman" w:hAnsi="Arial" w:cs="Arial"/>
          <w:b/>
          <w:bCs/>
          <w:color w:val="212121"/>
          <w:sz w:val="28"/>
        </w:rPr>
        <w:t>HttpContext.Current.Session</w:t>
      </w:r>
      <w:proofErr w:type="spellEnd"/>
      <w:r w:rsidRPr="00025F44">
        <w:rPr>
          <w:rFonts w:ascii="Arial" w:eastAsia="Times New Roman" w:hAnsi="Arial" w:cs="Arial"/>
          <w:b/>
          <w:bCs/>
          <w:color w:val="212121"/>
          <w:sz w:val="28"/>
        </w:rPr>
        <w:t xml:space="preserve"> in ASP.NET?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Session state is one of the popular state management techniques in ASP.NET environment. We developer people play with session storage every now and then. It’s pretty simple to manage session if you understand the basic concept. Here is the syntax to do that.</w:t>
      </w:r>
    </w:p>
    <w:p w:rsidR="00025F44" w:rsidRPr="00025F44" w:rsidRDefault="00025F44" w:rsidP="00025F44">
      <w:pPr>
        <w:numPr>
          <w:ilvl w:val="0"/>
          <w:numId w:val="8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Session[“KEY”] =”Value”;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Or</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Session[index] = ”Value”;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Let’ s a have an example: </w:t>
      </w:r>
      <w:r w:rsidRPr="00025F44">
        <w:rPr>
          <w:rFonts w:ascii="Consolas" w:eastAsia="Times New Roman" w:hAnsi="Consolas" w:cs="Consolas"/>
          <w:b/>
          <w:bCs/>
          <w:color w:val="006699"/>
          <w:sz w:val="11"/>
        </w:rPr>
        <w:t>using</w:t>
      </w:r>
      <w:r w:rsidRPr="00025F44">
        <w:rPr>
          <w:rFonts w:ascii="Consolas" w:eastAsia="Times New Roman" w:hAnsi="Consolas" w:cs="Consolas"/>
          <w:color w:val="000000"/>
          <w:sz w:val="11"/>
          <w:szCs w:val="11"/>
          <w:bdr w:val="none" w:sz="0" w:space="0" w:color="auto" w:frame="1"/>
        </w:rPr>
        <w:t> System;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using</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System.Collections.Generic</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using</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System.Linq</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using</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System.Web</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using</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System.Web.UI</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using</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System.Web.UI.WebControls</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namespace</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WebApp</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public</w:t>
      </w:r>
      <w:r w:rsidRPr="00025F44">
        <w:rPr>
          <w:rFonts w:ascii="Consolas" w:eastAsia="Times New Roman" w:hAnsi="Consolas" w:cs="Consolas"/>
          <w:color w:val="000000"/>
          <w:sz w:val="11"/>
          <w:szCs w:val="11"/>
          <w:bdr w:val="none" w:sz="0" w:space="0" w:color="auto" w:frame="1"/>
        </w:rPr>
        <w:t> partial </w:t>
      </w:r>
      <w:r w:rsidRPr="00025F44">
        <w:rPr>
          <w:rFonts w:ascii="Consolas" w:eastAsia="Times New Roman" w:hAnsi="Consolas" w:cs="Consolas"/>
          <w:b/>
          <w:bCs/>
          <w:color w:val="006699"/>
          <w:sz w:val="11"/>
        </w:rPr>
        <w:t>class</w:t>
      </w:r>
      <w:r w:rsidRPr="00025F44">
        <w:rPr>
          <w:rFonts w:ascii="Consolas" w:eastAsia="Times New Roman" w:hAnsi="Consolas" w:cs="Consolas"/>
          <w:color w:val="000000"/>
          <w:sz w:val="11"/>
          <w:szCs w:val="11"/>
          <w:bdr w:val="none" w:sz="0" w:space="0" w:color="auto" w:frame="1"/>
        </w:rPr>
        <w:t> WebForm1: </w:t>
      </w:r>
      <w:proofErr w:type="spellStart"/>
      <w:r w:rsidRPr="00025F44">
        <w:rPr>
          <w:rFonts w:ascii="Consolas" w:eastAsia="Times New Roman" w:hAnsi="Consolas" w:cs="Consolas"/>
          <w:color w:val="000000"/>
          <w:sz w:val="11"/>
          <w:szCs w:val="11"/>
          <w:bdr w:val="none" w:sz="0" w:space="0" w:color="auto" w:frame="1"/>
        </w:rPr>
        <w:t>System.Web.UI.Page</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protected</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Page_Load</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if</w:t>
      </w:r>
      <w:r w:rsidRPr="00025F44">
        <w:rPr>
          <w:rFonts w:ascii="Consolas" w:eastAsia="Times New Roman" w:hAnsi="Consolas" w:cs="Consolas"/>
          <w:color w:val="000000"/>
          <w:sz w:val="11"/>
          <w:szCs w:val="11"/>
          <w:bdr w:val="none" w:sz="0" w:space="0" w:color="auto" w:frame="1"/>
        </w:rPr>
        <w:t>(!</w:t>
      </w:r>
      <w:proofErr w:type="spellStart"/>
      <w:r w:rsidRPr="00025F44">
        <w:rPr>
          <w:rFonts w:ascii="Consolas" w:eastAsia="Times New Roman" w:hAnsi="Consolas" w:cs="Consolas"/>
          <w:color w:val="000000"/>
          <w:sz w:val="11"/>
          <w:szCs w:val="11"/>
          <w:bdr w:val="none" w:sz="0" w:space="0" w:color="auto" w:frame="1"/>
        </w:rPr>
        <w:t>IsPostBack</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HttpContext.Current.Items[</w:t>
      </w:r>
      <w:r w:rsidRPr="00025F44">
        <w:rPr>
          <w:rFonts w:ascii="Consolas" w:eastAsia="Times New Roman" w:hAnsi="Consolas" w:cs="Consolas"/>
          <w:color w:val="0000FF"/>
          <w:sz w:val="11"/>
        </w:rPr>
        <w:t>"Value"</w:t>
      </w:r>
      <w:r w:rsidRPr="00025F44">
        <w:rPr>
          <w:rFonts w:ascii="Consolas" w:eastAsia="Times New Roman" w:hAnsi="Consolas" w:cs="Consolas"/>
          <w:color w:val="000000"/>
          <w:sz w:val="11"/>
          <w:szCs w:val="11"/>
          <w:bdr w:val="none" w:sz="0" w:space="0" w:color="auto" w:frame="1"/>
        </w:rPr>
        <w:t>] = </w:t>
      </w:r>
      <w:r w:rsidRPr="00025F44">
        <w:rPr>
          <w:rFonts w:ascii="Consolas" w:eastAsia="Times New Roman" w:hAnsi="Consolas" w:cs="Consolas"/>
          <w:color w:val="0000FF"/>
          <w:sz w:val="11"/>
        </w:rPr>
        <w:t>"Sourav Kayal in ITEM"</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HttpContext.Current.Session[</w:t>
      </w:r>
      <w:r w:rsidRPr="00025F44">
        <w:rPr>
          <w:rFonts w:ascii="Consolas" w:eastAsia="Times New Roman" w:hAnsi="Consolas" w:cs="Consolas"/>
          <w:color w:val="0000FF"/>
          <w:sz w:val="11"/>
        </w:rPr>
        <w:t>"Value"</w:t>
      </w:r>
      <w:r w:rsidRPr="00025F44">
        <w:rPr>
          <w:rFonts w:ascii="Consolas" w:eastAsia="Times New Roman" w:hAnsi="Consolas" w:cs="Consolas"/>
          <w:color w:val="000000"/>
          <w:sz w:val="11"/>
          <w:szCs w:val="11"/>
          <w:bdr w:val="none" w:sz="0" w:space="0" w:color="auto" w:frame="1"/>
        </w:rPr>
        <w:t>] = </w:t>
      </w:r>
      <w:r w:rsidRPr="00025F44">
        <w:rPr>
          <w:rFonts w:ascii="Consolas" w:eastAsia="Times New Roman" w:hAnsi="Consolas" w:cs="Consolas"/>
          <w:color w:val="0000FF"/>
          <w:sz w:val="11"/>
        </w:rPr>
        <w:t>"Sourav Kayal in SESSION"</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Response.Write((</w:t>
      </w:r>
      <w:r w:rsidRPr="00025F44">
        <w:rPr>
          <w:rFonts w:ascii="Consolas" w:eastAsia="Times New Roman" w:hAnsi="Consolas" w:cs="Consolas"/>
          <w:b/>
          <w:bCs/>
          <w:color w:val="006699"/>
          <w:sz w:val="11"/>
        </w:rPr>
        <w:t>string</w:t>
      </w:r>
      <w:r w:rsidRPr="00025F44">
        <w:rPr>
          <w:rFonts w:ascii="Consolas" w:eastAsia="Times New Roman" w:hAnsi="Consolas" w:cs="Consolas"/>
          <w:color w:val="000000"/>
          <w:sz w:val="11"/>
          <w:szCs w:val="11"/>
          <w:bdr w:val="none" w:sz="0" w:space="0" w:color="auto" w:frame="1"/>
        </w:rPr>
        <w:t>)(HttpContext.Current.Items[</w:t>
      </w:r>
      <w:r w:rsidRPr="00025F44">
        <w:rPr>
          <w:rFonts w:ascii="Consolas" w:eastAsia="Times New Roman" w:hAnsi="Consolas" w:cs="Consolas"/>
          <w:color w:val="0000FF"/>
          <w:sz w:val="11"/>
        </w:rPr>
        <w:t>"Value"</w:t>
      </w:r>
      <w:r w:rsidRPr="00025F44">
        <w:rPr>
          <w:rFonts w:ascii="Consolas" w:eastAsia="Times New Roman" w:hAnsi="Consolas" w:cs="Consolas"/>
          <w:color w:val="000000"/>
          <w:sz w:val="11"/>
          <w:szCs w:val="11"/>
          <w:bdr w:val="none" w:sz="0" w:space="0" w:color="auto" w:frame="1"/>
        </w:rPr>
        <w:t>]) + </w:t>
      </w:r>
      <w:r w:rsidRPr="00025F44">
        <w:rPr>
          <w:rFonts w:ascii="Consolas" w:eastAsia="Times New Roman" w:hAnsi="Consolas" w:cs="Consolas"/>
          <w:color w:val="0000FF"/>
          <w:sz w:val="11"/>
        </w:rPr>
        <w:t>"&lt;br&gt;"</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Response.Write((</w:t>
      </w:r>
      <w:r w:rsidRPr="00025F44">
        <w:rPr>
          <w:rFonts w:ascii="Consolas" w:eastAsia="Times New Roman" w:hAnsi="Consolas" w:cs="Consolas"/>
          <w:b/>
          <w:bCs/>
          <w:color w:val="006699"/>
          <w:sz w:val="11"/>
        </w:rPr>
        <w:t>string</w:t>
      </w:r>
      <w:r w:rsidRPr="00025F44">
        <w:rPr>
          <w:rFonts w:ascii="Consolas" w:eastAsia="Times New Roman" w:hAnsi="Consolas" w:cs="Consolas"/>
          <w:color w:val="000000"/>
          <w:sz w:val="11"/>
          <w:szCs w:val="11"/>
          <w:bdr w:val="none" w:sz="0" w:space="0" w:color="auto" w:frame="1"/>
        </w:rPr>
        <w:t>)(HttpContext.Current.Session[</w:t>
      </w:r>
      <w:r w:rsidRPr="00025F44">
        <w:rPr>
          <w:rFonts w:ascii="Consolas" w:eastAsia="Times New Roman" w:hAnsi="Consolas" w:cs="Consolas"/>
          <w:color w:val="0000FF"/>
          <w:sz w:val="11"/>
        </w:rPr>
        <w:t>"Value"</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protected</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Button1_Click(</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EventArgs e)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Response.Write((</w:t>
      </w:r>
      <w:r w:rsidRPr="00025F44">
        <w:rPr>
          <w:rFonts w:ascii="Consolas" w:eastAsia="Times New Roman" w:hAnsi="Consolas" w:cs="Consolas"/>
          <w:b/>
          <w:bCs/>
          <w:color w:val="006699"/>
          <w:sz w:val="11"/>
        </w:rPr>
        <w:t>string</w:t>
      </w:r>
      <w:r w:rsidRPr="00025F44">
        <w:rPr>
          <w:rFonts w:ascii="Consolas" w:eastAsia="Times New Roman" w:hAnsi="Consolas" w:cs="Consolas"/>
          <w:color w:val="000000"/>
          <w:sz w:val="11"/>
          <w:szCs w:val="11"/>
          <w:bdr w:val="none" w:sz="0" w:space="0" w:color="auto" w:frame="1"/>
        </w:rPr>
        <w:t>)(HttpContext.Current.Items[</w:t>
      </w:r>
      <w:r w:rsidRPr="00025F44">
        <w:rPr>
          <w:rFonts w:ascii="Consolas" w:eastAsia="Times New Roman" w:hAnsi="Consolas" w:cs="Consolas"/>
          <w:color w:val="0000FF"/>
          <w:sz w:val="11"/>
        </w:rPr>
        <w:t>"Value"</w:t>
      </w:r>
      <w:r w:rsidRPr="00025F44">
        <w:rPr>
          <w:rFonts w:ascii="Consolas" w:eastAsia="Times New Roman" w:hAnsi="Consolas" w:cs="Consolas"/>
          <w:color w:val="000000"/>
          <w:sz w:val="11"/>
          <w:szCs w:val="11"/>
          <w:bdr w:val="none" w:sz="0" w:space="0" w:color="auto" w:frame="1"/>
        </w:rPr>
        <w:t>]) + </w:t>
      </w:r>
      <w:r w:rsidRPr="00025F44">
        <w:rPr>
          <w:rFonts w:ascii="Consolas" w:eastAsia="Times New Roman" w:hAnsi="Consolas" w:cs="Consolas"/>
          <w:color w:val="0000FF"/>
          <w:sz w:val="11"/>
        </w:rPr>
        <w:t>"&lt;br&gt;"</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Response.Write((</w:t>
      </w:r>
      <w:r w:rsidRPr="00025F44">
        <w:rPr>
          <w:rFonts w:ascii="Consolas" w:eastAsia="Times New Roman" w:hAnsi="Consolas" w:cs="Consolas"/>
          <w:b/>
          <w:bCs/>
          <w:color w:val="006699"/>
          <w:sz w:val="11"/>
        </w:rPr>
        <w:t>string</w:t>
      </w:r>
      <w:r w:rsidRPr="00025F44">
        <w:rPr>
          <w:rFonts w:ascii="Consolas" w:eastAsia="Times New Roman" w:hAnsi="Consolas" w:cs="Consolas"/>
          <w:color w:val="000000"/>
          <w:sz w:val="11"/>
          <w:szCs w:val="11"/>
          <w:bdr w:val="none" w:sz="0" w:space="0" w:color="auto" w:frame="1"/>
        </w:rPr>
        <w:t>)(HttpContext.Current.Session[</w:t>
      </w:r>
      <w:r w:rsidRPr="00025F44">
        <w:rPr>
          <w:rFonts w:ascii="Consolas" w:eastAsia="Times New Roman" w:hAnsi="Consolas" w:cs="Consolas"/>
          <w:color w:val="0000FF"/>
          <w:sz w:val="11"/>
        </w:rPr>
        <w:t>"Value"</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8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6460" cy="1193165"/>
            <wp:effectExtent l="19050" t="0" r="8890" b="0"/>
            <wp:docPr id="14" name="Picture 14"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
                    <pic:cNvPicPr>
                      <a:picLocks noChangeAspect="1" noChangeArrowheads="1"/>
                    </pic:cNvPicPr>
                  </pic:nvPicPr>
                  <pic:blipFill>
                    <a:blip r:embed="rId50"/>
                    <a:srcRect/>
                    <a:stretch>
                      <a:fillRect/>
                    </a:stretch>
                  </pic:blipFill>
                  <pic:spPr bwMode="auto">
                    <a:xfrm>
                      <a:off x="0" y="0"/>
                      <a:ext cx="4696460" cy="1193165"/>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87"/>
        </w:numPr>
        <w:shd w:val="clear" w:color="auto" w:fill="FFFFFF"/>
        <w:spacing w:before="100" w:beforeAutospacing="1" w:after="100" w:afterAutospacing="1" w:line="240" w:lineRule="auto"/>
        <w:rPr>
          <w:rFonts w:ascii="Arial" w:eastAsia="Times New Roman" w:hAnsi="Arial" w:cs="Arial"/>
          <w:color w:val="212121"/>
          <w:sz w:val="13"/>
          <w:szCs w:val="13"/>
        </w:rPr>
      </w:pPr>
      <w:hyperlink r:id="rId51" w:history="1">
        <w:r w:rsidRPr="00025F44">
          <w:rPr>
            <w:rFonts w:ascii="Arial" w:eastAsia="Times New Roman" w:hAnsi="Arial" w:cs="Arial"/>
            <w:color w:val="0000FF"/>
            <w:sz w:val="13"/>
          </w:rPr>
          <w:t xml:space="preserve">Difference Between </w:t>
        </w:r>
        <w:proofErr w:type="spellStart"/>
        <w:r w:rsidRPr="00025F44">
          <w:rPr>
            <w:rFonts w:ascii="Arial" w:eastAsia="Times New Roman" w:hAnsi="Arial" w:cs="Arial"/>
            <w:color w:val="0000FF"/>
            <w:sz w:val="13"/>
          </w:rPr>
          <w:t>HttpContext.Current.Items</w:t>
        </w:r>
        <w:proofErr w:type="spellEnd"/>
        <w:r w:rsidRPr="00025F44">
          <w:rPr>
            <w:rFonts w:ascii="Arial" w:eastAsia="Times New Roman" w:hAnsi="Arial" w:cs="Arial"/>
            <w:color w:val="0000FF"/>
            <w:sz w:val="13"/>
          </w:rPr>
          <w:t xml:space="preserve"> and </w:t>
        </w:r>
        <w:proofErr w:type="spellStart"/>
        <w:r w:rsidRPr="00025F44">
          <w:rPr>
            <w:rFonts w:ascii="Arial" w:eastAsia="Times New Roman" w:hAnsi="Arial" w:cs="Arial"/>
            <w:color w:val="0000FF"/>
            <w:sz w:val="13"/>
          </w:rPr>
          <w:t>HttpContext.Current.Session</w:t>
        </w:r>
        <w:proofErr w:type="spellEnd"/>
        <w:r w:rsidRPr="00025F44">
          <w:rPr>
            <w:rFonts w:ascii="Arial" w:eastAsia="Times New Roman" w:hAnsi="Arial" w:cs="Arial"/>
            <w:color w:val="0000FF"/>
            <w:sz w:val="13"/>
          </w:rPr>
          <w:t xml:space="preserve">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lastRenderedPageBreak/>
        <w:t xml:space="preserve">Question 34: What is the difference between </w:t>
      </w:r>
      <w:proofErr w:type="spellStart"/>
      <w:r w:rsidRPr="00025F44">
        <w:rPr>
          <w:rFonts w:ascii="Arial" w:eastAsia="Times New Roman" w:hAnsi="Arial" w:cs="Arial"/>
          <w:b/>
          <w:bCs/>
          <w:color w:val="212121"/>
          <w:sz w:val="28"/>
        </w:rPr>
        <w:t>Server.Transfer</w:t>
      </w:r>
      <w:proofErr w:type="spellEnd"/>
      <w:r w:rsidRPr="00025F44">
        <w:rPr>
          <w:rFonts w:ascii="Arial" w:eastAsia="Times New Roman" w:hAnsi="Arial" w:cs="Arial"/>
          <w:b/>
          <w:bCs/>
          <w:color w:val="212121"/>
          <w:sz w:val="28"/>
        </w:rPr>
        <w:t xml:space="preserve"> and </w:t>
      </w:r>
      <w:proofErr w:type="spellStart"/>
      <w:r w:rsidRPr="00025F44">
        <w:rPr>
          <w:rFonts w:ascii="Arial" w:eastAsia="Times New Roman" w:hAnsi="Arial" w:cs="Arial"/>
          <w:b/>
          <w:bCs/>
          <w:color w:val="212121"/>
          <w:sz w:val="28"/>
        </w:rPr>
        <w:t>Response.redirect</w:t>
      </w:r>
      <w:proofErr w:type="spellEnd"/>
      <w:r w:rsidRPr="00025F44">
        <w:rPr>
          <w:rFonts w:ascii="Arial" w:eastAsia="Times New Roman" w:hAnsi="Arial" w:cs="Arial"/>
          <w:b/>
          <w:bCs/>
          <w:color w:val="212121"/>
          <w:sz w:val="28"/>
        </w:rPr>
        <w: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xml:space="preserve"> Both </w:t>
      </w:r>
      <w:proofErr w:type="spellStart"/>
      <w:r w:rsidRPr="00025F44">
        <w:rPr>
          <w:rFonts w:ascii="Arial" w:eastAsia="Times New Roman" w:hAnsi="Arial" w:cs="Arial"/>
          <w:color w:val="212121"/>
          <w:sz w:val="13"/>
          <w:szCs w:val="13"/>
        </w:rPr>
        <w:t>Response.Redirect</w:t>
      </w:r>
      <w:proofErr w:type="spellEnd"/>
      <w:r w:rsidRPr="00025F44">
        <w:rPr>
          <w:rFonts w:ascii="Arial" w:eastAsia="Times New Roman" w:hAnsi="Arial" w:cs="Arial"/>
          <w:color w:val="212121"/>
          <w:sz w:val="13"/>
          <w:szCs w:val="13"/>
        </w:rPr>
        <w:t xml:space="preserve"> and </w:t>
      </w:r>
      <w:proofErr w:type="spellStart"/>
      <w:r w:rsidRPr="00025F44">
        <w:rPr>
          <w:rFonts w:ascii="Arial" w:eastAsia="Times New Roman" w:hAnsi="Arial" w:cs="Arial"/>
          <w:color w:val="212121"/>
          <w:sz w:val="13"/>
          <w:szCs w:val="13"/>
        </w:rPr>
        <w:t>Server.Transfer</w:t>
      </w:r>
      <w:proofErr w:type="spellEnd"/>
      <w:r w:rsidRPr="00025F44">
        <w:rPr>
          <w:rFonts w:ascii="Arial" w:eastAsia="Times New Roman" w:hAnsi="Arial" w:cs="Arial"/>
          <w:color w:val="212121"/>
          <w:sz w:val="13"/>
          <w:szCs w:val="13"/>
        </w:rPr>
        <w:t xml:space="preserve"> methods are used to transfer a user from one web page to another web page. Both methods are used for the same purpose but still there are some differences as follows.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w:t>
      </w:r>
      <w:proofErr w:type="spellStart"/>
      <w:r w:rsidRPr="00025F44">
        <w:rPr>
          <w:rFonts w:ascii="Arial" w:eastAsia="Times New Roman" w:hAnsi="Arial" w:cs="Arial"/>
          <w:color w:val="212121"/>
          <w:sz w:val="13"/>
          <w:szCs w:val="13"/>
        </w:rPr>
        <w:t>Response.Redirect</w:t>
      </w:r>
      <w:proofErr w:type="spellEnd"/>
      <w:r w:rsidRPr="00025F44">
        <w:rPr>
          <w:rFonts w:ascii="Arial" w:eastAsia="Times New Roman" w:hAnsi="Arial" w:cs="Arial"/>
          <w:color w:val="212121"/>
          <w:sz w:val="13"/>
          <w:szCs w:val="13"/>
        </w:rPr>
        <w:t xml:space="preserve"> method redirects a request to a new URL and specifies the new URL while the </w:t>
      </w:r>
      <w:proofErr w:type="spellStart"/>
      <w:r w:rsidRPr="00025F44">
        <w:rPr>
          <w:rFonts w:ascii="Arial" w:eastAsia="Times New Roman" w:hAnsi="Arial" w:cs="Arial"/>
          <w:color w:val="212121"/>
          <w:sz w:val="13"/>
          <w:szCs w:val="13"/>
        </w:rPr>
        <w:t>Server.Transfer</w:t>
      </w:r>
      <w:proofErr w:type="spellEnd"/>
      <w:r w:rsidRPr="00025F44">
        <w:rPr>
          <w:rFonts w:ascii="Arial" w:eastAsia="Times New Roman" w:hAnsi="Arial" w:cs="Arial"/>
          <w:color w:val="212121"/>
          <w:sz w:val="13"/>
          <w:szCs w:val="13"/>
        </w:rPr>
        <w:t xml:space="preserve"> method for the current request, terminates execution of the current page and starts execution of a new page using the specified URL path of the page.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Both </w:t>
      </w:r>
      <w:proofErr w:type="spellStart"/>
      <w:r w:rsidRPr="00025F44">
        <w:rPr>
          <w:rFonts w:ascii="Arial" w:eastAsia="Times New Roman" w:hAnsi="Arial" w:cs="Arial"/>
          <w:color w:val="212121"/>
          <w:sz w:val="13"/>
          <w:szCs w:val="13"/>
        </w:rPr>
        <w:t>Response.Redirect</w:t>
      </w:r>
      <w:proofErr w:type="spellEnd"/>
      <w:r w:rsidRPr="00025F44">
        <w:rPr>
          <w:rFonts w:ascii="Arial" w:eastAsia="Times New Roman" w:hAnsi="Arial" w:cs="Arial"/>
          <w:color w:val="212121"/>
          <w:sz w:val="13"/>
          <w:szCs w:val="13"/>
        </w:rPr>
        <w:t xml:space="preserve"> and </w:t>
      </w:r>
      <w:proofErr w:type="spellStart"/>
      <w:r w:rsidRPr="00025F44">
        <w:rPr>
          <w:rFonts w:ascii="Arial" w:eastAsia="Times New Roman" w:hAnsi="Arial" w:cs="Arial"/>
          <w:color w:val="212121"/>
          <w:sz w:val="13"/>
          <w:szCs w:val="13"/>
        </w:rPr>
        <w:t>Server.Transfer</w:t>
      </w:r>
      <w:proofErr w:type="spellEnd"/>
      <w:r w:rsidRPr="00025F44">
        <w:rPr>
          <w:rFonts w:ascii="Arial" w:eastAsia="Times New Roman" w:hAnsi="Arial" w:cs="Arial"/>
          <w:color w:val="212121"/>
          <w:sz w:val="13"/>
          <w:szCs w:val="13"/>
        </w:rPr>
        <w:t xml:space="preserve"> has same syntax like:</w:t>
      </w:r>
    </w:p>
    <w:p w:rsidR="00025F44" w:rsidRPr="00025F44" w:rsidRDefault="00025F44" w:rsidP="00025F44">
      <w:pPr>
        <w:numPr>
          <w:ilvl w:val="0"/>
          <w:numId w:val="8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proofErr w:type="spellStart"/>
      <w:r w:rsidRPr="00025F44">
        <w:rPr>
          <w:rFonts w:ascii="Consolas" w:eastAsia="Times New Roman" w:hAnsi="Consolas" w:cs="Consolas"/>
          <w:color w:val="000000"/>
          <w:sz w:val="11"/>
          <w:szCs w:val="11"/>
          <w:bdr w:val="none" w:sz="0" w:space="0" w:color="auto" w:frame="1"/>
        </w:rPr>
        <w:t>Response.Redirect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"UserDetail.aspx"</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8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proofErr w:type="spellStart"/>
      <w:r w:rsidRPr="00025F44">
        <w:rPr>
          <w:rFonts w:ascii="Consolas" w:eastAsia="Times New Roman" w:hAnsi="Consolas" w:cs="Consolas"/>
          <w:color w:val="000000"/>
          <w:sz w:val="11"/>
          <w:szCs w:val="11"/>
          <w:bdr w:val="none" w:sz="0" w:space="0" w:color="auto" w:frame="1"/>
        </w:rPr>
        <w:t>Server.Transfer</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"UserDetail.aspx"</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Before touching on more points I want to explain some HTTP status codes, these are important for the understanding of the basic differences between these two. The HTTP status codes are the codes that the Web server uses to communicate with the Web browser or user agent.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5711825" cy="1626870"/>
            <wp:effectExtent l="19050" t="0" r="3175" b="0"/>
            <wp:docPr id="15" name="Picture 15" descr="brow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wser "/>
                    <pic:cNvPicPr>
                      <a:picLocks noChangeAspect="1" noChangeArrowheads="1"/>
                    </pic:cNvPicPr>
                  </pic:nvPicPr>
                  <pic:blipFill>
                    <a:blip r:embed="rId52"/>
                    <a:srcRect/>
                    <a:stretch>
                      <a:fillRect/>
                    </a:stretch>
                  </pic:blipFill>
                  <pic:spPr bwMode="auto">
                    <a:xfrm>
                      <a:off x="0" y="0"/>
                      <a:ext cx="5711825" cy="1626870"/>
                    </a:xfrm>
                    <a:prstGeom prst="rect">
                      <a:avLst/>
                    </a:prstGeom>
                    <a:noFill/>
                    <a:ln w="9525">
                      <a:noFill/>
                      <a:miter lim="800000"/>
                      <a:headEnd/>
                      <a:tailEnd/>
                    </a:ln>
                  </pic:spPr>
                </pic:pic>
              </a:graphicData>
            </a:graphic>
          </wp:inline>
        </w:drawing>
      </w:r>
      <w:r w:rsidRPr="00025F44">
        <w:rPr>
          <w:rFonts w:ascii="Arial" w:eastAsia="Times New Roman" w:hAnsi="Arial" w:cs="Arial"/>
          <w:color w:val="212121"/>
          <w:sz w:val="13"/>
          <w:szCs w:val="13"/>
          <w:shd w:val="clear" w:color="auto" w:fill="FFFFFF"/>
        </w:rPr>
        <w:t>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89"/>
        </w:numPr>
        <w:shd w:val="clear" w:color="auto" w:fill="FFFFFF"/>
        <w:spacing w:before="100" w:beforeAutospacing="1" w:after="100" w:afterAutospacing="1" w:line="240" w:lineRule="auto"/>
        <w:rPr>
          <w:rFonts w:ascii="Arial" w:eastAsia="Times New Roman" w:hAnsi="Arial" w:cs="Arial"/>
          <w:color w:val="212121"/>
          <w:sz w:val="13"/>
          <w:szCs w:val="13"/>
        </w:rPr>
      </w:pPr>
      <w:hyperlink r:id="rId53" w:history="1">
        <w:r w:rsidRPr="00025F44">
          <w:rPr>
            <w:rFonts w:ascii="Arial" w:eastAsia="Times New Roman" w:hAnsi="Arial" w:cs="Arial"/>
            <w:color w:val="0000FF"/>
            <w:sz w:val="13"/>
          </w:rPr>
          <w:t xml:space="preserve">Difference Between </w:t>
        </w:r>
        <w:proofErr w:type="spellStart"/>
        <w:r w:rsidRPr="00025F44">
          <w:rPr>
            <w:rFonts w:ascii="Arial" w:eastAsia="Times New Roman" w:hAnsi="Arial" w:cs="Arial"/>
            <w:color w:val="0000FF"/>
            <w:sz w:val="13"/>
          </w:rPr>
          <w:t>Response.Redirect</w:t>
        </w:r>
        <w:proofErr w:type="spellEnd"/>
        <w:r w:rsidRPr="00025F44">
          <w:rPr>
            <w:rFonts w:ascii="Arial" w:eastAsia="Times New Roman" w:hAnsi="Arial" w:cs="Arial"/>
            <w:color w:val="0000FF"/>
            <w:sz w:val="13"/>
          </w:rPr>
          <w:t xml:space="preserve">() and </w:t>
        </w:r>
        <w:proofErr w:type="spellStart"/>
        <w:r w:rsidRPr="00025F44">
          <w:rPr>
            <w:rFonts w:ascii="Arial" w:eastAsia="Times New Roman" w:hAnsi="Arial" w:cs="Arial"/>
            <w:color w:val="0000FF"/>
            <w:sz w:val="13"/>
          </w:rPr>
          <w:t>Server.Transfer</w:t>
        </w:r>
        <w:proofErr w:type="spellEnd"/>
        <w:r w:rsidRPr="00025F44">
          <w:rPr>
            <w:rFonts w:ascii="Arial" w:eastAsia="Times New Roman" w:hAnsi="Arial" w:cs="Arial"/>
            <w:color w:val="0000FF"/>
            <w:sz w:val="13"/>
          </w:rPr>
          <w:t>() Methods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35: What is page directives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Basically Page Directives are commands. These commands are used by the compiler when the page is compiled.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How to use the directives in an ASP.NET pag</w:t>
      </w:r>
      <w:r w:rsidRPr="00025F44">
        <w:rPr>
          <w:rFonts w:ascii="Arial" w:eastAsia="Times New Roman" w:hAnsi="Arial" w:cs="Arial"/>
          <w:color w:val="212121"/>
          <w:sz w:val="13"/>
          <w:szCs w:val="13"/>
        </w:rPr>
        <w:t>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It is not difficult to add a directive to an ASP.NET page. It is simple to add directives to an ASP.NET page. You can write directives in the following format: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i/>
          <w:iCs/>
          <w:color w:val="212121"/>
          <w:sz w:val="13"/>
        </w:rPr>
        <w:t>&lt;%@[Directive][Attributes]%&gt;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See the directive format, it starts with "&lt;%@" and ends with "%&gt;". The best way is to put the directive at the top of your page. But you can put a directive anywhere in a page. One more thing, you can put more than one attribute in a single directive.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Here is the full list of directives:</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@Page</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@Master</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@Control</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@Import</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@Implements</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@Register</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@Assembly</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t>
      </w:r>
      <w:proofErr w:type="spellStart"/>
      <w:r w:rsidRPr="00025F44">
        <w:rPr>
          <w:rFonts w:ascii="Arial" w:eastAsia="Times New Roman" w:hAnsi="Arial" w:cs="Arial"/>
          <w:color w:val="212121"/>
          <w:sz w:val="13"/>
          <w:szCs w:val="13"/>
        </w:rPr>
        <w:t>MasterType</w:t>
      </w:r>
      <w:proofErr w:type="spellEnd"/>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@Output Cache</w:t>
      </w:r>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t>
      </w:r>
      <w:proofErr w:type="spellStart"/>
      <w:r w:rsidRPr="00025F44">
        <w:rPr>
          <w:rFonts w:ascii="Arial" w:eastAsia="Times New Roman" w:hAnsi="Arial" w:cs="Arial"/>
          <w:color w:val="212121"/>
          <w:sz w:val="13"/>
          <w:szCs w:val="13"/>
        </w:rPr>
        <w:t>PreviousPageType</w:t>
      </w:r>
      <w:proofErr w:type="spellEnd"/>
    </w:p>
    <w:p w:rsidR="00025F44" w:rsidRPr="00025F44" w:rsidRDefault="00025F44" w:rsidP="00025F44">
      <w:pPr>
        <w:numPr>
          <w:ilvl w:val="0"/>
          <w:numId w:val="9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@Reference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91"/>
        </w:numPr>
        <w:shd w:val="clear" w:color="auto" w:fill="FFFFFF"/>
        <w:spacing w:before="100" w:beforeAutospacing="1" w:after="100" w:afterAutospacing="1" w:line="240" w:lineRule="auto"/>
        <w:rPr>
          <w:rFonts w:ascii="Arial" w:eastAsia="Times New Roman" w:hAnsi="Arial" w:cs="Arial"/>
          <w:color w:val="212121"/>
          <w:sz w:val="13"/>
          <w:szCs w:val="13"/>
        </w:rPr>
      </w:pPr>
      <w:hyperlink r:id="rId54" w:history="1">
        <w:r w:rsidRPr="00025F44">
          <w:rPr>
            <w:rFonts w:ascii="Arial" w:eastAsia="Times New Roman" w:hAnsi="Arial" w:cs="Arial"/>
            <w:color w:val="0000FF"/>
            <w:sz w:val="13"/>
          </w:rPr>
          <w:t>ASP.Net Page Directives</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lastRenderedPageBreak/>
        <w:t>Question 36: What is HTTP Handler?</w:t>
      </w:r>
      <w:r w:rsidRPr="00025F44">
        <w:rPr>
          <w:rFonts w:ascii="Arial" w:eastAsia="Times New Roman" w:hAnsi="Arial" w:cs="Arial"/>
          <w:b/>
          <w:bCs/>
          <w:color w:val="212121"/>
          <w:sz w:val="13"/>
          <w:szCs w:val="13"/>
        </w:rPr>
        <w:br/>
      </w:r>
      <w:r w:rsidRPr="00025F44">
        <w:rPr>
          <w:rFonts w:ascii="Arial" w:eastAsia="Times New Roman" w:hAnsi="Arial" w:cs="Arial"/>
          <w:b/>
          <w:bCs/>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Every request into an ASP.NET application is handled by a specialized component known as an HTTP handler. The HTTP handler is the most important ingredient while handling ASP.NET requests.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Examples: </w:t>
      </w:r>
      <w:r w:rsidRPr="00025F44">
        <w:rPr>
          <w:rFonts w:ascii="Arial" w:eastAsia="Times New Roman" w:hAnsi="Arial" w:cs="Arial"/>
          <w:color w:val="212121"/>
          <w:sz w:val="13"/>
          <w:szCs w:val="13"/>
        </w:rPr>
        <w:t>ASP.NET uses different HTTP handlers to serve different file types. For example, the handler for web Page creates the page and control objects, runs your code, and renders the final HTML.</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ASP.NET default handlers:</w:t>
      </w:r>
    </w:p>
    <w:p w:rsidR="00025F44" w:rsidRPr="00025F44" w:rsidRDefault="00025F44" w:rsidP="00025F44">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Page Handler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 Handles Web pages.</w:t>
      </w:r>
    </w:p>
    <w:p w:rsidR="00025F44" w:rsidRPr="00025F44" w:rsidRDefault="00025F44" w:rsidP="00025F44">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User Control Handler (.</w:t>
      </w:r>
      <w:proofErr w:type="spellStart"/>
      <w:r w:rsidRPr="00025F44">
        <w:rPr>
          <w:rFonts w:ascii="Arial" w:eastAsia="Times New Roman" w:hAnsi="Arial" w:cs="Arial"/>
          <w:color w:val="212121"/>
          <w:sz w:val="13"/>
          <w:szCs w:val="13"/>
        </w:rPr>
        <w:t>ascx</w:t>
      </w:r>
      <w:proofErr w:type="spellEnd"/>
      <w:r w:rsidRPr="00025F44">
        <w:rPr>
          <w:rFonts w:ascii="Arial" w:eastAsia="Times New Roman" w:hAnsi="Arial" w:cs="Arial"/>
          <w:color w:val="212121"/>
          <w:sz w:val="13"/>
          <w:szCs w:val="13"/>
        </w:rPr>
        <w:t>) - Handles Web user control pages.</w:t>
      </w:r>
    </w:p>
    <w:p w:rsidR="00025F44" w:rsidRPr="00025F44" w:rsidRDefault="00025F44" w:rsidP="00025F44">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Web Service Handler (.</w:t>
      </w:r>
      <w:proofErr w:type="spellStart"/>
      <w:r w:rsidRPr="00025F44">
        <w:rPr>
          <w:rFonts w:ascii="Arial" w:eastAsia="Times New Roman" w:hAnsi="Arial" w:cs="Arial"/>
          <w:color w:val="212121"/>
          <w:sz w:val="13"/>
          <w:szCs w:val="13"/>
        </w:rPr>
        <w:t>asmx</w:t>
      </w:r>
      <w:proofErr w:type="spellEnd"/>
      <w:r w:rsidRPr="00025F44">
        <w:rPr>
          <w:rFonts w:ascii="Arial" w:eastAsia="Times New Roman" w:hAnsi="Arial" w:cs="Arial"/>
          <w:color w:val="212121"/>
          <w:sz w:val="13"/>
          <w:szCs w:val="13"/>
        </w:rPr>
        <w:t>) - Handles Web service pages.</w:t>
      </w:r>
    </w:p>
    <w:p w:rsidR="00025F44" w:rsidRPr="00025F44" w:rsidRDefault="00025F44" w:rsidP="00025F44">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Trace Handler (trace.axd) - Handles trace functionality.</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Why we need to create our own HTTP Handler: Sometime we need to avoid ASP.NET full page processing model, which saves lot of overheads, as ASP.NET web form model has to go through many steps such as creating web page objects, persisting view state etc. What we are interested into is to develop some low level interface that provides access to objects like Request and Response but doesn't use the full control based web form model discussed above.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Examples:</w:t>
      </w:r>
    </w:p>
    <w:p w:rsidR="00025F44" w:rsidRPr="00025F44" w:rsidRDefault="00025F44" w:rsidP="00025F44">
      <w:pPr>
        <w:numPr>
          <w:ilvl w:val="0"/>
          <w:numId w:val="9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Dynamic image creator - Use the </w:t>
      </w:r>
      <w:proofErr w:type="spellStart"/>
      <w:r w:rsidRPr="00025F44">
        <w:rPr>
          <w:rFonts w:ascii="Arial" w:eastAsia="Times New Roman" w:hAnsi="Arial" w:cs="Arial"/>
          <w:color w:val="212121"/>
          <w:sz w:val="13"/>
          <w:szCs w:val="13"/>
        </w:rPr>
        <w:t>System.Drawing</w:t>
      </w:r>
      <w:proofErr w:type="spellEnd"/>
      <w:r w:rsidRPr="00025F44">
        <w:rPr>
          <w:rFonts w:ascii="Arial" w:eastAsia="Times New Roman" w:hAnsi="Arial" w:cs="Arial"/>
          <w:color w:val="212121"/>
          <w:sz w:val="13"/>
          <w:szCs w:val="13"/>
        </w:rPr>
        <w:t xml:space="preserve"> classes to draw and size your own images.</w:t>
      </w:r>
    </w:p>
    <w:p w:rsidR="00025F44" w:rsidRPr="00025F44" w:rsidRDefault="00025F44" w:rsidP="00025F44">
      <w:pPr>
        <w:numPr>
          <w:ilvl w:val="0"/>
          <w:numId w:val="9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RSS - Create a handler that responds with RSS-formatted XML. This would allow you to add RSS feed capabilities to your sites.</w:t>
      </w:r>
    </w:p>
    <w:p w:rsidR="00025F44" w:rsidRPr="00025F44" w:rsidRDefault="00025F44" w:rsidP="00025F44">
      <w:pPr>
        <w:numPr>
          <w:ilvl w:val="0"/>
          <w:numId w:val="9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Render a custom image,</w:t>
      </w:r>
    </w:p>
    <w:p w:rsidR="00025F44" w:rsidRPr="00025F44" w:rsidRDefault="00025F44" w:rsidP="00025F44">
      <w:pPr>
        <w:numPr>
          <w:ilvl w:val="0"/>
          <w:numId w:val="9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Perform an ad hoc database query,</w:t>
      </w:r>
    </w:p>
    <w:p w:rsidR="00025F44" w:rsidRPr="00025F44" w:rsidRDefault="00025F44" w:rsidP="00025F44">
      <w:pPr>
        <w:numPr>
          <w:ilvl w:val="0"/>
          <w:numId w:val="9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Return some binary data.</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All HTTP handlers are defined in the &lt;</w:t>
      </w:r>
      <w:proofErr w:type="spellStart"/>
      <w:r w:rsidRPr="00025F44">
        <w:rPr>
          <w:rFonts w:ascii="Arial" w:eastAsia="Times New Roman" w:hAnsi="Arial" w:cs="Arial"/>
          <w:color w:val="212121"/>
          <w:sz w:val="13"/>
          <w:szCs w:val="13"/>
        </w:rPr>
        <w:t>httpHandlers</w:t>
      </w:r>
      <w:proofErr w:type="spellEnd"/>
      <w:r w:rsidRPr="00025F44">
        <w:rPr>
          <w:rFonts w:ascii="Arial" w:eastAsia="Times New Roman" w:hAnsi="Arial" w:cs="Arial"/>
          <w:color w:val="212121"/>
          <w:sz w:val="13"/>
          <w:szCs w:val="13"/>
        </w:rPr>
        <w:t>&gt; section of a configuration file which is nested in the &lt;system.web&gt; element.</w:t>
      </w:r>
    </w:p>
    <w:p w:rsidR="00025F44" w:rsidRPr="00025F44" w:rsidRDefault="00025F44" w:rsidP="00025F44">
      <w:pPr>
        <w:numPr>
          <w:ilvl w:val="0"/>
          <w:numId w:val="9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w:t>
      </w:r>
      <w:proofErr w:type="spellStart"/>
      <w:r w:rsidRPr="00025F44">
        <w:rPr>
          <w:rFonts w:ascii="Consolas" w:eastAsia="Times New Roman" w:hAnsi="Consolas" w:cs="Consolas"/>
          <w:color w:val="000000"/>
          <w:sz w:val="11"/>
          <w:szCs w:val="11"/>
          <w:bdr w:val="none" w:sz="0" w:space="0" w:color="auto" w:frame="1"/>
        </w:rPr>
        <w:t>httpHandlers</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9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&lt;add verb=</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path=</w:t>
      </w:r>
      <w:r w:rsidRPr="00025F44">
        <w:rPr>
          <w:rFonts w:ascii="Consolas" w:eastAsia="Times New Roman" w:hAnsi="Consolas" w:cs="Consolas"/>
          <w:color w:val="0000FF"/>
          <w:sz w:val="11"/>
        </w:rPr>
        <w:t>"trace.axd"</w:t>
      </w:r>
      <w:r w:rsidRPr="00025F44">
        <w:rPr>
          <w:rFonts w:ascii="Consolas" w:eastAsia="Times New Roman" w:hAnsi="Consolas" w:cs="Consolas"/>
          <w:color w:val="000000"/>
          <w:sz w:val="11"/>
          <w:szCs w:val="11"/>
          <w:bdr w:val="none" w:sz="0" w:space="0" w:color="auto" w:frame="1"/>
        </w:rPr>
        <w:t> validate=</w:t>
      </w:r>
      <w:r w:rsidRPr="00025F44">
        <w:rPr>
          <w:rFonts w:ascii="Consolas" w:eastAsia="Times New Roman" w:hAnsi="Consolas" w:cs="Consolas"/>
          <w:color w:val="0000FF"/>
          <w:sz w:val="11"/>
        </w:rPr>
        <w:t>"true"</w:t>
      </w:r>
      <w:r w:rsidRPr="00025F44">
        <w:rPr>
          <w:rFonts w:ascii="Consolas" w:eastAsia="Times New Roman" w:hAnsi="Consolas" w:cs="Consolas"/>
          <w:color w:val="000000"/>
          <w:sz w:val="11"/>
          <w:szCs w:val="11"/>
          <w:bdr w:val="none" w:sz="0" w:space="0" w:color="auto" w:frame="1"/>
        </w:rPr>
        <w:t> type=</w:t>
      </w:r>
      <w:r w:rsidRPr="00025F44">
        <w:rPr>
          <w:rFonts w:ascii="Consolas" w:eastAsia="Times New Roman" w:hAnsi="Consolas" w:cs="Consolas"/>
          <w:color w:val="0000FF"/>
          <w:sz w:val="11"/>
        </w:rPr>
        <w:t>"System.Web.Handlers.TraceHandler"</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9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&lt;add verb=</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path=</w:t>
      </w:r>
      <w:r w:rsidRPr="00025F44">
        <w:rPr>
          <w:rFonts w:ascii="Consolas" w:eastAsia="Times New Roman" w:hAnsi="Consolas" w:cs="Consolas"/>
          <w:color w:val="0000FF"/>
          <w:sz w:val="11"/>
        </w:rPr>
        <w:t>"*.config"</w:t>
      </w:r>
      <w:r w:rsidRPr="00025F44">
        <w:rPr>
          <w:rFonts w:ascii="Consolas" w:eastAsia="Times New Roman" w:hAnsi="Consolas" w:cs="Consolas"/>
          <w:color w:val="000000"/>
          <w:sz w:val="11"/>
          <w:szCs w:val="11"/>
          <w:bdr w:val="none" w:sz="0" w:space="0" w:color="auto" w:frame="1"/>
        </w:rPr>
        <w:t> validate=</w:t>
      </w:r>
      <w:r w:rsidRPr="00025F44">
        <w:rPr>
          <w:rFonts w:ascii="Consolas" w:eastAsia="Times New Roman" w:hAnsi="Consolas" w:cs="Consolas"/>
          <w:color w:val="0000FF"/>
          <w:sz w:val="11"/>
        </w:rPr>
        <w:t>"true"</w:t>
      </w:r>
      <w:r w:rsidRPr="00025F44">
        <w:rPr>
          <w:rFonts w:ascii="Consolas" w:eastAsia="Times New Roman" w:hAnsi="Consolas" w:cs="Consolas"/>
          <w:color w:val="000000"/>
          <w:sz w:val="11"/>
          <w:szCs w:val="11"/>
          <w:bdr w:val="none" w:sz="0" w:space="0" w:color="auto" w:frame="1"/>
        </w:rPr>
        <w:t> type=</w:t>
      </w:r>
      <w:r w:rsidRPr="00025F44">
        <w:rPr>
          <w:rFonts w:ascii="Consolas" w:eastAsia="Times New Roman" w:hAnsi="Consolas" w:cs="Consolas"/>
          <w:color w:val="0000FF"/>
          <w:sz w:val="11"/>
        </w:rPr>
        <w:t>"System.Web.HttpForbiddenHandler"</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9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&lt;add verb=</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path=</w:t>
      </w:r>
      <w:r w:rsidRPr="00025F44">
        <w:rPr>
          <w:rFonts w:ascii="Consolas" w:eastAsia="Times New Roman" w:hAnsi="Consolas" w:cs="Consolas"/>
          <w:color w:val="0000FF"/>
          <w:sz w:val="11"/>
        </w:rPr>
        <w:t>"*.cs"</w:t>
      </w:r>
      <w:r w:rsidRPr="00025F44">
        <w:rPr>
          <w:rFonts w:ascii="Consolas" w:eastAsia="Times New Roman" w:hAnsi="Consolas" w:cs="Consolas"/>
          <w:color w:val="000000"/>
          <w:sz w:val="11"/>
          <w:szCs w:val="11"/>
          <w:bdr w:val="none" w:sz="0" w:space="0" w:color="auto" w:frame="1"/>
        </w:rPr>
        <w:t> validate=</w:t>
      </w:r>
      <w:r w:rsidRPr="00025F44">
        <w:rPr>
          <w:rFonts w:ascii="Consolas" w:eastAsia="Times New Roman" w:hAnsi="Consolas" w:cs="Consolas"/>
          <w:color w:val="0000FF"/>
          <w:sz w:val="11"/>
        </w:rPr>
        <w:t>"true"</w:t>
      </w:r>
      <w:r w:rsidRPr="00025F44">
        <w:rPr>
          <w:rFonts w:ascii="Consolas" w:eastAsia="Times New Roman" w:hAnsi="Consolas" w:cs="Consolas"/>
          <w:color w:val="000000"/>
          <w:sz w:val="11"/>
          <w:szCs w:val="11"/>
          <w:bdr w:val="none" w:sz="0" w:space="0" w:color="auto" w:frame="1"/>
        </w:rPr>
        <w:t> type=</w:t>
      </w:r>
      <w:r w:rsidRPr="00025F44">
        <w:rPr>
          <w:rFonts w:ascii="Consolas" w:eastAsia="Times New Roman" w:hAnsi="Consolas" w:cs="Consolas"/>
          <w:color w:val="0000FF"/>
          <w:sz w:val="11"/>
        </w:rPr>
        <w:t>"System.Web.HttpForbiddenHandler"</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9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&lt;add verb=</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path=</w:t>
      </w:r>
      <w:r w:rsidRPr="00025F44">
        <w:rPr>
          <w:rFonts w:ascii="Consolas" w:eastAsia="Times New Roman" w:hAnsi="Consolas" w:cs="Consolas"/>
          <w:color w:val="0000FF"/>
          <w:sz w:val="11"/>
        </w:rPr>
        <w:t>"*.aspx"</w:t>
      </w:r>
      <w:r w:rsidRPr="00025F44">
        <w:rPr>
          <w:rFonts w:ascii="Consolas" w:eastAsia="Times New Roman" w:hAnsi="Consolas" w:cs="Consolas"/>
          <w:color w:val="000000"/>
          <w:sz w:val="11"/>
          <w:szCs w:val="11"/>
          <w:bdr w:val="none" w:sz="0" w:space="0" w:color="auto" w:frame="1"/>
        </w:rPr>
        <w:t> validate=</w:t>
      </w:r>
      <w:r w:rsidRPr="00025F44">
        <w:rPr>
          <w:rFonts w:ascii="Consolas" w:eastAsia="Times New Roman" w:hAnsi="Consolas" w:cs="Consolas"/>
          <w:color w:val="0000FF"/>
          <w:sz w:val="11"/>
        </w:rPr>
        <w:t>"true"</w:t>
      </w:r>
      <w:r w:rsidRPr="00025F44">
        <w:rPr>
          <w:rFonts w:ascii="Consolas" w:eastAsia="Times New Roman" w:hAnsi="Consolas" w:cs="Consolas"/>
          <w:color w:val="000000"/>
          <w:sz w:val="11"/>
          <w:szCs w:val="11"/>
          <w:bdr w:val="none" w:sz="0" w:space="0" w:color="auto" w:frame="1"/>
        </w:rPr>
        <w:t> type=</w:t>
      </w:r>
      <w:r w:rsidRPr="00025F44">
        <w:rPr>
          <w:rFonts w:ascii="Consolas" w:eastAsia="Times New Roman" w:hAnsi="Consolas" w:cs="Consolas"/>
          <w:color w:val="0000FF"/>
          <w:sz w:val="11"/>
        </w:rPr>
        <w:t>"System.Web.UI.PageHandlerFactory"</w:t>
      </w:r>
      <w:r w:rsidRPr="00025F44">
        <w:rPr>
          <w:rFonts w:ascii="Consolas" w:eastAsia="Times New Roman" w:hAnsi="Consolas" w:cs="Consolas"/>
          <w:color w:val="000000"/>
          <w:sz w:val="11"/>
          <w:szCs w:val="11"/>
          <w:bdr w:val="none" w:sz="0" w:space="0" w:color="auto" w:frame="1"/>
        </w:rPr>
        <w:t> /&gt; &lt;/httpHandlers&gt;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95"/>
        </w:numPr>
        <w:shd w:val="clear" w:color="auto" w:fill="FFFFFF"/>
        <w:spacing w:before="100" w:beforeAutospacing="1" w:after="100" w:afterAutospacing="1" w:line="240" w:lineRule="auto"/>
        <w:rPr>
          <w:rFonts w:ascii="Arial" w:eastAsia="Times New Roman" w:hAnsi="Arial" w:cs="Arial"/>
          <w:color w:val="212121"/>
          <w:sz w:val="13"/>
          <w:szCs w:val="13"/>
        </w:rPr>
      </w:pPr>
      <w:hyperlink r:id="rId55" w:history="1">
        <w:r w:rsidRPr="00025F44">
          <w:rPr>
            <w:rFonts w:ascii="Arial" w:eastAsia="Times New Roman" w:hAnsi="Arial" w:cs="Arial"/>
            <w:color w:val="0000FF"/>
            <w:sz w:val="13"/>
          </w:rPr>
          <w:t>Create your first HTTP Handler in ASP.NET 3.5</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37: What are Differences between ASP.NET </w:t>
      </w:r>
      <w:proofErr w:type="spellStart"/>
      <w:r w:rsidRPr="00025F44">
        <w:rPr>
          <w:rFonts w:ascii="Arial" w:eastAsia="Times New Roman" w:hAnsi="Arial" w:cs="Arial"/>
          <w:b/>
          <w:bCs/>
          <w:color w:val="212121"/>
          <w:sz w:val="28"/>
        </w:rPr>
        <w:t>HttpHandler</w:t>
      </w:r>
      <w:proofErr w:type="spellEnd"/>
      <w:r w:rsidRPr="00025F44">
        <w:rPr>
          <w:rFonts w:ascii="Arial" w:eastAsia="Times New Roman" w:hAnsi="Arial" w:cs="Arial"/>
          <w:b/>
          <w:bCs/>
          <w:color w:val="212121"/>
          <w:sz w:val="28"/>
        </w:rPr>
        <w:t xml:space="preserve"> and </w:t>
      </w:r>
      <w:proofErr w:type="spellStart"/>
      <w:r w:rsidRPr="00025F44">
        <w:rPr>
          <w:rFonts w:ascii="Arial" w:eastAsia="Times New Roman" w:hAnsi="Arial" w:cs="Arial"/>
          <w:b/>
          <w:bCs/>
          <w:color w:val="212121"/>
          <w:sz w:val="28"/>
        </w:rPr>
        <w:t>HttpModule</w:t>
      </w:r>
      <w:proofErr w:type="spellEnd"/>
      <w:r w:rsidRPr="00025F44">
        <w:rPr>
          <w:rFonts w:ascii="Arial" w:eastAsia="Times New Roman" w:hAnsi="Arial" w:cs="Arial"/>
          <w:b/>
          <w:bCs/>
          <w:color w:val="212121"/>
          <w:sz w:val="28"/>
        </w:rPr>
        <w: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The user requests for a resource on web server. The web server examines the file name extension of the requested file, and determines which ISAPI extension should handle the request. Then the request is passed to the appropriate ISAPI extension. For example when an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page is requested it is passed to ASP.NET page handler. Then Application domain is created and after that different ASP.NET objects like </w:t>
      </w:r>
      <w:proofErr w:type="spellStart"/>
      <w:r w:rsidRPr="00025F44">
        <w:rPr>
          <w:rFonts w:ascii="Arial" w:eastAsia="Times New Roman" w:hAnsi="Arial" w:cs="Arial"/>
          <w:color w:val="212121"/>
          <w:sz w:val="13"/>
          <w:szCs w:val="13"/>
        </w:rPr>
        <w:t>Httpcontext</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HttpRequest</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HttpResponse</w:t>
      </w:r>
      <w:proofErr w:type="spellEnd"/>
      <w:r w:rsidRPr="00025F44">
        <w:rPr>
          <w:rFonts w:ascii="Arial" w:eastAsia="Times New Roman" w:hAnsi="Arial" w:cs="Arial"/>
          <w:color w:val="212121"/>
          <w:sz w:val="13"/>
          <w:szCs w:val="13"/>
        </w:rPr>
        <w:t xml:space="preserve"> are created. Then instance of </w:t>
      </w:r>
      <w:proofErr w:type="spellStart"/>
      <w:r w:rsidRPr="00025F44">
        <w:rPr>
          <w:rFonts w:ascii="Arial" w:eastAsia="Times New Roman" w:hAnsi="Arial" w:cs="Arial"/>
          <w:color w:val="212121"/>
          <w:sz w:val="13"/>
          <w:szCs w:val="13"/>
        </w:rPr>
        <w:t>HttpApplication</w:t>
      </w:r>
      <w:proofErr w:type="spellEnd"/>
      <w:r w:rsidRPr="00025F44">
        <w:rPr>
          <w:rFonts w:ascii="Arial" w:eastAsia="Times New Roman" w:hAnsi="Arial" w:cs="Arial"/>
          <w:color w:val="212121"/>
          <w:sz w:val="13"/>
          <w:szCs w:val="13"/>
        </w:rPr>
        <w:t xml:space="preserve"> is created and also instance of any configured modules. One can register different events of </w:t>
      </w:r>
      <w:proofErr w:type="spellStart"/>
      <w:r w:rsidRPr="00025F44">
        <w:rPr>
          <w:rFonts w:ascii="Arial" w:eastAsia="Times New Roman" w:hAnsi="Arial" w:cs="Arial"/>
          <w:color w:val="212121"/>
          <w:sz w:val="13"/>
          <w:szCs w:val="13"/>
        </w:rPr>
        <w:t>HttpApplication</w:t>
      </w:r>
      <w:proofErr w:type="spellEnd"/>
      <w:r w:rsidRPr="00025F44">
        <w:rPr>
          <w:rFonts w:ascii="Arial" w:eastAsia="Times New Roman" w:hAnsi="Arial" w:cs="Arial"/>
          <w:color w:val="212121"/>
          <w:sz w:val="13"/>
          <w:szCs w:val="13"/>
        </w:rPr>
        <w:t xml:space="preserve"> class like </w:t>
      </w:r>
      <w:proofErr w:type="spellStart"/>
      <w:r w:rsidRPr="00025F44">
        <w:rPr>
          <w:rFonts w:ascii="Arial" w:eastAsia="Times New Roman" w:hAnsi="Arial" w:cs="Arial"/>
          <w:color w:val="212121"/>
          <w:sz w:val="13"/>
          <w:szCs w:val="13"/>
        </w:rPr>
        <w:t>BeginRequest</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AuthenticateRequest</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AuthorizeRequest</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ProcessRequest</w:t>
      </w:r>
      <w:proofErr w:type="spellEnd"/>
      <w:r w:rsidRPr="00025F44">
        <w:rPr>
          <w:rFonts w:ascii="Arial" w:eastAsia="Times New Roman" w:hAnsi="Arial" w:cs="Arial"/>
          <w:color w:val="212121"/>
          <w:sz w:val="13"/>
          <w:szCs w:val="13"/>
        </w:rPr>
        <w:t xml:space="preserve"> etc.</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HTTP Handler</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HTTP Handler is the process which runs in response to a HTTP request. So whenever user requests a file it is processed by the handler based on the extension. So, custom http handlers are created when you need to special handling based on the file name extension. Let's consider an example to create RSS for a site. So, create a handler that generates RSS-formatted XML. Now bind the .</w:t>
      </w:r>
      <w:proofErr w:type="spellStart"/>
      <w:r w:rsidRPr="00025F44">
        <w:rPr>
          <w:rFonts w:ascii="Arial" w:eastAsia="Times New Roman" w:hAnsi="Arial" w:cs="Arial"/>
          <w:color w:val="212121"/>
          <w:sz w:val="13"/>
          <w:szCs w:val="13"/>
        </w:rPr>
        <w:t>rss</w:t>
      </w:r>
      <w:proofErr w:type="spellEnd"/>
      <w:r w:rsidRPr="00025F44">
        <w:rPr>
          <w:rFonts w:ascii="Arial" w:eastAsia="Times New Roman" w:hAnsi="Arial" w:cs="Arial"/>
          <w:color w:val="212121"/>
          <w:sz w:val="13"/>
          <w:szCs w:val="13"/>
        </w:rPr>
        <w:t xml:space="preserve"> extension to the custom handler.</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HTTP Modules</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HTTP Modules are plugged into the life cycle of a request. So when a request is processed it is passed through all the modules in the pipeline of the request. So generally http modules are used for:</w:t>
      </w:r>
    </w:p>
    <w:p w:rsidR="00025F44" w:rsidRPr="00025F44" w:rsidRDefault="00025F44" w:rsidP="00025F44">
      <w:pPr>
        <w:numPr>
          <w:ilvl w:val="0"/>
          <w:numId w:val="96"/>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Security: </w:t>
      </w:r>
      <w:r w:rsidRPr="00025F44">
        <w:rPr>
          <w:rFonts w:ascii="Arial" w:eastAsia="Times New Roman" w:hAnsi="Arial" w:cs="Arial"/>
          <w:color w:val="212121"/>
          <w:sz w:val="13"/>
          <w:szCs w:val="13"/>
        </w:rPr>
        <w:t>For authenticating a request before the request is handled.</w:t>
      </w:r>
    </w:p>
    <w:p w:rsidR="00025F44" w:rsidRPr="00025F44" w:rsidRDefault="00025F44" w:rsidP="00025F44">
      <w:pPr>
        <w:numPr>
          <w:ilvl w:val="0"/>
          <w:numId w:val="96"/>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Statistics and Logging:</w:t>
      </w:r>
      <w:r w:rsidRPr="00025F44">
        <w:rPr>
          <w:rFonts w:ascii="Arial" w:eastAsia="Times New Roman" w:hAnsi="Arial" w:cs="Arial"/>
          <w:color w:val="212121"/>
          <w:sz w:val="13"/>
          <w:szCs w:val="13"/>
        </w:rPr>
        <w:t> Since modules are called for every request they can be used for gathering statistics and for logging information.</w:t>
      </w:r>
    </w:p>
    <w:p w:rsidR="00025F44" w:rsidRPr="00025F44" w:rsidRDefault="00025F44" w:rsidP="00025F44">
      <w:pPr>
        <w:numPr>
          <w:ilvl w:val="0"/>
          <w:numId w:val="96"/>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Custom header:</w:t>
      </w:r>
      <w:r w:rsidRPr="00025F44">
        <w:rPr>
          <w:rFonts w:ascii="Arial" w:eastAsia="Times New Roman" w:hAnsi="Arial" w:cs="Arial"/>
          <w:color w:val="212121"/>
          <w:sz w:val="13"/>
          <w:szCs w:val="13"/>
        </w:rPr>
        <w:t> Since response can be modified, one can add custom header information to the response.</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97"/>
        </w:numPr>
        <w:shd w:val="clear" w:color="auto" w:fill="FFFFFF"/>
        <w:spacing w:before="100" w:beforeAutospacing="1" w:after="100" w:afterAutospacing="1" w:line="240" w:lineRule="auto"/>
        <w:rPr>
          <w:rFonts w:ascii="Arial" w:eastAsia="Times New Roman" w:hAnsi="Arial" w:cs="Arial"/>
          <w:color w:val="212121"/>
          <w:sz w:val="13"/>
          <w:szCs w:val="13"/>
        </w:rPr>
      </w:pPr>
      <w:hyperlink r:id="rId56" w:history="1">
        <w:r w:rsidRPr="00025F44">
          <w:rPr>
            <w:rFonts w:ascii="Arial" w:eastAsia="Times New Roman" w:hAnsi="Arial" w:cs="Arial"/>
            <w:color w:val="0000FF"/>
            <w:sz w:val="13"/>
          </w:rPr>
          <w:t xml:space="preserve">Difference between ASP.NET </w:t>
        </w:r>
        <w:proofErr w:type="spellStart"/>
        <w:r w:rsidRPr="00025F44">
          <w:rPr>
            <w:rFonts w:ascii="Arial" w:eastAsia="Times New Roman" w:hAnsi="Arial" w:cs="Arial"/>
            <w:color w:val="0000FF"/>
            <w:sz w:val="13"/>
          </w:rPr>
          <w:t>HttpHandler</w:t>
        </w:r>
        <w:proofErr w:type="spellEnd"/>
        <w:r w:rsidRPr="00025F44">
          <w:rPr>
            <w:rFonts w:ascii="Arial" w:eastAsia="Times New Roman" w:hAnsi="Arial" w:cs="Arial"/>
            <w:color w:val="0000FF"/>
            <w:sz w:val="13"/>
          </w:rPr>
          <w:t xml:space="preserve"> and </w:t>
        </w:r>
        <w:proofErr w:type="spellStart"/>
        <w:r w:rsidRPr="00025F44">
          <w:rPr>
            <w:rFonts w:ascii="Arial" w:eastAsia="Times New Roman" w:hAnsi="Arial" w:cs="Arial"/>
            <w:color w:val="0000FF"/>
            <w:sz w:val="13"/>
          </w:rPr>
          <w:t>HttpModule</w:t>
        </w:r>
        <w:proofErr w:type="spellEnd"/>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38: Explain the </w:t>
      </w:r>
      <w:proofErr w:type="spellStart"/>
      <w:r w:rsidRPr="00025F44">
        <w:rPr>
          <w:rFonts w:ascii="Arial" w:eastAsia="Times New Roman" w:hAnsi="Arial" w:cs="Arial"/>
          <w:b/>
          <w:bCs/>
          <w:color w:val="212121"/>
          <w:sz w:val="28"/>
        </w:rPr>
        <w:t>AdRotator</w:t>
      </w:r>
      <w:proofErr w:type="spellEnd"/>
      <w:r w:rsidRPr="00025F44">
        <w:rPr>
          <w:rFonts w:ascii="Arial" w:eastAsia="Times New Roman" w:hAnsi="Arial" w:cs="Arial"/>
          <w:b/>
          <w:bCs/>
          <w:color w:val="212121"/>
          <w:sz w:val="28"/>
        </w:rPr>
        <w:t xml:space="preserve"> Control?</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lastRenderedPageBreak/>
        <w:t xml:space="preserve">Answer: </w:t>
      </w:r>
      <w:proofErr w:type="spellStart"/>
      <w:r w:rsidRPr="00025F44">
        <w:rPr>
          <w:rFonts w:ascii="Arial" w:eastAsia="Times New Roman" w:hAnsi="Arial" w:cs="Arial"/>
          <w:color w:val="212121"/>
          <w:sz w:val="13"/>
          <w:szCs w:val="13"/>
        </w:rPr>
        <w:t>AdRotator</w:t>
      </w:r>
      <w:proofErr w:type="spellEnd"/>
      <w:r w:rsidRPr="00025F44">
        <w:rPr>
          <w:rFonts w:ascii="Arial" w:eastAsia="Times New Roman" w:hAnsi="Arial" w:cs="Arial"/>
          <w:color w:val="212121"/>
          <w:sz w:val="13"/>
          <w:szCs w:val="13"/>
        </w:rPr>
        <w:t xml:space="preserve"> control are used to create a dynamic ads. The </w:t>
      </w:r>
      <w:proofErr w:type="spellStart"/>
      <w:r w:rsidRPr="00025F44">
        <w:rPr>
          <w:rFonts w:ascii="Arial" w:eastAsia="Times New Roman" w:hAnsi="Arial" w:cs="Arial"/>
          <w:color w:val="212121"/>
          <w:sz w:val="13"/>
          <w:szCs w:val="13"/>
        </w:rPr>
        <w:t>AdRotator</w:t>
      </w:r>
      <w:proofErr w:type="spellEnd"/>
      <w:r w:rsidRPr="00025F44">
        <w:rPr>
          <w:rFonts w:ascii="Arial" w:eastAsia="Times New Roman" w:hAnsi="Arial" w:cs="Arial"/>
          <w:color w:val="212121"/>
          <w:sz w:val="13"/>
          <w:szCs w:val="13"/>
        </w:rPr>
        <w:t xml:space="preserve"> Control presents ad images each time a user enters or refreshes a webpage. When the ads are clicked, it will navigate to a new Web location. The </w:t>
      </w:r>
      <w:proofErr w:type="spellStart"/>
      <w:r w:rsidRPr="00025F44">
        <w:rPr>
          <w:rFonts w:ascii="Arial" w:eastAsia="Times New Roman" w:hAnsi="Arial" w:cs="Arial"/>
          <w:color w:val="212121"/>
          <w:sz w:val="13"/>
          <w:szCs w:val="13"/>
        </w:rPr>
        <w:t>AdRotator</w:t>
      </w:r>
      <w:proofErr w:type="spellEnd"/>
      <w:r w:rsidRPr="00025F44">
        <w:rPr>
          <w:rFonts w:ascii="Arial" w:eastAsia="Times New Roman" w:hAnsi="Arial" w:cs="Arial"/>
          <w:color w:val="212121"/>
          <w:sz w:val="13"/>
          <w:szCs w:val="13"/>
        </w:rPr>
        <w:t xml:space="preserve"> control is used to display a sequence of ad </w:t>
      </w:r>
      <w:proofErr w:type="spellStart"/>
      <w:r w:rsidRPr="00025F44">
        <w:rPr>
          <w:rFonts w:ascii="Arial" w:eastAsia="Times New Roman" w:hAnsi="Arial" w:cs="Arial"/>
          <w:color w:val="212121"/>
          <w:sz w:val="13"/>
          <w:szCs w:val="13"/>
        </w:rPr>
        <w:t>images.The</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AdRotator</w:t>
      </w:r>
      <w:proofErr w:type="spellEnd"/>
      <w:r w:rsidRPr="00025F44">
        <w:rPr>
          <w:rFonts w:ascii="Arial" w:eastAsia="Times New Roman" w:hAnsi="Arial" w:cs="Arial"/>
          <w:color w:val="212121"/>
          <w:sz w:val="13"/>
          <w:szCs w:val="13"/>
        </w:rPr>
        <w:t xml:space="preserve"> control to work we need an Advertisement file (XML file) and some sample images.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Adding the </w:t>
      </w:r>
      <w:proofErr w:type="spellStart"/>
      <w:r w:rsidRPr="00025F44">
        <w:rPr>
          <w:rFonts w:ascii="Arial" w:eastAsia="Times New Roman" w:hAnsi="Arial" w:cs="Arial"/>
          <w:color w:val="212121"/>
          <w:sz w:val="13"/>
          <w:szCs w:val="13"/>
        </w:rPr>
        <w:t>AdRotator</w:t>
      </w:r>
      <w:proofErr w:type="spellEnd"/>
      <w:r w:rsidRPr="00025F44">
        <w:rPr>
          <w:rFonts w:ascii="Arial" w:eastAsia="Times New Roman" w:hAnsi="Arial" w:cs="Arial"/>
          <w:color w:val="212121"/>
          <w:sz w:val="13"/>
          <w:szCs w:val="13"/>
        </w:rPr>
        <w:t xml:space="preserve"> web server control to your web application. first, select the </w:t>
      </w:r>
      <w:proofErr w:type="spellStart"/>
      <w:r w:rsidRPr="00025F44">
        <w:rPr>
          <w:rFonts w:ascii="Arial" w:eastAsia="Times New Roman" w:hAnsi="Arial" w:cs="Arial"/>
          <w:color w:val="212121"/>
          <w:sz w:val="13"/>
          <w:szCs w:val="13"/>
        </w:rPr>
        <w:t>AdRotator</w:t>
      </w:r>
      <w:proofErr w:type="spellEnd"/>
      <w:r w:rsidRPr="00025F44">
        <w:rPr>
          <w:rFonts w:ascii="Arial" w:eastAsia="Times New Roman" w:hAnsi="Arial" w:cs="Arial"/>
          <w:color w:val="212121"/>
          <w:sz w:val="13"/>
          <w:szCs w:val="13"/>
        </w:rPr>
        <w:t xml:space="preserve"> and drag and drop the control to your web form. Map the XML file which contains the details about each and every </w:t>
      </w:r>
      <w:proofErr w:type="spellStart"/>
      <w:r w:rsidRPr="00025F44">
        <w:rPr>
          <w:rFonts w:ascii="Arial" w:eastAsia="Times New Roman" w:hAnsi="Arial" w:cs="Arial"/>
          <w:color w:val="212121"/>
          <w:sz w:val="13"/>
          <w:szCs w:val="13"/>
        </w:rPr>
        <w:t>ad.</w:t>
      </w:r>
      <w:proofErr w:type="spellEnd"/>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advertisement file is an XML file. The following are some of the elements of this XML file.</w:t>
      </w:r>
    </w:p>
    <w:p w:rsidR="00025F44" w:rsidRPr="00025F44" w:rsidRDefault="00025F44" w:rsidP="00025F44">
      <w:pPr>
        <w:numPr>
          <w:ilvl w:val="0"/>
          <w:numId w:val="9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&lt;</w:t>
      </w:r>
      <w:proofErr w:type="spellStart"/>
      <w:r w:rsidRPr="00025F44">
        <w:rPr>
          <w:rFonts w:ascii="Arial" w:eastAsia="Times New Roman" w:hAnsi="Arial" w:cs="Arial"/>
          <w:b/>
          <w:bCs/>
          <w:color w:val="212121"/>
          <w:sz w:val="13"/>
        </w:rPr>
        <w:t>imageUrl</w:t>
      </w:r>
      <w:proofErr w:type="spellEnd"/>
      <w:r w:rsidRPr="00025F44">
        <w:rPr>
          <w:rFonts w:ascii="Arial" w:eastAsia="Times New Roman" w:hAnsi="Arial" w:cs="Arial"/>
          <w:b/>
          <w:bCs/>
          <w:color w:val="212121"/>
          <w:sz w:val="13"/>
        </w:rPr>
        <w:t>&gt;: </w:t>
      </w:r>
      <w:r w:rsidRPr="00025F44">
        <w:rPr>
          <w:rFonts w:ascii="Arial" w:eastAsia="Times New Roman" w:hAnsi="Arial" w:cs="Arial"/>
          <w:color w:val="212121"/>
          <w:sz w:val="13"/>
          <w:szCs w:val="13"/>
        </w:rPr>
        <w:t>Optional. The path to the image file.</w:t>
      </w:r>
    </w:p>
    <w:p w:rsidR="00025F44" w:rsidRPr="00025F44" w:rsidRDefault="00025F44" w:rsidP="00025F44">
      <w:pPr>
        <w:numPr>
          <w:ilvl w:val="0"/>
          <w:numId w:val="9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&lt;</w:t>
      </w:r>
      <w:proofErr w:type="spellStart"/>
      <w:r w:rsidRPr="00025F44">
        <w:rPr>
          <w:rFonts w:ascii="Arial" w:eastAsia="Times New Roman" w:hAnsi="Arial" w:cs="Arial"/>
          <w:b/>
          <w:bCs/>
          <w:color w:val="212121"/>
          <w:sz w:val="13"/>
        </w:rPr>
        <w:t>NavigateUrl</w:t>
      </w:r>
      <w:proofErr w:type="spellEnd"/>
      <w:r w:rsidRPr="00025F44">
        <w:rPr>
          <w:rFonts w:ascii="Arial" w:eastAsia="Times New Roman" w:hAnsi="Arial" w:cs="Arial"/>
          <w:b/>
          <w:bCs/>
          <w:color w:val="212121"/>
          <w:sz w:val="13"/>
        </w:rPr>
        <w:t>&gt;: </w:t>
      </w:r>
      <w:r w:rsidRPr="00025F44">
        <w:rPr>
          <w:rFonts w:ascii="Arial" w:eastAsia="Times New Roman" w:hAnsi="Arial" w:cs="Arial"/>
          <w:color w:val="212121"/>
          <w:sz w:val="13"/>
          <w:szCs w:val="13"/>
        </w:rPr>
        <w:t xml:space="preserve">Optional. The URL to link to if the user clicks the </w:t>
      </w:r>
      <w:proofErr w:type="spellStart"/>
      <w:r w:rsidRPr="00025F44">
        <w:rPr>
          <w:rFonts w:ascii="Arial" w:eastAsia="Times New Roman" w:hAnsi="Arial" w:cs="Arial"/>
          <w:color w:val="212121"/>
          <w:sz w:val="13"/>
          <w:szCs w:val="13"/>
        </w:rPr>
        <w:t>ad.</w:t>
      </w:r>
      <w:proofErr w:type="spellEnd"/>
    </w:p>
    <w:p w:rsidR="00025F44" w:rsidRPr="00025F44" w:rsidRDefault="00025F44" w:rsidP="00025F44">
      <w:pPr>
        <w:numPr>
          <w:ilvl w:val="0"/>
          <w:numId w:val="9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&lt;</w:t>
      </w:r>
      <w:proofErr w:type="spellStart"/>
      <w:r w:rsidRPr="00025F44">
        <w:rPr>
          <w:rFonts w:ascii="Arial" w:eastAsia="Times New Roman" w:hAnsi="Arial" w:cs="Arial"/>
          <w:b/>
          <w:bCs/>
          <w:color w:val="212121"/>
          <w:sz w:val="13"/>
        </w:rPr>
        <w:t>AlternateText</w:t>
      </w:r>
      <w:proofErr w:type="spellEnd"/>
      <w:r w:rsidRPr="00025F44">
        <w:rPr>
          <w:rFonts w:ascii="Arial" w:eastAsia="Times New Roman" w:hAnsi="Arial" w:cs="Arial"/>
          <w:b/>
          <w:bCs/>
          <w:color w:val="212121"/>
          <w:sz w:val="13"/>
        </w:rPr>
        <w:t>&gt;:</w:t>
      </w:r>
      <w:r w:rsidRPr="00025F44">
        <w:rPr>
          <w:rFonts w:ascii="Arial" w:eastAsia="Times New Roman" w:hAnsi="Arial" w:cs="Arial"/>
          <w:color w:val="212121"/>
          <w:sz w:val="13"/>
          <w:szCs w:val="13"/>
        </w:rPr>
        <w:t> Optional. An alternate text for the image.</w:t>
      </w:r>
    </w:p>
    <w:p w:rsidR="00025F44" w:rsidRPr="00025F44" w:rsidRDefault="00025F44" w:rsidP="00025F44">
      <w:pPr>
        <w:numPr>
          <w:ilvl w:val="0"/>
          <w:numId w:val="9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&lt;Impressions&gt;: </w:t>
      </w:r>
      <w:r w:rsidRPr="00025F44">
        <w:rPr>
          <w:rFonts w:ascii="Arial" w:eastAsia="Times New Roman" w:hAnsi="Arial" w:cs="Arial"/>
          <w:color w:val="212121"/>
          <w:sz w:val="13"/>
          <w:szCs w:val="13"/>
        </w:rPr>
        <w:t>Optional. The display rates in percent of the hits.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XML code that has the details about the ads. The file Ads.xml looks like the code below:</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&lt;Advertisements&gt;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&lt;Ad&gt;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ImageUrl</w:t>
      </w:r>
      <w:proofErr w:type="spellEnd"/>
      <w:r w:rsidRPr="00025F44">
        <w:rPr>
          <w:rFonts w:ascii="Consolas" w:eastAsia="Times New Roman" w:hAnsi="Consolas" w:cs="Consolas"/>
          <w:color w:val="000000"/>
          <w:sz w:val="11"/>
          <w:szCs w:val="11"/>
          <w:bdr w:val="none" w:sz="0" w:space="0" w:color="auto" w:frame="1"/>
        </w:rPr>
        <w:t>&gt;</w:t>
      </w:r>
      <w:proofErr w:type="spellStart"/>
      <w:r w:rsidRPr="00025F44">
        <w:rPr>
          <w:rFonts w:ascii="Consolas" w:eastAsia="Times New Roman" w:hAnsi="Consolas" w:cs="Consolas"/>
          <w:color w:val="000000"/>
          <w:sz w:val="11"/>
          <w:szCs w:val="11"/>
          <w:bdr w:val="none" w:sz="0" w:space="0" w:color="auto" w:frame="1"/>
        </w:rPr>
        <w:t>adimages</w:t>
      </w:r>
      <w:proofErr w:type="spellEnd"/>
      <w:r w:rsidRPr="00025F44">
        <w:rPr>
          <w:rFonts w:ascii="Consolas" w:eastAsia="Times New Roman" w:hAnsi="Consolas" w:cs="Consolas"/>
          <w:color w:val="000000"/>
          <w:sz w:val="11"/>
          <w:szCs w:val="11"/>
          <w:bdr w:val="none" w:sz="0" w:space="0" w:color="auto" w:frame="1"/>
        </w:rPr>
        <w:t>/2.jpg&lt;/</w:t>
      </w:r>
      <w:proofErr w:type="spellStart"/>
      <w:r w:rsidRPr="00025F44">
        <w:rPr>
          <w:rFonts w:ascii="Consolas" w:eastAsia="Times New Roman" w:hAnsi="Consolas" w:cs="Consolas"/>
          <w:color w:val="000000"/>
          <w:sz w:val="11"/>
          <w:szCs w:val="11"/>
          <w:bdr w:val="none" w:sz="0" w:space="0" w:color="auto" w:frame="1"/>
        </w:rPr>
        <w:t>ImageUrl</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NavigateUrl</w:t>
      </w:r>
      <w:proofErr w:type="spellEnd"/>
      <w:r w:rsidRPr="00025F44">
        <w:rPr>
          <w:rFonts w:ascii="Consolas" w:eastAsia="Times New Roman" w:hAnsi="Consolas" w:cs="Consolas"/>
          <w:color w:val="000000"/>
          <w:sz w:val="11"/>
          <w:szCs w:val="11"/>
          <w:bdr w:val="none" w:sz="0" w:space="0" w:color="auto" w:frame="1"/>
        </w:rPr>
        <w:t>&gt;http:</w:t>
      </w:r>
      <w:r w:rsidRPr="00025F44">
        <w:rPr>
          <w:rFonts w:ascii="Consolas" w:eastAsia="Times New Roman" w:hAnsi="Consolas" w:cs="Consolas"/>
          <w:color w:val="008200"/>
          <w:sz w:val="11"/>
        </w:rPr>
        <w:t>//cat2.com&lt;/NavigateUrl&gt;</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AlternateText</w:t>
      </w:r>
      <w:proofErr w:type="spellEnd"/>
      <w:r w:rsidRPr="00025F44">
        <w:rPr>
          <w:rFonts w:ascii="Consolas" w:eastAsia="Times New Roman" w:hAnsi="Consolas" w:cs="Consolas"/>
          <w:color w:val="000000"/>
          <w:sz w:val="11"/>
          <w:szCs w:val="11"/>
          <w:bdr w:val="none" w:sz="0" w:space="0" w:color="auto" w:frame="1"/>
        </w:rPr>
        <w:t>&gt;Cat 2&lt;/</w:t>
      </w:r>
      <w:proofErr w:type="spellStart"/>
      <w:r w:rsidRPr="00025F44">
        <w:rPr>
          <w:rFonts w:ascii="Consolas" w:eastAsia="Times New Roman" w:hAnsi="Consolas" w:cs="Consolas"/>
          <w:color w:val="000000"/>
          <w:sz w:val="11"/>
          <w:szCs w:val="11"/>
          <w:bdr w:val="none" w:sz="0" w:space="0" w:color="auto" w:frame="1"/>
        </w:rPr>
        <w:t>AlternateText</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&lt;Impressions&gt;30&lt;/Impressions&gt;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&lt;Ad&gt;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ImageUrl</w:t>
      </w:r>
      <w:proofErr w:type="spellEnd"/>
      <w:r w:rsidRPr="00025F44">
        <w:rPr>
          <w:rFonts w:ascii="Consolas" w:eastAsia="Times New Roman" w:hAnsi="Consolas" w:cs="Consolas"/>
          <w:color w:val="000000"/>
          <w:sz w:val="11"/>
          <w:szCs w:val="11"/>
          <w:bdr w:val="none" w:sz="0" w:space="0" w:color="auto" w:frame="1"/>
        </w:rPr>
        <w:t>&gt;</w:t>
      </w:r>
      <w:proofErr w:type="spellStart"/>
      <w:r w:rsidRPr="00025F44">
        <w:rPr>
          <w:rFonts w:ascii="Consolas" w:eastAsia="Times New Roman" w:hAnsi="Consolas" w:cs="Consolas"/>
          <w:color w:val="000000"/>
          <w:sz w:val="11"/>
          <w:szCs w:val="11"/>
          <w:bdr w:val="none" w:sz="0" w:space="0" w:color="auto" w:frame="1"/>
        </w:rPr>
        <w:t>adimages</w:t>
      </w:r>
      <w:proofErr w:type="spellEnd"/>
      <w:r w:rsidRPr="00025F44">
        <w:rPr>
          <w:rFonts w:ascii="Consolas" w:eastAsia="Times New Roman" w:hAnsi="Consolas" w:cs="Consolas"/>
          <w:color w:val="000000"/>
          <w:sz w:val="11"/>
          <w:szCs w:val="11"/>
          <w:bdr w:val="none" w:sz="0" w:space="0" w:color="auto" w:frame="1"/>
        </w:rPr>
        <w:t>/3.jpg&lt;/</w:t>
      </w:r>
      <w:proofErr w:type="spellStart"/>
      <w:r w:rsidRPr="00025F44">
        <w:rPr>
          <w:rFonts w:ascii="Consolas" w:eastAsia="Times New Roman" w:hAnsi="Consolas" w:cs="Consolas"/>
          <w:color w:val="000000"/>
          <w:sz w:val="11"/>
          <w:szCs w:val="11"/>
          <w:bdr w:val="none" w:sz="0" w:space="0" w:color="auto" w:frame="1"/>
        </w:rPr>
        <w:t>ImageUrl</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NavigateUrl</w:t>
      </w:r>
      <w:proofErr w:type="spellEnd"/>
      <w:r w:rsidRPr="00025F44">
        <w:rPr>
          <w:rFonts w:ascii="Consolas" w:eastAsia="Times New Roman" w:hAnsi="Consolas" w:cs="Consolas"/>
          <w:color w:val="000000"/>
          <w:sz w:val="11"/>
          <w:szCs w:val="11"/>
          <w:bdr w:val="none" w:sz="0" w:space="0" w:color="auto" w:frame="1"/>
        </w:rPr>
        <w:t>&gt;http:</w:t>
      </w:r>
      <w:r w:rsidRPr="00025F44">
        <w:rPr>
          <w:rFonts w:ascii="Consolas" w:eastAsia="Times New Roman" w:hAnsi="Consolas" w:cs="Consolas"/>
          <w:color w:val="008200"/>
          <w:sz w:val="11"/>
        </w:rPr>
        <w:t>//cat3.com&lt;/NavigateUrl&gt;</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AlternateText</w:t>
      </w:r>
      <w:proofErr w:type="spellEnd"/>
      <w:r w:rsidRPr="00025F44">
        <w:rPr>
          <w:rFonts w:ascii="Consolas" w:eastAsia="Times New Roman" w:hAnsi="Consolas" w:cs="Consolas"/>
          <w:color w:val="000000"/>
          <w:sz w:val="11"/>
          <w:szCs w:val="11"/>
          <w:bdr w:val="none" w:sz="0" w:space="0" w:color="auto" w:frame="1"/>
        </w:rPr>
        <w:t>&gt;Cat 3&lt;/</w:t>
      </w:r>
      <w:proofErr w:type="spellStart"/>
      <w:r w:rsidRPr="00025F44">
        <w:rPr>
          <w:rFonts w:ascii="Consolas" w:eastAsia="Times New Roman" w:hAnsi="Consolas" w:cs="Consolas"/>
          <w:color w:val="000000"/>
          <w:sz w:val="11"/>
          <w:szCs w:val="11"/>
          <w:bdr w:val="none" w:sz="0" w:space="0" w:color="auto" w:frame="1"/>
        </w:rPr>
        <w:t>AlternateText</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&lt;Impressions&gt;20&lt;/Impressions&gt;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&lt;Ad&gt;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ImageUrl</w:t>
      </w:r>
      <w:proofErr w:type="spellEnd"/>
      <w:r w:rsidRPr="00025F44">
        <w:rPr>
          <w:rFonts w:ascii="Consolas" w:eastAsia="Times New Roman" w:hAnsi="Consolas" w:cs="Consolas"/>
          <w:color w:val="000000"/>
          <w:sz w:val="11"/>
          <w:szCs w:val="11"/>
          <w:bdr w:val="none" w:sz="0" w:space="0" w:color="auto" w:frame="1"/>
        </w:rPr>
        <w:t>&gt;</w:t>
      </w:r>
      <w:proofErr w:type="spellStart"/>
      <w:r w:rsidRPr="00025F44">
        <w:rPr>
          <w:rFonts w:ascii="Consolas" w:eastAsia="Times New Roman" w:hAnsi="Consolas" w:cs="Consolas"/>
          <w:color w:val="000000"/>
          <w:sz w:val="11"/>
          <w:szCs w:val="11"/>
          <w:bdr w:val="none" w:sz="0" w:space="0" w:color="auto" w:frame="1"/>
        </w:rPr>
        <w:t>adimages</w:t>
      </w:r>
      <w:proofErr w:type="spellEnd"/>
      <w:r w:rsidRPr="00025F44">
        <w:rPr>
          <w:rFonts w:ascii="Consolas" w:eastAsia="Times New Roman" w:hAnsi="Consolas" w:cs="Consolas"/>
          <w:color w:val="000000"/>
          <w:sz w:val="11"/>
          <w:szCs w:val="11"/>
          <w:bdr w:val="none" w:sz="0" w:space="0" w:color="auto" w:frame="1"/>
        </w:rPr>
        <w:t>/4.jpg&lt;/</w:t>
      </w:r>
      <w:proofErr w:type="spellStart"/>
      <w:r w:rsidRPr="00025F44">
        <w:rPr>
          <w:rFonts w:ascii="Consolas" w:eastAsia="Times New Roman" w:hAnsi="Consolas" w:cs="Consolas"/>
          <w:color w:val="000000"/>
          <w:sz w:val="11"/>
          <w:szCs w:val="11"/>
          <w:bdr w:val="none" w:sz="0" w:space="0" w:color="auto" w:frame="1"/>
        </w:rPr>
        <w:t>ImageUrl</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NavigateUrl</w:t>
      </w:r>
      <w:proofErr w:type="spellEnd"/>
      <w:r w:rsidRPr="00025F44">
        <w:rPr>
          <w:rFonts w:ascii="Consolas" w:eastAsia="Times New Roman" w:hAnsi="Consolas" w:cs="Consolas"/>
          <w:color w:val="000000"/>
          <w:sz w:val="11"/>
          <w:szCs w:val="11"/>
          <w:bdr w:val="none" w:sz="0" w:space="0" w:color="auto" w:frame="1"/>
        </w:rPr>
        <w:t>&gt;http:</w:t>
      </w:r>
      <w:r w:rsidRPr="00025F44">
        <w:rPr>
          <w:rFonts w:ascii="Consolas" w:eastAsia="Times New Roman" w:hAnsi="Consolas" w:cs="Consolas"/>
          <w:color w:val="008200"/>
          <w:sz w:val="11"/>
        </w:rPr>
        <w:t>//cat4.com&lt;/NavigateUrl&gt;</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AlternateText</w:t>
      </w:r>
      <w:proofErr w:type="spellEnd"/>
      <w:r w:rsidRPr="00025F44">
        <w:rPr>
          <w:rFonts w:ascii="Consolas" w:eastAsia="Times New Roman" w:hAnsi="Consolas" w:cs="Consolas"/>
          <w:color w:val="000000"/>
          <w:sz w:val="11"/>
          <w:szCs w:val="11"/>
          <w:bdr w:val="none" w:sz="0" w:space="0" w:color="auto" w:frame="1"/>
        </w:rPr>
        <w:t>&gt;Cat 4&lt;/</w:t>
      </w:r>
      <w:proofErr w:type="spellStart"/>
      <w:r w:rsidRPr="00025F44">
        <w:rPr>
          <w:rFonts w:ascii="Consolas" w:eastAsia="Times New Roman" w:hAnsi="Consolas" w:cs="Consolas"/>
          <w:color w:val="000000"/>
          <w:sz w:val="11"/>
          <w:szCs w:val="11"/>
          <w:bdr w:val="none" w:sz="0" w:space="0" w:color="auto" w:frame="1"/>
        </w:rPr>
        <w:t>AlternateText</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&lt;Impressions&gt;10&lt;/Impressions&gt;  </w:t>
      </w:r>
    </w:p>
    <w:p w:rsidR="00025F44" w:rsidRPr="00025F44" w:rsidRDefault="00025F44" w:rsidP="00025F44">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&lt;/Ad&gt;  </w:t>
      </w:r>
    </w:p>
    <w:p w:rsidR="00025F44" w:rsidRPr="00025F44" w:rsidRDefault="00025F44" w:rsidP="00025F44">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&lt;/Advertisements&gt;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100"/>
        </w:numPr>
        <w:shd w:val="clear" w:color="auto" w:fill="FFFFFF"/>
        <w:spacing w:before="100" w:beforeAutospacing="1" w:after="100" w:afterAutospacing="1" w:line="240" w:lineRule="auto"/>
        <w:rPr>
          <w:rFonts w:ascii="Arial" w:eastAsia="Times New Roman" w:hAnsi="Arial" w:cs="Arial"/>
          <w:color w:val="212121"/>
          <w:sz w:val="13"/>
          <w:szCs w:val="13"/>
        </w:rPr>
      </w:pPr>
      <w:hyperlink r:id="rId57" w:history="1">
        <w:proofErr w:type="spellStart"/>
        <w:r w:rsidRPr="00025F44">
          <w:rPr>
            <w:rFonts w:ascii="Arial" w:eastAsia="Times New Roman" w:hAnsi="Arial" w:cs="Arial"/>
            <w:color w:val="0000FF"/>
            <w:sz w:val="13"/>
          </w:rPr>
          <w:t>AdRotator</w:t>
        </w:r>
        <w:proofErr w:type="spellEnd"/>
        <w:r w:rsidRPr="00025F44">
          <w:rPr>
            <w:rFonts w:ascii="Arial" w:eastAsia="Times New Roman" w:hAnsi="Arial" w:cs="Arial"/>
            <w:color w:val="0000FF"/>
            <w:sz w:val="13"/>
          </w:rPr>
          <w:t xml:space="preserve"> control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39: What is cross-page posting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 xml:space="preserve">ASP.NET 1.1 provides for web forms posting back only to themselves. In many situations, the solution requires posting to a different web page. The traditional workaround alternatives were to use </w:t>
      </w:r>
      <w:proofErr w:type="spellStart"/>
      <w:r w:rsidRPr="00025F44">
        <w:rPr>
          <w:rFonts w:ascii="Arial" w:eastAsia="Times New Roman" w:hAnsi="Arial" w:cs="Arial"/>
          <w:color w:val="212121"/>
          <w:sz w:val="13"/>
          <w:szCs w:val="13"/>
        </w:rPr>
        <w:t>Response.Redirect</w:t>
      </w:r>
      <w:proofErr w:type="spellEnd"/>
      <w:r w:rsidRPr="00025F44">
        <w:rPr>
          <w:rFonts w:ascii="Arial" w:eastAsia="Times New Roman" w:hAnsi="Arial" w:cs="Arial"/>
          <w:color w:val="212121"/>
          <w:sz w:val="13"/>
          <w:szCs w:val="13"/>
        </w:rPr>
        <w:t xml:space="preserve"> and/or </w:t>
      </w:r>
      <w:proofErr w:type="spellStart"/>
      <w:r w:rsidRPr="00025F44">
        <w:rPr>
          <w:rFonts w:ascii="Arial" w:eastAsia="Times New Roman" w:hAnsi="Arial" w:cs="Arial"/>
          <w:color w:val="212121"/>
          <w:sz w:val="13"/>
          <w:szCs w:val="13"/>
        </w:rPr>
        <w:t>Server.Transfer</w:t>
      </w:r>
      <w:proofErr w:type="spellEnd"/>
      <w:r w:rsidRPr="00025F44">
        <w:rPr>
          <w:rFonts w:ascii="Arial" w:eastAsia="Times New Roman" w:hAnsi="Arial" w:cs="Arial"/>
          <w:color w:val="212121"/>
          <w:sz w:val="13"/>
          <w:szCs w:val="13"/>
        </w:rPr>
        <w:t xml:space="preserve"> to move to a different page and simulate cross page post-back behavior.</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ASP.NET 2.0 provides a feature known as Cross Page </w:t>
      </w:r>
      <w:proofErr w:type="spellStart"/>
      <w:r w:rsidRPr="00025F44">
        <w:rPr>
          <w:rFonts w:ascii="Arial" w:eastAsia="Times New Roman" w:hAnsi="Arial" w:cs="Arial"/>
          <w:color w:val="212121"/>
          <w:sz w:val="13"/>
          <w:szCs w:val="13"/>
        </w:rPr>
        <w:t>PostBack</w:t>
      </w:r>
      <w:proofErr w:type="spellEnd"/>
      <w:r w:rsidRPr="00025F44">
        <w:rPr>
          <w:rFonts w:ascii="Arial" w:eastAsia="Times New Roman" w:hAnsi="Arial" w:cs="Arial"/>
          <w:color w:val="212121"/>
          <w:sz w:val="13"/>
          <w:szCs w:val="13"/>
        </w:rPr>
        <w:t xml:space="preserve"> for a web form to post-back to a different web form (other than itself)</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How to post to a different page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To set a web form to post back to a different web form, in the source web form, set the </w:t>
      </w:r>
      <w:proofErr w:type="spellStart"/>
      <w:r w:rsidRPr="00025F44">
        <w:rPr>
          <w:rFonts w:ascii="Arial" w:eastAsia="Times New Roman" w:hAnsi="Arial" w:cs="Arial"/>
          <w:color w:val="212121"/>
          <w:sz w:val="13"/>
          <w:szCs w:val="13"/>
        </w:rPr>
        <w:t>PostBackURL</w:t>
      </w:r>
      <w:proofErr w:type="spellEnd"/>
      <w:r w:rsidRPr="00025F44">
        <w:rPr>
          <w:rFonts w:ascii="Arial" w:eastAsia="Times New Roman" w:hAnsi="Arial" w:cs="Arial"/>
          <w:color w:val="212121"/>
          <w:sz w:val="13"/>
          <w:szCs w:val="13"/>
        </w:rPr>
        <w:t xml:space="preserve"> property of a control that implements </w:t>
      </w:r>
      <w:proofErr w:type="spellStart"/>
      <w:r w:rsidRPr="00025F44">
        <w:rPr>
          <w:rFonts w:ascii="Arial" w:eastAsia="Times New Roman" w:hAnsi="Arial" w:cs="Arial"/>
          <w:color w:val="212121"/>
          <w:sz w:val="13"/>
          <w:szCs w:val="13"/>
        </w:rPr>
        <w:t>IButtonControl</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eg</w:t>
      </w:r>
      <w:proofErr w:type="spellEnd"/>
      <w:r w:rsidRPr="00025F44">
        <w:rPr>
          <w:rFonts w:ascii="Arial" w:eastAsia="Times New Roman" w:hAnsi="Arial" w:cs="Arial"/>
          <w:color w:val="212121"/>
          <w:sz w:val="13"/>
          <w:szCs w:val="13"/>
        </w:rPr>
        <w:t xml:space="preserve">. Button, </w:t>
      </w:r>
      <w:proofErr w:type="spellStart"/>
      <w:r w:rsidRPr="00025F44">
        <w:rPr>
          <w:rFonts w:ascii="Arial" w:eastAsia="Times New Roman" w:hAnsi="Arial" w:cs="Arial"/>
          <w:color w:val="212121"/>
          <w:sz w:val="13"/>
          <w:szCs w:val="13"/>
        </w:rPr>
        <w:t>ImageButton</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LinkButton</w:t>
      </w:r>
      <w:proofErr w:type="spellEnd"/>
      <w:r w:rsidRPr="00025F44">
        <w:rPr>
          <w:rFonts w:ascii="Arial" w:eastAsia="Times New Roman" w:hAnsi="Arial" w:cs="Arial"/>
          <w:color w:val="212121"/>
          <w:sz w:val="13"/>
          <w:szCs w:val="13"/>
        </w:rPr>
        <w:t>) to the target web form. When the user clicks on this button control, the web form is cross-posted to the target web form. No other settings or code is required in the source web form.</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 xml:space="preserve">Access source page info within the posted page: </w:t>
      </w:r>
      <w:proofErr w:type="spellStart"/>
      <w:r w:rsidRPr="00025F44">
        <w:rPr>
          <w:rFonts w:ascii="Arial" w:eastAsia="Times New Roman" w:hAnsi="Arial" w:cs="Arial"/>
          <w:b/>
          <w:bCs/>
          <w:color w:val="212121"/>
          <w:sz w:val="13"/>
        </w:rPr>
        <w:t>FindControl</w:t>
      </w:r>
      <w:proofErr w:type="spellEnd"/>
      <w:r w:rsidRPr="00025F44">
        <w:rPr>
          <w:rFonts w:ascii="Arial" w:eastAsia="Times New Roman" w:hAnsi="Arial" w:cs="Arial"/>
          <w:b/>
          <w:bCs/>
          <w:color w:val="212121"/>
          <w:sz w:val="13"/>
        </w:rPr>
        <w:t xml:space="preserve"> Method</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target web form resulting from the cross-page </w:t>
      </w:r>
      <w:proofErr w:type="spellStart"/>
      <w:r w:rsidRPr="00025F44">
        <w:rPr>
          <w:rFonts w:ascii="Arial" w:eastAsia="Times New Roman" w:hAnsi="Arial" w:cs="Arial"/>
          <w:color w:val="212121"/>
          <w:sz w:val="13"/>
          <w:szCs w:val="13"/>
        </w:rPr>
        <w:t>postback</w:t>
      </w:r>
      <w:proofErr w:type="spellEnd"/>
      <w:r w:rsidRPr="00025F44">
        <w:rPr>
          <w:rFonts w:ascii="Arial" w:eastAsia="Times New Roman" w:hAnsi="Arial" w:cs="Arial"/>
          <w:color w:val="212121"/>
          <w:sz w:val="13"/>
          <w:szCs w:val="13"/>
        </w:rPr>
        <w:t xml:space="preserve"> provides a non-null </w:t>
      </w:r>
      <w:proofErr w:type="spellStart"/>
      <w:r w:rsidRPr="00025F44">
        <w:rPr>
          <w:rFonts w:ascii="Arial" w:eastAsia="Times New Roman" w:hAnsi="Arial" w:cs="Arial"/>
          <w:color w:val="212121"/>
          <w:sz w:val="13"/>
          <w:szCs w:val="13"/>
        </w:rPr>
        <w:t>PreviousPage</w:t>
      </w:r>
      <w:proofErr w:type="spellEnd"/>
      <w:r w:rsidRPr="00025F44">
        <w:rPr>
          <w:rFonts w:ascii="Arial" w:eastAsia="Times New Roman" w:hAnsi="Arial" w:cs="Arial"/>
          <w:color w:val="212121"/>
          <w:sz w:val="13"/>
          <w:szCs w:val="13"/>
        </w:rPr>
        <w:t xml:space="preserve"> property. This property represents the source page and provides reference to the source web form and its controls.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The controls on the source page can be accessed via the </w:t>
      </w:r>
      <w:proofErr w:type="spellStart"/>
      <w:r w:rsidRPr="00025F44">
        <w:rPr>
          <w:rFonts w:ascii="Arial" w:eastAsia="Times New Roman" w:hAnsi="Arial" w:cs="Arial"/>
          <w:color w:val="212121"/>
          <w:sz w:val="13"/>
          <w:szCs w:val="13"/>
        </w:rPr>
        <w:t>FindControl</w:t>
      </w:r>
      <w:proofErr w:type="spellEnd"/>
      <w:r w:rsidRPr="00025F44">
        <w:rPr>
          <w:rFonts w:ascii="Arial" w:eastAsia="Times New Roman" w:hAnsi="Arial" w:cs="Arial"/>
          <w:color w:val="212121"/>
          <w:sz w:val="13"/>
          <w:szCs w:val="13"/>
        </w:rPr>
        <w:t xml:space="preserve"> method on the object returned by the </w:t>
      </w:r>
      <w:proofErr w:type="spellStart"/>
      <w:r w:rsidRPr="00025F44">
        <w:rPr>
          <w:rFonts w:ascii="Arial" w:eastAsia="Times New Roman" w:hAnsi="Arial" w:cs="Arial"/>
          <w:color w:val="212121"/>
          <w:sz w:val="13"/>
          <w:szCs w:val="13"/>
        </w:rPr>
        <w:t>PreviousPage</w:t>
      </w:r>
      <w:proofErr w:type="spellEnd"/>
      <w:r w:rsidRPr="00025F44">
        <w:rPr>
          <w:rFonts w:ascii="Arial" w:eastAsia="Times New Roman" w:hAnsi="Arial" w:cs="Arial"/>
          <w:color w:val="212121"/>
          <w:sz w:val="13"/>
          <w:szCs w:val="13"/>
        </w:rPr>
        <w:t xml:space="preserve"> property of the target page.</w:t>
      </w:r>
    </w:p>
    <w:p w:rsidR="00025F44" w:rsidRPr="00025F44" w:rsidRDefault="00025F44" w:rsidP="00025F44">
      <w:pPr>
        <w:numPr>
          <w:ilvl w:val="0"/>
          <w:numId w:val="10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protected</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void</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Page_Load</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b/>
          <w:bCs/>
          <w:color w:val="006699"/>
          <w:sz w:val="11"/>
        </w:rPr>
        <w:t>object</w:t>
      </w:r>
      <w:r w:rsidRPr="00025F44">
        <w:rPr>
          <w:rFonts w:ascii="Consolas" w:eastAsia="Times New Roman" w:hAnsi="Consolas" w:cs="Consolas"/>
          <w:color w:val="000000"/>
          <w:sz w:val="11"/>
          <w:szCs w:val="11"/>
          <w:bdr w:val="none" w:sz="0" w:space="0" w:color="auto" w:frame="1"/>
        </w:rPr>
        <w:t> sender, </w:t>
      </w:r>
      <w:proofErr w:type="spellStart"/>
      <w:r w:rsidRPr="00025F44">
        <w:rPr>
          <w:rFonts w:ascii="Consolas" w:eastAsia="Times New Roman" w:hAnsi="Consolas" w:cs="Consolas"/>
          <w:color w:val="000000"/>
          <w:sz w:val="11"/>
          <w:szCs w:val="11"/>
          <w:bdr w:val="none" w:sz="0" w:space="0" w:color="auto" w:frame="1"/>
        </w:rPr>
        <w:t>EventArgs</w:t>
      </w:r>
      <w:proofErr w:type="spellEnd"/>
      <w:r w:rsidRPr="00025F44">
        <w:rPr>
          <w:rFonts w:ascii="Consolas" w:eastAsia="Times New Roman" w:hAnsi="Consolas" w:cs="Consolas"/>
          <w:color w:val="000000"/>
          <w:sz w:val="11"/>
          <w:szCs w:val="11"/>
          <w:bdr w:val="none" w:sz="0" w:space="0" w:color="auto" w:frame="1"/>
        </w:rPr>
        <w:t> e)  </w:t>
      </w:r>
    </w:p>
    <w:p w:rsidR="00025F44" w:rsidRPr="00025F44" w:rsidRDefault="00025F44" w:rsidP="00025F44">
      <w:pPr>
        <w:numPr>
          <w:ilvl w:val="0"/>
          <w:numId w:val="10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10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10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TextBox txtStartDate = (TextBox) PreviousPage.FindControl(</w:t>
      </w:r>
      <w:r w:rsidRPr="00025F44">
        <w:rPr>
          <w:rFonts w:ascii="Consolas" w:eastAsia="Times New Roman" w:hAnsi="Consolas" w:cs="Consolas"/>
          <w:color w:val="0000FF"/>
          <w:sz w:val="11"/>
        </w:rPr>
        <w:t>"txtStartDate "</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10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0"/>
          <w:numId w:val="10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 xml:space="preserve">At this point the target page does not have any knowledge of the source page. The </w:t>
      </w:r>
      <w:proofErr w:type="spellStart"/>
      <w:r w:rsidRPr="00025F44">
        <w:rPr>
          <w:rFonts w:ascii="Arial" w:eastAsia="Times New Roman" w:hAnsi="Arial" w:cs="Arial"/>
          <w:color w:val="212121"/>
          <w:sz w:val="13"/>
          <w:szCs w:val="13"/>
          <w:shd w:val="clear" w:color="auto" w:fill="FFFFFF"/>
        </w:rPr>
        <w:t>PreviousPage</w:t>
      </w:r>
      <w:proofErr w:type="spellEnd"/>
      <w:r w:rsidRPr="00025F44">
        <w:rPr>
          <w:rFonts w:ascii="Arial" w:eastAsia="Times New Roman" w:hAnsi="Arial" w:cs="Arial"/>
          <w:color w:val="212121"/>
          <w:sz w:val="13"/>
          <w:szCs w:val="13"/>
          <w:shd w:val="clear" w:color="auto" w:fill="FFFFFF"/>
        </w:rPr>
        <w:t xml:space="preserve"> property is of the type Page. For accessing controls using </w:t>
      </w:r>
      <w:proofErr w:type="spellStart"/>
      <w:r w:rsidRPr="00025F44">
        <w:rPr>
          <w:rFonts w:ascii="Arial" w:eastAsia="Times New Roman" w:hAnsi="Arial" w:cs="Arial"/>
          <w:color w:val="212121"/>
          <w:sz w:val="13"/>
          <w:szCs w:val="13"/>
          <w:shd w:val="clear" w:color="auto" w:fill="FFFFFF"/>
        </w:rPr>
        <w:t>FindControl</w:t>
      </w:r>
      <w:proofErr w:type="spellEnd"/>
      <w:r w:rsidRPr="00025F44">
        <w:rPr>
          <w:rFonts w:ascii="Arial" w:eastAsia="Times New Roman" w:hAnsi="Arial" w:cs="Arial"/>
          <w:color w:val="212121"/>
          <w:sz w:val="13"/>
          <w:szCs w:val="13"/>
          <w:shd w:val="clear" w:color="auto" w:fill="FFFFFF"/>
        </w:rPr>
        <w:t xml:space="preserve">, the developer has to presume a certain structure in the source web form. This approach using </w:t>
      </w:r>
      <w:proofErr w:type="spellStart"/>
      <w:r w:rsidRPr="00025F44">
        <w:rPr>
          <w:rFonts w:ascii="Arial" w:eastAsia="Times New Roman" w:hAnsi="Arial" w:cs="Arial"/>
          <w:color w:val="212121"/>
          <w:sz w:val="13"/>
          <w:szCs w:val="13"/>
          <w:shd w:val="clear" w:color="auto" w:fill="FFFFFF"/>
        </w:rPr>
        <w:t>FindControl</w:t>
      </w:r>
      <w:proofErr w:type="spellEnd"/>
      <w:r w:rsidRPr="00025F44">
        <w:rPr>
          <w:rFonts w:ascii="Arial" w:eastAsia="Times New Roman" w:hAnsi="Arial" w:cs="Arial"/>
          <w:color w:val="212121"/>
          <w:sz w:val="13"/>
          <w:szCs w:val="13"/>
          <w:shd w:val="clear" w:color="auto" w:fill="FFFFFF"/>
        </w:rPr>
        <w:t xml:space="preserve"> has a few limitations. </w:t>
      </w:r>
      <w:proofErr w:type="spellStart"/>
      <w:r w:rsidRPr="00025F44">
        <w:rPr>
          <w:rFonts w:ascii="Arial" w:eastAsia="Times New Roman" w:hAnsi="Arial" w:cs="Arial"/>
          <w:color w:val="212121"/>
          <w:sz w:val="13"/>
          <w:szCs w:val="13"/>
          <w:shd w:val="clear" w:color="auto" w:fill="FFFFFF"/>
        </w:rPr>
        <w:t>FindControl</w:t>
      </w:r>
      <w:proofErr w:type="spellEnd"/>
      <w:r w:rsidRPr="00025F44">
        <w:rPr>
          <w:rFonts w:ascii="Arial" w:eastAsia="Times New Roman" w:hAnsi="Arial" w:cs="Arial"/>
          <w:color w:val="212121"/>
          <w:sz w:val="13"/>
          <w:szCs w:val="13"/>
          <w:shd w:val="clear" w:color="auto" w:fill="FFFFFF"/>
        </w:rPr>
        <w:t xml:space="preserve"> is dependent on the developer to provide the ids of the controls to access. The code will stop working if the control id is changed in the source web form. The </w:t>
      </w:r>
      <w:proofErr w:type="spellStart"/>
      <w:r w:rsidRPr="00025F44">
        <w:rPr>
          <w:rFonts w:ascii="Arial" w:eastAsia="Times New Roman" w:hAnsi="Arial" w:cs="Arial"/>
          <w:color w:val="212121"/>
          <w:sz w:val="13"/>
          <w:szCs w:val="13"/>
          <w:shd w:val="clear" w:color="auto" w:fill="FFFFFF"/>
        </w:rPr>
        <w:t>FindControl</w:t>
      </w:r>
      <w:proofErr w:type="spellEnd"/>
      <w:r w:rsidRPr="00025F44">
        <w:rPr>
          <w:rFonts w:ascii="Arial" w:eastAsia="Times New Roman" w:hAnsi="Arial" w:cs="Arial"/>
          <w:color w:val="212121"/>
          <w:sz w:val="13"/>
          <w:szCs w:val="13"/>
          <w:shd w:val="clear" w:color="auto" w:fill="FFFFFF"/>
        </w:rPr>
        <w:t xml:space="preserve"> method can retrieve controls only within the current container. If you need to access a control within another control, you need to first get a reference to the parent control.</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Access source page info within the posted page: @</w:t>
      </w:r>
      <w:proofErr w:type="spellStart"/>
      <w:r w:rsidRPr="00025F44">
        <w:rPr>
          <w:rFonts w:ascii="Arial" w:eastAsia="Times New Roman" w:hAnsi="Arial" w:cs="Arial"/>
          <w:b/>
          <w:bCs/>
          <w:color w:val="212121"/>
          <w:sz w:val="13"/>
        </w:rPr>
        <w:t>PreviousPageType</w:t>
      </w:r>
      <w:proofErr w:type="spellEnd"/>
      <w:r w:rsidRPr="00025F44">
        <w:rPr>
          <w:rFonts w:ascii="Arial" w:eastAsia="Times New Roman" w:hAnsi="Arial" w:cs="Arial"/>
          <w:b/>
          <w:bCs/>
          <w:color w:val="212121"/>
          <w:sz w:val="13"/>
        </w:rPr>
        <w:t xml:space="preserve"> Directive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shd w:val="clear" w:color="auto" w:fill="FFFFFF"/>
        </w:rPr>
        <w:t>There is another more direct option to get access to the source page controls if the source page is pre-determined. The @</w:t>
      </w:r>
      <w:proofErr w:type="spellStart"/>
      <w:r w:rsidRPr="00025F44">
        <w:rPr>
          <w:rFonts w:ascii="Arial" w:eastAsia="Times New Roman" w:hAnsi="Arial" w:cs="Arial"/>
          <w:color w:val="212121"/>
          <w:sz w:val="13"/>
          <w:szCs w:val="13"/>
          <w:shd w:val="clear" w:color="auto" w:fill="FFFFFF"/>
        </w:rPr>
        <w:t>PreviousPageType</w:t>
      </w:r>
      <w:proofErr w:type="spellEnd"/>
      <w:r w:rsidRPr="00025F44">
        <w:rPr>
          <w:rFonts w:ascii="Arial" w:eastAsia="Times New Roman" w:hAnsi="Arial" w:cs="Arial"/>
          <w:color w:val="212121"/>
          <w:sz w:val="13"/>
          <w:szCs w:val="13"/>
          <w:shd w:val="clear" w:color="auto" w:fill="FFFFFF"/>
        </w:rPr>
        <w:t xml:space="preserve"> directive can be used in the target page to strongly type the source page. The directive specifies the source page using either the </w:t>
      </w:r>
      <w:proofErr w:type="spellStart"/>
      <w:r w:rsidRPr="00025F44">
        <w:rPr>
          <w:rFonts w:ascii="Arial" w:eastAsia="Times New Roman" w:hAnsi="Arial" w:cs="Arial"/>
          <w:color w:val="212121"/>
          <w:sz w:val="13"/>
          <w:szCs w:val="13"/>
          <w:shd w:val="clear" w:color="auto" w:fill="FFFFFF"/>
        </w:rPr>
        <w:t>VirtualPath</w:t>
      </w:r>
      <w:proofErr w:type="spellEnd"/>
      <w:r w:rsidRPr="00025F44">
        <w:rPr>
          <w:rFonts w:ascii="Arial" w:eastAsia="Times New Roman" w:hAnsi="Arial" w:cs="Arial"/>
          <w:color w:val="212121"/>
          <w:sz w:val="13"/>
          <w:szCs w:val="13"/>
          <w:shd w:val="clear" w:color="auto" w:fill="FFFFFF"/>
        </w:rPr>
        <w:t xml:space="preserve"> attribute or the </w:t>
      </w:r>
      <w:proofErr w:type="spellStart"/>
      <w:r w:rsidRPr="00025F44">
        <w:rPr>
          <w:rFonts w:ascii="Arial" w:eastAsia="Times New Roman" w:hAnsi="Arial" w:cs="Arial"/>
          <w:color w:val="212121"/>
          <w:sz w:val="13"/>
          <w:szCs w:val="13"/>
          <w:shd w:val="clear" w:color="auto" w:fill="FFFFFF"/>
        </w:rPr>
        <w:t>TypeName</w:t>
      </w:r>
      <w:proofErr w:type="spellEnd"/>
      <w:r w:rsidRPr="00025F44">
        <w:rPr>
          <w:rFonts w:ascii="Arial" w:eastAsia="Times New Roman" w:hAnsi="Arial" w:cs="Arial"/>
          <w:color w:val="212121"/>
          <w:sz w:val="13"/>
          <w:szCs w:val="13"/>
          <w:shd w:val="clear" w:color="auto" w:fill="FFFFFF"/>
        </w:rPr>
        <w:t xml:space="preserve"> attribute. The </w:t>
      </w:r>
      <w:proofErr w:type="spellStart"/>
      <w:r w:rsidRPr="00025F44">
        <w:rPr>
          <w:rFonts w:ascii="Arial" w:eastAsia="Times New Roman" w:hAnsi="Arial" w:cs="Arial"/>
          <w:color w:val="212121"/>
          <w:sz w:val="13"/>
          <w:szCs w:val="13"/>
          <w:shd w:val="clear" w:color="auto" w:fill="FFFFFF"/>
        </w:rPr>
        <w:t>PreviousPage</w:t>
      </w:r>
      <w:proofErr w:type="spellEnd"/>
      <w:r w:rsidRPr="00025F44">
        <w:rPr>
          <w:rFonts w:ascii="Arial" w:eastAsia="Times New Roman" w:hAnsi="Arial" w:cs="Arial"/>
          <w:color w:val="212121"/>
          <w:sz w:val="13"/>
          <w:szCs w:val="13"/>
          <w:shd w:val="clear" w:color="auto" w:fill="FFFFFF"/>
        </w:rPr>
        <w:t xml:space="preserve"> property then returns a strongly typed reference to the source page. It allows access to the public properties of the source page.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lastRenderedPageBreak/>
        <w:br/>
      </w:r>
      <w:r w:rsidRPr="00025F44">
        <w:rPr>
          <w:rFonts w:ascii="Arial" w:eastAsia="Times New Roman" w:hAnsi="Arial" w:cs="Arial"/>
          <w:b/>
          <w:bCs/>
          <w:color w:val="212121"/>
          <w:sz w:val="13"/>
        </w:rPr>
        <w:t>SourcePage.aspx:</w:t>
      </w:r>
    </w:p>
    <w:p w:rsidR="00025F44" w:rsidRPr="00025F44" w:rsidRDefault="00025F44" w:rsidP="00025F44">
      <w:pPr>
        <w:numPr>
          <w:ilvl w:val="0"/>
          <w:numId w:val="10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&lt;form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&gt; ...  </w:t>
      </w:r>
    </w:p>
    <w:p w:rsidR="00025F44" w:rsidRPr="00025F44" w:rsidRDefault="00025F44" w:rsidP="00025F44">
      <w:pPr>
        <w:numPr>
          <w:ilvl w:val="0"/>
          <w:numId w:val="10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asp:textbox</w:t>
      </w:r>
      <w:proofErr w:type="spellEnd"/>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w:t>
      </w:r>
      <w:proofErr w:type="spellStart"/>
      <w:r w:rsidRPr="00025F44">
        <w:rPr>
          <w:rFonts w:ascii="Consolas" w:eastAsia="Times New Roman" w:hAnsi="Consolas" w:cs="Consolas"/>
          <w:color w:val="0000FF"/>
          <w:sz w:val="11"/>
        </w:rPr>
        <w:t>txtFirstName</w:t>
      </w:r>
      <w:proofErr w:type="spellEnd"/>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10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w:t>
      </w:r>
      <w:proofErr w:type="spellStart"/>
      <w:r w:rsidRPr="00025F44">
        <w:rPr>
          <w:rFonts w:ascii="Consolas" w:eastAsia="Times New Roman" w:hAnsi="Consolas" w:cs="Consolas"/>
          <w:color w:val="000000"/>
          <w:sz w:val="11"/>
          <w:szCs w:val="11"/>
          <w:bdr w:val="none" w:sz="0" w:space="0" w:color="auto" w:frame="1"/>
        </w:rPr>
        <w:t>asp:textbox</w:t>
      </w:r>
      <w:proofErr w:type="spellEnd"/>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w:t>
      </w:r>
      <w:proofErr w:type="spellStart"/>
      <w:r w:rsidRPr="00025F44">
        <w:rPr>
          <w:rFonts w:ascii="Consolas" w:eastAsia="Times New Roman" w:hAnsi="Consolas" w:cs="Consolas"/>
          <w:color w:val="0000FF"/>
          <w:sz w:val="11"/>
        </w:rPr>
        <w:t>txtLastName</w:t>
      </w:r>
      <w:proofErr w:type="spellEnd"/>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10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&lt;asp:button runat=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"btnViewReport"</w:t>
      </w:r>
      <w:r w:rsidRPr="00025F44">
        <w:rPr>
          <w:rFonts w:ascii="Consolas" w:eastAsia="Times New Roman" w:hAnsi="Consolas" w:cs="Consolas"/>
          <w:color w:val="000000"/>
          <w:sz w:val="11"/>
          <w:szCs w:val="11"/>
          <w:bdr w:val="none" w:sz="0" w:space="0" w:color="auto" w:frame="1"/>
        </w:rPr>
        <w:t> Text=</w:t>
      </w:r>
      <w:r w:rsidRPr="00025F44">
        <w:rPr>
          <w:rFonts w:ascii="Consolas" w:eastAsia="Times New Roman" w:hAnsi="Consolas" w:cs="Consolas"/>
          <w:color w:val="0000FF"/>
          <w:sz w:val="11"/>
        </w:rPr>
        <w:t>"View Report"</w:t>
      </w:r>
      <w:r w:rsidRPr="00025F44">
        <w:rPr>
          <w:rFonts w:ascii="Consolas" w:eastAsia="Times New Roman" w:hAnsi="Consolas" w:cs="Consolas"/>
          <w:color w:val="000000"/>
          <w:sz w:val="11"/>
          <w:szCs w:val="11"/>
          <w:bdr w:val="none" w:sz="0" w:space="0" w:color="auto" w:frame="1"/>
        </w:rPr>
        <w:t> PostbackURL=</w:t>
      </w:r>
      <w:r w:rsidRPr="00025F44">
        <w:rPr>
          <w:rFonts w:ascii="Consolas" w:eastAsia="Times New Roman" w:hAnsi="Consolas" w:cs="Consolas"/>
          <w:color w:val="0000FF"/>
          <w:sz w:val="11"/>
        </w:rPr>
        <w:t>"~/targetpage.aspx"</w:t>
      </w:r>
      <w:r w:rsidRPr="00025F44">
        <w:rPr>
          <w:rFonts w:ascii="Consolas" w:eastAsia="Times New Roman" w:hAnsi="Consolas" w:cs="Consolas"/>
          <w:color w:val="000000"/>
          <w:sz w:val="11"/>
          <w:szCs w:val="11"/>
          <w:bdr w:val="none" w:sz="0" w:space="0" w:color="auto" w:frame="1"/>
        </w:rPr>
        <w:t> /&gt; ... </w:t>
      </w:r>
      <w:r w:rsidRPr="00025F44">
        <w:rPr>
          <w:rFonts w:ascii="Consolas" w:eastAsia="Times New Roman" w:hAnsi="Consolas" w:cs="Consolas"/>
          <w:b/>
          <w:bCs/>
          <w:color w:val="006699"/>
          <w:sz w:val="11"/>
        </w:rPr>
        <w:t>public</w:t>
      </w:r>
      <w:r w:rsidRPr="00025F44">
        <w:rPr>
          <w:rFonts w:ascii="Consolas" w:eastAsia="Times New Roman" w:hAnsi="Consolas" w:cs="Consolas"/>
          <w:color w:val="000000"/>
          <w:sz w:val="11"/>
          <w:szCs w:val="11"/>
          <w:bdr w:val="none" w:sz="0" w:space="0" w:color="auto" w:frame="1"/>
        </w:rPr>
        <w:t> </w:t>
      </w:r>
      <w:r w:rsidRPr="00025F44">
        <w:rPr>
          <w:rFonts w:ascii="Consolas" w:eastAsia="Times New Roman" w:hAnsi="Consolas" w:cs="Consolas"/>
          <w:b/>
          <w:bCs/>
          <w:color w:val="006699"/>
          <w:sz w:val="11"/>
        </w:rPr>
        <w:t>string</w:t>
      </w:r>
      <w:r w:rsidRPr="00025F44">
        <w:rPr>
          <w:rFonts w:ascii="Consolas" w:eastAsia="Times New Roman" w:hAnsi="Consolas" w:cs="Consolas"/>
          <w:color w:val="000000"/>
          <w:sz w:val="11"/>
          <w:szCs w:val="11"/>
          <w:bdr w:val="none" w:sz="0" w:space="0" w:color="auto" w:frame="1"/>
        </w:rPr>
        <w:t> FirstName { </w:t>
      </w:r>
      <w:r w:rsidRPr="00025F44">
        <w:rPr>
          <w:rFonts w:ascii="Consolas" w:eastAsia="Times New Roman" w:hAnsi="Consolas" w:cs="Consolas"/>
          <w:b/>
          <w:bCs/>
          <w:color w:val="006699"/>
          <w:sz w:val="11"/>
        </w:rPr>
        <w:t>get</w:t>
      </w:r>
      <w:r w:rsidRPr="00025F44">
        <w:rPr>
          <w:rFonts w:ascii="Consolas" w:eastAsia="Times New Roman" w:hAnsi="Consolas" w:cs="Consolas"/>
          <w:color w:val="000000"/>
          <w:sz w:val="11"/>
          <w:szCs w:val="11"/>
          <w:bdr w:val="none" w:sz="0" w:space="0" w:color="auto" w:frame="1"/>
        </w:rPr>
        <w:t> { </w:t>
      </w:r>
      <w:r w:rsidRPr="00025F44">
        <w:rPr>
          <w:rFonts w:ascii="Consolas" w:eastAsia="Times New Roman" w:hAnsi="Consolas" w:cs="Consolas"/>
          <w:b/>
          <w:bCs/>
          <w:color w:val="006699"/>
          <w:sz w:val="11"/>
        </w:rPr>
        <w:t>return</w:t>
      </w:r>
      <w:r w:rsidRPr="00025F44">
        <w:rPr>
          <w:rFonts w:ascii="Consolas" w:eastAsia="Times New Roman" w:hAnsi="Consolas" w:cs="Consolas"/>
          <w:color w:val="000000"/>
          <w:sz w:val="11"/>
          <w:szCs w:val="11"/>
          <w:bdr w:val="none" w:sz="0" w:space="0" w:color="auto" w:frame="1"/>
        </w:rPr>
        <w:t> txtFirstName.Text; } } ...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b/>
          <w:bCs/>
          <w:color w:val="212121"/>
          <w:sz w:val="13"/>
        </w:rPr>
        <w:t>TargetPage.aspx</w:t>
      </w:r>
    </w:p>
    <w:p w:rsidR="00025F44" w:rsidRPr="00025F44" w:rsidRDefault="00025F44" w:rsidP="00025F44">
      <w:pPr>
        <w:numPr>
          <w:ilvl w:val="0"/>
          <w:numId w:val="10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 </w:t>
      </w:r>
      <w:proofErr w:type="spellStart"/>
      <w:r w:rsidRPr="00025F44">
        <w:rPr>
          <w:rFonts w:ascii="Consolas" w:eastAsia="Times New Roman" w:hAnsi="Consolas" w:cs="Consolas"/>
          <w:color w:val="000000"/>
          <w:sz w:val="11"/>
          <w:szCs w:val="11"/>
          <w:bdr w:val="none" w:sz="0" w:space="0" w:color="auto" w:frame="1"/>
        </w:rPr>
        <w:t>PreviousPageType</w:t>
      </w:r>
      <w:proofErr w:type="spellEnd"/>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VirtualPath</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"sourcepage.aspx"</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10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b/>
          <w:bCs/>
          <w:color w:val="006699"/>
          <w:sz w:val="11"/>
        </w:rPr>
        <w:t>string</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strFirstName</w:t>
      </w:r>
      <w:proofErr w:type="spellEnd"/>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10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strFirstName = PreviousPage.FirstName </w:t>
      </w:r>
      <w:r w:rsidRPr="00025F44">
        <w:rPr>
          <w:rFonts w:ascii="Consolas" w:eastAsia="Times New Roman" w:hAnsi="Consolas" w:cs="Consolas"/>
          <w:color w:val="008200"/>
          <w:sz w:val="11"/>
        </w:rPr>
        <w:t>//Strongly Typed PreviousPage allows direct access to the public properties of the source page</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104"/>
        </w:numPr>
        <w:shd w:val="clear" w:color="auto" w:fill="FFFFFF"/>
        <w:spacing w:before="100" w:beforeAutospacing="1" w:after="100" w:afterAutospacing="1" w:line="240" w:lineRule="auto"/>
        <w:rPr>
          <w:rFonts w:ascii="Arial" w:eastAsia="Times New Roman" w:hAnsi="Arial" w:cs="Arial"/>
          <w:color w:val="212121"/>
          <w:sz w:val="13"/>
          <w:szCs w:val="13"/>
        </w:rPr>
      </w:pPr>
      <w:hyperlink r:id="rId58" w:history="1">
        <w:r w:rsidRPr="00025F44">
          <w:rPr>
            <w:rFonts w:ascii="Arial" w:eastAsia="Times New Roman" w:hAnsi="Arial" w:cs="Arial"/>
            <w:color w:val="0000FF"/>
            <w:sz w:val="13"/>
          </w:rPr>
          <w:t xml:space="preserve">Cross Page </w:t>
        </w:r>
        <w:proofErr w:type="spellStart"/>
        <w:r w:rsidRPr="00025F44">
          <w:rPr>
            <w:rFonts w:ascii="Arial" w:eastAsia="Times New Roman" w:hAnsi="Arial" w:cs="Arial"/>
            <w:color w:val="0000FF"/>
            <w:sz w:val="13"/>
          </w:rPr>
          <w:t>Postback</w:t>
        </w:r>
        <w:proofErr w:type="spellEnd"/>
        <w:r w:rsidRPr="00025F44">
          <w:rPr>
            <w:rFonts w:ascii="Arial" w:eastAsia="Times New Roman" w:hAnsi="Arial" w:cs="Arial"/>
            <w:color w:val="0000FF"/>
            <w:sz w:val="13"/>
          </w:rPr>
          <w:t xml:space="preserve"> in ASP.Net 2.0</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40: Explain </w:t>
      </w:r>
      <w:proofErr w:type="spellStart"/>
      <w:r w:rsidRPr="00025F44">
        <w:rPr>
          <w:rFonts w:ascii="Arial" w:eastAsia="Times New Roman" w:hAnsi="Arial" w:cs="Arial"/>
          <w:b/>
          <w:bCs/>
          <w:color w:val="212121"/>
          <w:sz w:val="28"/>
        </w:rPr>
        <w:t>GridView</w:t>
      </w:r>
      <w:proofErr w:type="spellEnd"/>
      <w:r w:rsidRPr="00025F44">
        <w:rPr>
          <w:rFonts w:ascii="Arial" w:eastAsia="Times New Roman" w:hAnsi="Arial" w:cs="Arial"/>
          <w:b/>
          <w:bCs/>
          <w:color w:val="212121"/>
          <w:sz w:val="28"/>
        </w:rPr>
        <w:t xml:space="preserve"> control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 xml:space="preserve">The </w:t>
      </w:r>
      <w:proofErr w:type="spellStart"/>
      <w:r w:rsidRPr="00025F44">
        <w:rPr>
          <w:rFonts w:ascii="Arial" w:eastAsia="Times New Roman" w:hAnsi="Arial" w:cs="Arial"/>
          <w:color w:val="212121"/>
          <w:sz w:val="13"/>
          <w:szCs w:val="13"/>
        </w:rPr>
        <w:t>GridView</w:t>
      </w:r>
      <w:proofErr w:type="spellEnd"/>
      <w:r w:rsidRPr="00025F44">
        <w:rPr>
          <w:rFonts w:ascii="Arial" w:eastAsia="Times New Roman" w:hAnsi="Arial" w:cs="Arial"/>
          <w:color w:val="212121"/>
          <w:sz w:val="13"/>
          <w:szCs w:val="13"/>
        </w:rPr>
        <w:t xml:space="preserve"> control displays the values of a data source in a table. Each column represents a field, while each row represents a record. The </w:t>
      </w:r>
      <w:proofErr w:type="spellStart"/>
      <w:r w:rsidRPr="00025F44">
        <w:rPr>
          <w:rFonts w:ascii="Arial" w:eastAsia="Times New Roman" w:hAnsi="Arial" w:cs="Arial"/>
          <w:color w:val="212121"/>
          <w:sz w:val="13"/>
          <w:szCs w:val="13"/>
        </w:rPr>
        <w:t>GridView</w:t>
      </w:r>
      <w:proofErr w:type="spellEnd"/>
      <w:r w:rsidRPr="00025F44">
        <w:rPr>
          <w:rFonts w:ascii="Arial" w:eastAsia="Times New Roman" w:hAnsi="Arial" w:cs="Arial"/>
          <w:color w:val="212121"/>
          <w:sz w:val="13"/>
          <w:szCs w:val="13"/>
        </w:rPr>
        <w:t xml:space="preserve"> control supports the following features:</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Binding to data source controls, such as </w:t>
      </w:r>
      <w:proofErr w:type="spellStart"/>
      <w:r w:rsidRPr="00025F44">
        <w:rPr>
          <w:rFonts w:ascii="Arial" w:eastAsia="Times New Roman" w:hAnsi="Arial" w:cs="Arial"/>
          <w:color w:val="212121"/>
          <w:sz w:val="13"/>
          <w:szCs w:val="13"/>
        </w:rPr>
        <w:t>SqlDataSource</w:t>
      </w:r>
      <w:proofErr w:type="spellEnd"/>
      <w:r w:rsidRPr="00025F44">
        <w:rPr>
          <w:rFonts w:ascii="Arial" w:eastAsia="Times New Roman" w:hAnsi="Arial" w:cs="Arial"/>
          <w:color w:val="212121"/>
          <w:sz w:val="13"/>
          <w:szCs w:val="13"/>
        </w:rPr>
        <w:t>.</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Built-in sort capabilities.</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Built-in update and delete capabilities.</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Built-in paging capabilities.</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Built-in row selection capabilities.</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Programmatic access to the </w:t>
      </w:r>
      <w:proofErr w:type="spellStart"/>
      <w:r w:rsidRPr="00025F44">
        <w:rPr>
          <w:rFonts w:ascii="Arial" w:eastAsia="Times New Roman" w:hAnsi="Arial" w:cs="Arial"/>
          <w:color w:val="212121"/>
          <w:sz w:val="13"/>
          <w:szCs w:val="13"/>
        </w:rPr>
        <w:t>GridView</w:t>
      </w:r>
      <w:proofErr w:type="spellEnd"/>
      <w:r w:rsidRPr="00025F44">
        <w:rPr>
          <w:rFonts w:ascii="Arial" w:eastAsia="Times New Roman" w:hAnsi="Arial" w:cs="Arial"/>
          <w:color w:val="212121"/>
          <w:sz w:val="13"/>
          <w:szCs w:val="13"/>
        </w:rPr>
        <w:t xml:space="preserve"> object model to dynamically set properties, handle events, and so on.</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Multiple key fields.</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Multiple data fields for the hyperlink columns.</w:t>
      </w:r>
    </w:p>
    <w:p w:rsidR="00025F44" w:rsidRPr="00025F44" w:rsidRDefault="00025F44" w:rsidP="00025F44">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Customizable appearance through themes and styles.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 xml:space="preserve">Creating a </w:t>
      </w:r>
      <w:proofErr w:type="spellStart"/>
      <w:r w:rsidRPr="00025F44">
        <w:rPr>
          <w:rFonts w:ascii="Arial" w:eastAsia="Times New Roman" w:hAnsi="Arial" w:cs="Arial"/>
          <w:b/>
          <w:bCs/>
          <w:color w:val="212121"/>
          <w:sz w:val="13"/>
        </w:rPr>
        <w:t>GridView</w:t>
      </w:r>
      <w:proofErr w:type="spellEnd"/>
    </w:p>
    <w:p w:rsidR="00025F44" w:rsidRPr="00025F44" w:rsidRDefault="00025F44" w:rsidP="00025F44">
      <w:pPr>
        <w:numPr>
          <w:ilvl w:val="0"/>
          <w:numId w:val="10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w:t>
      </w:r>
      <w:proofErr w:type="spellStart"/>
      <w:r w:rsidRPr="00025F44">
        <w:rPr>
          <w:rFonts w:ascii="Consolas" w:eastAsia="Times New Roman" w:hAnsi="Consolas" w:cs="Consolas"/>
          <w:color w:val="000000"/>
          <w:sz w:val="11"/>
          <w:szCs w:val="11"/>
          <w:bdr w:val="none" w:sz="0" w:space="0" w:color="auto" w:frame="1"/>
        </w:rPr>
        <w:t>asp:GridView</w:t>
      </w:r>
      <w:proofErr w:type="spellEnd"/>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w:t>
      </w:r>
      <w:proofErr w:type="spellStart"/>
      <w:r w:rsidRPr="00025F44">
        <w:rPr>
          <w:rFonts w:ascii="Consolas" w:eastAsia="Times New Roman" w:hAnsi="Consolas" w:cs="Consolas"/>
          <w:color w:val="0000FF"/>
          <w:sz w:val="11"/>
        </w:rPr>
        <w:t>gridService</w:t>
      </w:r>
      <w:proofErr w:type="spellEnd"/>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w:t>
      </w:r>
      <w:proofErr w:type="spellStart"/>
      <w:r w:rsidRPr="00025F44">
        <w:rPr>
          <w:rFonts w:ascii="Consolas" w:eastAsia="Times New Roman" w:hAnsi="Consolas" w:cs="Consolas"/>
          <w:color w:val="000000"/>
          <w:sz w:val="11"/>
          <w:szCs w:val="11"/>
          <w:bdr w:val="none" w:sz="0" w:space="0" w:color="auto" w:frame="1"/>
        </w:rPr>
        <w:t>runat</w:t>
      </w:r>
      <w:proofErr w:type="spellEnd"/>
      <w:r w:rsidRPr="00025F44">
        <w:rPr>
          <w:rFonts w:ascii="Consolas" w:eastAsia="Times New Roman" w:hAnsi="Consolas" w:cs="Consolas"/>
          <w:color w:val="000000"/>
          <w:sz w:val="11"/>
          <w:szCs w:val="11"/>
          <w:bdr w:val="none" w:sz="0" w:space="0" w:color="auto" w:frame="1"/>
        </w:rPr>
        <w:t>=</w:t>
      </w:r>
      <w:r w:rsidRPr="00025F44">
        <w:rPr>
          <w:rFonts w:ascii="Consolas" w:eastAsia="Times New Roman" w:hAnsi="Consolas" w:cs="Consolas"/>
          <w:color w:val="0000FF"/>
          <w:sz w:val="11"/>
        </w:rPr>
        <w:t>"server"</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10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w:t>
      </w:r>
      <w:proofErr w:type="spellStart"/>
      <w:r w:rsidRPr="00025F44">
        <w:rPr>
          <w:rFonts w:ascii="Consolas" w:eastAsia="Times New Roman" w:hAnsi="Consolas" w:cs="Consolas"/>
          <w:color w:val="000000"/>
          <w:sz w:val="11"/>
          <w:szCs w:val="11"/>
          <w:bdr w:val="none" w:sz="0" w:space="0" w:color="auto" w:frame="1"/>
        </w:rPr>
        <w:t>asp:GridView</w:t>
      </w:r>
      <w:proofErr w:type="spellEnd"/>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w:t>
      </w:r>
    </w:p>
    <w:p w:rsidR="00025F44" w:rsidRPr="00025F44" w:rsidRDefault="00025F44" w:rsidP="00025F44">
      <w:pPr>
        <w:numPr>
          <w:ilvl w:val="0"/>
          <w:numId w:val="107"/>
        </w:numPr>
        <w:shd w:val="clear" w:color="auto" w:fill="FFFFFF"/>
        <w:spacing w:before="100" w:beforeAutospacing="1" w:after="100" w:afterAutospacing="1" w:line="240" w:lineRule="auto"/>
        <w:rPr>
          <w:rFonts w:ascii="Arial" w:eastAsia="Times New Roman" w:hAnsi="Arial" w:cs="Arial"/>
          <w:color w:val="212121"/>
          <w:sz w:val="13"/>
          <w:szCs w:val="13"/>
        </w:rPr>
      </w:pPr>
      <w:hyperlink r:id="rId59" w:history="1">
        <w:proofErr w:type="spellStart"/>
        <w:r w:rsidRPr="00025F44">
          <w:rPr>
            <w:rFonts w:ascii="Arial" w:eastAsia="Times New Roman" w:hAnsi="Arial" w:cs="Arial"/>
            <w:color w:val="0000FF"/>
            <w:sz w:val="13"/>
          </w:rPr>
          <w:t>GridView</w:t>
        </w:r>
        <w:proofErr w:type="spellEnd"/>
        <w:r w:rsidRPr="00025F44">
          <w:rPr>
            <w:rFonts w:ascii="Arial" w:eastAsia="Times New Roman" w:hAnsi="Arial" w:cs="Arial"/>
            <w:color w:val="0000FF"/>
            <w:sz w:val="13"/>
          </w:rPr>
          <w:t xml:space="preserve"> Control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41: What is the difference between ASP.NET Web API and WCF?</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The ASP. NET Web API is a framework that uses the HTTP services and makes it easy to provide the response to the client request. The response depends on the request of the clients. The Web API builds the HTTP services, and handles the request using the HTTP protocols. The request may be GET, POST, DELETE, PUT. We can also say that the ASP. NET Web API:</w:t>
      </w:r>
    </w:p>
    <w:p w:rsidR="00025F44" w:rsidRPr="00025F44" w:rsidRDefault="00025F44" w:rsidP="00025F44">
      <w:pPr>
        <w:numPr>
          <w:ilvl w:val="0"/>
          <w:numId w:val="10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Is an HTTP service.</w:t>
      </w:r>
    </w:p>
    <w:p w:rsidR="00025F44" w:rsidRPr="00025F44" w:rsidRDefault="00025F44" w:rsidP="00025F44">
      <w:pPr>
        <w:numPr>
          <w:ilvl w:val="0"/>
          <w:numId w:val="10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Is designed for reaching the broad range of clients.</w:t>
      </w:r>
    </w:p>
    <w:p w:rsidR="00025F44" w:rsidRPr="00025F44" w:rsidRDefault="00025F44" w:rsidP="00025F44">
      <w:pPr>
        <w:numPr>
          <w:ilvl w:val="0"/>
          <w:numId w:val="10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Uses the HTTP application.</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We use the ASP. NET Web API for creating the REST </w:t>
      </w:r>
      <w:proofErr w:type="spellStart"/>
      <w:r w:rsidRPr="00025F44">
        <w:rPr>
          <w:rFonts w:ascii="Arial" w:eastAsia="Times New Roman" w:hAnsi="Arial" w:cs="Arial"/>
          <w:color w:val="212121"/>
          <w:sz w:val="13"/>
          <w:szCs w:val="13"/>
        </w:rPr>
        <w:t>ful</w:t>
      </w:r>
      <w:proofErr w:type="spellEnd"/>
      <w:r w:rsidRPr="00025F44">
        <w:rPr>
          <w:rFonts w:ascii="Arial" w:eastAsia="Times New Roman" w:hAnsi="Arial" w:cs="Arial"/>
          <w:color w:val="212121"/>
          <w:sz w:val="13"/>
          <w:szCs w:val="13"/>
        </w:rPr>
        <w:t xml:space="preserve"> (Representational State Transfer) services.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following are some important points of the ASP. NET Web API:</w:t>
      </w:r>
    </w:p>
    <w:p w:rsidR="00025F44" w:rsidRPr="00025F44" w:rsidRDefault="00025F44" w:rsidP="00025F44">
      <w:pPr>
        <w:numPr>
          <w:ilvl w:val="0"/>
          <w:numId w:val="10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ASP. NET Web API supports the MVC application features that are controller, media formatters, routing etcetera.</w:t>
      </w:r>
    </w:p>
    <w:p w:rsidR="00025F44" w:rsidRPr="00025F44" w:rsidRDefault="00025F44" w:rsidP="00025F44">
      <w:pPr>
        <w:numPr>
          <w:ilvl w:val="0"/>
          <w:numId w:val="10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It is a platform for creating the REST services.</w:t>
      </w:r>
    </w:p>
    <w:p w:rsidR="00025F44" w:rsidRPr="00025F44" w:rsidRDefault="00025F44" w:rsidP="00025F44">
      <w:pPr>
        <w:numPr>
          <w:ilvl w:val="0"/>
          <w:numId w:val="10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lastRenderedPageBreak/>
        <w:t>It is a framework for creating the HTTP services.</w:t>
      </w:r>
    </w:p>
    <w:p w:rsidR="00025F44" w:rsidRPr="00025F44" w:rsidRDefault="00025F44" w:rsidP="00025F44">
      <w:pPr>
        <w:numPr>
          <w:ilvl w:val="0"/>
          <w:numId w:val="109"/>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Responses can be formatted by the APIs </w:t>
      </w:r>
      <w:proofErr w:type="spellStart"/>
      <w:r w:rsidRPr="00025F44">
        <w:rPr>
          <w:rFonts w:ascii="Arial" w:eastAsia="Times New Roman" w:hAnsi="Arial" w:cs="Arial"/>
          <w:color w:val="212121"/>
          <w:sz w:val="13"/>
          <w:szCs w:val="13"/>
        </w:rPr>
        <w:t>MediaTypeFormatter</w:t>
      </w:r>
      <w:proofErr w:type="spellEnd"/>
      <w:r w:rsidRPr="00025F44">
        <w:rPr>
          <w:rFonts w:ascii="Arial" w:eastAsia="Times New Roman" w:hAnsi="Arial" w:cs="Arial"/>
          <w:color w:val="212121"/>
          <w:sz w:val="13"/>
          <w:szCs w:val="13"/>
        </w:rPr>
        <w:t xml:space="preserve"> into the Java Script Object Notation (JSON) and </w:t>
      </w:r>
      <w:proofErr w:type="spellStart"/>
      <w:r w:rsidRPr="00025F44">
        <w:rPr>
          <w:rFonts w:ascii="Arial" w:eastAsia="Times New Roman" w:hAnsi="Arial" w:cs="Arial"/>
          <w:color w:val="212121"/>
          <w:sz w:val="13"/>
          <w:szCs w:val="13"/>
        </w:rPr>
        <w:t>Extencible</w:t>
      </w:r>
      <w:proofErr w:type="spellEnd"/>
      <w:r w:rsidRPr="00025F44">
        <w:rPr>
          <w:rFonts w:ascii="Arial" w:eastAsia="Times New Roman" w:hAnsi="Arial" w:cs="Arial"/>
          <w:color w:val="212121"/>
          <w:sz w:val="13"/>
          <w:szCs w:val="13"/>
        </w:rPr>
        <w:t xml:space="preserve"> Markup Language (XML) formats.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110"/>
        </w:numPr>
        <w:shd w:val="clear" w:color="auto" w:fill="FFFFFF"/>
        <w:spacing w:before="100" w:beforeAutospacing="1" w:after="100" w:afterAutospacing="1" w:line="240" w:lineRule="auto"/>
        <w:rPr>
          <w:rFonts w:ascii="Arial" w:eastAsia="Times New Roman" w:hAnsi="Arial" w:cs="Arial"/>
          <w:color w:val="212121"/>
          <w:sz w:val="13"/>
          <w:szCs w:val="13"/>
        </w:rPr>
      </w:pPr>
      <w:hyperlink r:id="rId60" w:history="1">
        <w:r w:rsidRPr="00025F44">
          <w:rPr>
            <w:rFonts w:ascii="Arial" w:eastAsia="Times New Roman" w:hAnsi="Arial" w:cs="Arial"/>
            <w:color w:val="0000FF"/>
            <w:sz w:val="13"/>
          </w:rPr>
          <w:t>http://www.c-sharpcorner.com/UploadFile/2b481f/difference-between-Asp-Net-web-api-and-wc</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42: What is the </w:t>
      </w:r>
      <w:proofErr w:type="spellStart"/>
      <w:r w:rsidRPr="00025F44">
        <w:rPr>
          <w:rFonts w:ascii="Arial" w:eastAsia="Times New Roman" w:hAnsi="Arial" w:cs="Arial"/>
          <w:b/>
          <w:bCs/>
          <w:color w:val="212121"/>
          <w:sz w:val="28"/>
        </w:rPr>
        <w:t>PostBack</w:t>
      </w:r>
      <w:proofErr w:type="spellEnd"/>
      <w:r w:rsidRPr="00025F44">
        <w:rPr>
          <w:rFonts w:ascii="Arial" w:eastAsia="Times New Roman" w:hAnsi="Arial" w:cs="Arial"/>
          <w:b/>
          <w:bCs/>
          <w:color w:val="212121"/>
          <w:sz w:val="28"/>
        </w:rPr>
        <w:t xml:space="preserve"> property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 xml:space="preserve">Answer: If we create a web Page, which consists of one or more Web Controls that are configured to use </w:t>
      </w:r>
      <w:proofErr w:type="spellStart"/>
      <w:r w:rsidRPr="00025F44">
        <w:rPr>
          <w:rFonts w:ascii="Arial" w:eastAsia="Times New Roman" w:hAnsi="Arial" w:cs="Arial"/>
          <w:color w:val="212121"/>
          <w:sz w:val="13"/>
          <w:szCs w:val="13"/>
        </w:rPr>
        <w:t>AutoPostBack</w:t>
      </w:r>
      <w:proofErr w:type="spellEnd"/>
      <w:r w:rsidRPr="00025F44">
        <w:rPr>
          <w:rFonts w:ascii="Arial" w:eastAsia="Times New Roman" w:hAnsi="Arial" w:cs="Arial"/>
          <w:color w:val="212121"/>
          <w:sz w:val="13"/>
          <w:szCs w:val="13"/>
        </w:rPr>
        <w:t xml:space="preserve"> (Every Web controls will have their own </w:t>
      </w:r>
      <w:proofErr w:type="spellStart"/>
      <w:r w:rsidRPr="00025F44">
        <w:rPr>
          <w:rFonts w:ascii="Arial" w:eastAsia="Times New Roman" w:hAnsi="Arial" w:cs="Arial"/>
          <w:color w:val="212121"/>
          <w:sz w:val="13"/>
          <w:szCs w:val="13"/>
        </w:rPr>
        <w:t>AutoPostBack</w:t>
      </w:r>
      <w:proofErr w:type="spellEnd"/>
      <w:r w:rsidRPr="00025F44">
        <w:rPr>
          <w:rFonts w:ascii="Arial" w:eastAsia="Times New Roman" w:hAnsi="Arial" w:cs="Arial"/>
          <w:color w:val="212121"/>
          <w:sz w:val="13"/>
          <w:szCs w:val="13"/>
        </w:rPr>
        <w:t xml:space="preserve"> property), the ASP.NET adds a special </w:t>
      </w:r>
      <w:proofErr w:type="spellStart"/>
      <w:r w:rsidRPr="00025F44">
        <w:rPr>
          <w:rFonts w:ascii="Arial" w:eastAsia="Times New Roman" w:hAnsi="Arial" w:cs="Arial"/>
          <w:color w:val="212121"/>
          <w:sz w:val="13"/>
          <w:szCs w:val="13"/>
        </w:rPr>
        <w:t>JavaScipt</w:t>
      </w:r>
      <w:proofErr w:type="spellEnd"/>
      <w:r w:rsidRPr="00025F44">
        <w:rPr>
          <w:rFonts w:ascii="Arial" w:eastAsia="Times New Roman" w:hAnsi="Arial" w:cs="Arial"/>
          <w:color w:val="212121"/>
          <w:sz w:val="13"/>
          <w:szCs w:val="13"/>
        </w:rPr>
        <w:t xml:space="preserve"> function to the rendered HTML Page. This function is named _</w:t>
      </w:r>
      <w:proofErr w:type="spellStart"/>
      <w:r w:rsidRPr="00025F44">
        <w:rPr>
          <w:rFonts w:ascii="Arial" w:eastAsia="Times New Roman" w:hAnsi="Arial" w:cs="Arial"/>
          <w:color w:val="212121"/>
          <w:sz w:val="13"/>
          <w:szCs w:val="13"/>
        </w:rPr>
        <w:t>doPostBack</w:t>
      </w:r>
      <w:proofErr w:type="spellEnd"/>
      <w:r w:rsidRPr="00025F44">
        <w:rPr>
          <w:rFonts w:ascii="Arial" w:eastAsia="Times New Roman" w:hAnsi="Arial" w:cs="Arial"/>
          <w:color w:val="212121"/>
          <w:sz w:val="13"/>
          <w:szCs w:val="13"/>
        </w:rPr>
        <w:t xml:space="preserve">() . When Called, it triggers a </w:t>
      </w:r>
      <w:proofErr w:type="spellStart"/>
      <w:r w:rsidRPr="00025F44">
        <w:rPr>
          <w:rFonts w:ascii="Arial" w:eastAsia="Times New Roman" w:hAnsi="Arial" w:cs="Arial"/>
          <w:color w:val="212121"/>
          <w:sz w:val="13"/>
          <w:szCs w:val="13"/>
        </w:rPr>
        <w:t>PostBack</w:t>
      </w:r>
      <w:proofErr w:type="spellEnd"/>
      <w:r w:rsidRPr="00025F44">
        <w:rPr>
          <w:rFonts w:ascii="Arial" w:eastAsia="Times New Roman" w:hAnsi="Arial" w:cs="Arial"/>
          <w:color w:val="212121"/>
          <w:sz w:val="13"/>
          <w:szCs w:val="13"/>
        </w:rPr>
        <w:t>, sending data back to the web Server.</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ASP.NET also adds two additional hidden input fields that are used to pass information back to the server. This information consists of ID of the Control that raised the event and any additional information if needed. These fields will empty initially as shown below,</w:t>
      </w:r>
    </w:p>
    <w:p w:rsidR="00025F44" w:rsidRPr="00025F44" w:rsidRDefault="00025F44" w:rsidP="00025F44">
      <w:pPr>
        <w:numPr>
          <w:ilvl w:val="0"/>
          <w:numId w:val="1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&lt;input type=</w:t>
      </w:r>
      <w:r w:rsidRPr="00025F44">
        <w:rPr>
          <w:rFonts w:ascii="Consolas" w:eastAsia="Times New Roman" w:hAnsi="Consolas" w:cs="Consolas"/>
          <w:color w:val="0000FF"/>
          <w:sz w:val="11"/>
        </w:rPr>
        <w:t>"hidden"</w:t>
      </w:r>
      <w:r w:rsidRPr="00025F44">
        <w:rPr>
          <w:rFonts w:ascii="Consolas" w:eastAsia="Times New Roman" w:hAnsi="Consolas" w:cs="Consolas"/>
          <w:color w:val="000000"/>
          <w:sz w:val="11"/>
          <w:szCs w:val="11"/>
          <w:bdr w:val="none" w:sz="0" w:space="0" w:color="auto" w:frame="1"/>
        </w:rPr>
        <w:t> name=</w:t>
      </w:r>
      <w:r w:rsidRPr="00025F44">
        <w:rPr>
          <w:rFonts w:ascii="Consolas" w:eastAsia="Times New Roman" w:hAnsi="Consolas" w:cs="Consolas"/>
          <w:color w:val="0000FF"/>
          <w:sz w:val="11"/>
        </w:rPr>
        <w:t>"__EVENTTARGET"</w:t>
      </w:r>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"__EVENTTARGET"</w:t>
      </w:r>
      <w:r w:rsidRPr="00025F44">
        <w:rPr>
          <w:rFonts w:ascii="Consolas" w:eastAsia="Times New Roman" w:hAnsi="Consolas" w:cs="Consolas"/>
          <w:color w:val="000000"/>
          <w:sz w:val="11"/>
          <w:szCs w:val="11"/>
          <w:bdr w:val="none" w:sz="0" w:space="0" w:color="auto" w:frame="1"/>
        </w:rPr>
        <w:t> value=</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numPr>
          <w:ilvl w:val="0"/>
          <w:numId w:val="1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&lt;input type=</w:t>
      </w:r>
      <w:r w:rsidRPr="00025F44">
        <w:rPr>
          <w:rFonts w:ascii="Consolas" w:eastAsia="Times New Roman" w:hAnsi="Consolas" w:cs="Consolas"/>
          <w:color w:val="0000FF"/>
          <w:sz w:val="11"/>
        </w:rPr>
        <w:t>"hidden"</w:t>
      </w:r>
      <w:r w:rsidRPr="00025F44">
        <w:rPr>
          <w:rFonts w:ascii="Consolas" w:eastAsia="Times New Roman" w:hAnsi="Consolas" w:cs="Consolas"/>
          <w:color w:val="000000"/>
          <w:sz w:val="11"/>
          <w:szCs w:val="11"/>
          <w:bdr w:val="none" w:sz="0" w:space="0" w:color="auto" w:frame="1"/>
        </w:rPr>
        <w:t> name=</w:t>
      </w:r>
      <w:r w:rsidRPr="00025F44">
        <w:rPr>
          <w:rFonts w:ascii="Consolas" w:eastAsia="Times New Roman" w:hAnsi="Consolas" w:cs="Consolas"/>
          <w:color w:val="0000FF"/>
          <w:sz w:val="11"/>
        </w:rPr>
        <w:t>"__EVENTARGUMENT"</w:t>
      </w:r>
      <w:r w:rsidRPr="00025F44">
        <w:rPr>
          <w:rFonts w:ascii="Consolas" w:eastAsia="Times New Roman" w:hAnsi="Consolas" w:cs="Consolas"/>
          <w:color w:val="000000"/>
          <w:sz w:val="11"/>
          <w:szCs w:val="11"/>
          <w:bdr w:val="none" w:sz="0" w:space="0" w:color="auto" w:frame="1"/>
        </w:rPr>
        <w:t> id=</w:t>
      </w:r>
      <w:r w:rsidRPr="00025F44">
        <w:rPr>
          <w:rFonts w:ascii="Consolas" w:eastAsia="Times New Roman" w:hAnsi="Consolas" w:cs="Consolas"/>
          <w:color w:val="0000FF"/>
          <w:sz w:val="11"/>
        </w:rPr>
        <w:t>"__EVENTARGUMENT"</w:t>
      </w:r>
      <w:r w:rsidRPr="00025F44">
        <w:rPr>
          <w:rFonts w:ascii="Consolas" w:eastAsia="Times New Roman" w:hAnsi="Consolas" w:cs="Consolas"/>
          <w:color w:val="000000"/>
          <w:sz w:val="11"/>
          <w:szCs w:val="11"/>
          <w:bdr w:val="none" w:sz="0" w:space="0" w:color="auto" w:frame="1"/>
        </w:rPr>
        <w:t> value=</w:t>
      </w:r>
      <w:r w:rsidRPr="00025F44">
        <w:rPr>
          <w:rFonts w:ascii="Consolas" w:eastAsia="Times New Roman" w:hAnsi="Consolas" w:cs="Consolas"/>
          <w:color w:val="0000FF"/>
          <w:sz w:val="11"/>
        </w:rPr>
        <w:t>""</w:t>
      </w:r>
      <w:r w:rsidRPr="00025F44">
        <w:rPr>
          <w:rFonts w:ascii="Consolas" w:eastAsia="Times New Roman" w:hAnsi="Consolas" w:cs="Consolas"/>
          <w:color w:val="000000"/>
          <w:sz w:val="11"/>
          <w:szCs w:val="11"/>
          <w:bdr w:val="none" w:sz="0" w:space="0" w:color="auto" w:frame="1"/>
        </w:rPr>
        <w:t> /&gt;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 xml:space="preserve">The following actions will be taken place when a user changes a control that has the </w:t>
      </w:r>
      <w:proofErr w:type="spellStart"/>
      <w:r w:rsidRPr="00025F44">
        <w:rPr>
          <w:rFonts w:ascii="Arial" w:eastAsia="Times New Roman" w:hAnsi="Arial" w:cs="Arial"/>
          <w:color w:val="212121"/>
          <w:sz w:val="13"/>
          <w:szCs w:val="13"/>
          <w:shd w:val="clear" w:color="auto" w:fill="FFFFFF"/>
        </w:rPr>
        <w:t>AutoPostBack</w:t>
      </w:r>
      <w:proofErr w:type="spellEnd"/>
      <w:r w:rsidRPr="00025F44">
        <w:rPr>
          <w:rFonts w:ascii="Arial" w:eastAsia="Times New Roman" w:hAnsi="Arial" w:cs="Arial"/>
          <w:color w:val="212121"/>
          <w:sz w:val="13"/>
          <w:szCs w:val="13"/>
          <w:shd w:val="clear" w:color="auto" w:fill="FFFFFF"/>
        </w:rPr>
        <w:t xml:space="preserve"> property set to true: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On the client side, the JavaScript _</w:t>
      </w:r>
      <w:proofErr w:type="spellStart"/>
      <w:r w:rsidRPr="00025F44">
        <w:rPr>
          <w:rFonts w:ascii="Arial" w:eastAsia="Times New Roman" w:hAnsi="Arial" w:cs="Arial"/>
          <w:color w:val="212121"/>
          <w:sz w:val="13"/>
          <w:szCs w:val="13"/>
        </w:rPr>
        <w:t>doPostBack</w:t>
      </w:r>
      <w:proofErr w:type="spellEnd"/>
      <w:r w:rsidRPr="00025F44">
        <w:rPr>
          <w:rFonts w:ascii="Arial" w:eastAsia="Times New Roman" w:hAnsi="Arial" w:cs="Arial"/>
          <w:color w:val="212121"/>
          <w:sz w:val="13"/>
          <w:szCs w:val="13"/>
        </w:rPr>
        <w:t xml:space="preserve"> function is invoked, and the page is resubmitted to the server.</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ASP.NET re-creates the Page object using the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file.</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ASP.NET retrieves state information from the hidden view state field and updates the controls accordingly.</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The </w:t>
      </w:r>
      <w:proofErr w:type="spellStart"/>
      <w:r w:rsidRPr="00025F44">
        <w:rPr>
          <w:rFonts w:ascii="Arial" w:eastAsia="Times New Roman" w:hAnsi="Arial" w:cs="Arial"/>
          <w:color w:val="212121"/>
          <w:sz w:val="13"/>
          <w:szCs w:val="13"/>
        </w:rPr>
        <w:t>Page.Load</w:t>
      </w:r>
      <w:proofErr w:type="spellEnd"/>
      <w:r w:rsidRPr="00025F44">
        <w:rPr>
          <w:rFonts w:ascii="Arial" w:eastAsia="Times New Roman" w:hAnsi="Arial" w:cs="Arial"/>
          <w:color w:val="212121"/>
          <w:sz w:val="13"/>
          <w:szCs w:val="13"/>
        </w:rPr>
        <w:t xml:space="preserve"> event is fired.</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appropriate change event is fired for the control. (If more than one control has been changed, the order of change events is undetermined.)</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The </w:t>
      </w:r>
      <w:proofErr w:type="spellStart"/>
      <w:r w:rsidRPr="00025F44">
        <w:rPr>
          <w:rFonts w:ascii="Arial" w:eastAsia="Times New Roman" w:hAnsi="Arial" w:cs="Arial"/>
          <w:color w:val="212121"/>
          <w:sz w:val="13"/>
          <w:szCs w:val="13"/>
        </w:rPr>
        <w:t>Page.PreRender</w:t>
      </w:r>
      <w:proofErr w:type="spellEnd"/>
      <w:r w:rsidRPr="00025F44">
        <w:rPr>
          <w:rFonts w:ascii="Arial" w:eastAsia="Times New Roman" w:hAnsi="Arial" w:cs="Arial"/>
          <w:color w:val="212121"/>
          <w:sz w:val="13"/>
          <w:szCs w:val="13"/>
        </w:rPr>
        <w:t xml:space="preserve"> event fires, and the page is rendered (transformed from a set of objects to an HTML page).</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Finally, the </w:t>
      </w:r>
      <w:proofErr w:type="spellStart"/>
      <w:r w:rsidRPr="00025F44">
        <w:rPr>
          <w:rFonts w:ascii="Arial" w:eastAsia="Times New Roman" w:hAnsi="Arial" w:cs="Arial"/>
          <w:color w:val="212121"/>
          <w:sz w:val="13"/>
          <w:szCs w:val="13"/>
        </w:rPr>
        <w:t>Page.Unload</w:t>
      </w:r>
      <w:proofErr w:type="spellEnd"/>
      <w:r w:rsidRPr="00025F44">
        <w:rPr>
          <w:rFonts w:ascii="Arial" w:eastAsia="Times New Roman" w:hAnsi="Arial" w:cs="Arial"/>
          <w:color w:val="212121"/>
          <w:sz w:val="13"/>
          <w:szCs w:val="13"/>
        </w:rPr>
        <w:t xml:space="preserve"> event is fired.</w:t>
      </w:r>
    </w:p>
    <w:p w:rsidR="00025F44" w:rsidRPr="00025F44" w:rsidRDefault="00025F44" w:rsidP="00025F44">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new page is sent to the client.</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113"/>
        </w:numPr>
        <w:shd w:val="clear" w:color="auto" w:fill="FFFFFF"/>
        <w:spacing w:before="100" w:beforeAutospacing="1" w:after="100" w:afterAutospacing="1" w:line="240" w:lineRule="auto"/>
        <w:rPr>
          <w:rFonts w:ascii="Arial" w:eastAsia="Times New Roman" w:hAnsi="Arial" w:cs="Arial"/>
          <w:color w:val="212121"/>
          <w:sz w:val="13"/>
          <w:szCs w:val="13"/>
        </w:rPr>
      </w:pPr>
      <w:hyperlink r:id="rId61" w:history="1">
        <w:r w:rsidRPr="00025F44">
          <w:rPr>
            <w:rFonts w:ascii="Arial" w:eastAsia="Times New Roman" w:hAnsi="Arial" w:cs="Arial"/>
            <w:color w:val="0000FF"/>
            <w:sz w:val="13"/>
          </w:rPr>
          <w:t xml:space="preserve">What is </w:t>
        </w:r>
        <w:proofErr w:type="spellStart"/>
        <w:r w:rsidRPr="00025F44">
          <w:rPr>
            <w:rFonts w:ascii="Arial" w:eastAsia="Times New Roman" w:hAnsi="Arial" w:cs="Arial"/>
            <w:color w:val="0000FF"/>
            <w:sz w:val="13"/>
          </w:rPr>
          <w:t>PostBack</w:t>
        </w:r>
        <w:proofErr w:type="spellEnd"/>
        <w:r w:rsidRPr="00025F44">
          <w:rPr>
            <w:rFonts w:ascii="Arial" w:eastAsia="Times New Roman" w:hAnsi="Arial" w:cs="Arial"/>
            <w:color w:val="0000FF"/>
            <w:sz w:val="13"/>
          </w:rPr>
          <w:t xml:space="preserve">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43: Explain Cookie-less Session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xml:space="preserve"> By default a session uses a cookie in the background. To enable a cookie-less session, we need to change some configuration in the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file. Follow these steps:</w:t>
      </w:r>
    </w:p>
    <w:p w:rsidR="00025F44" w:rsidRPr="00025F44" w:rsidRDefault="00025F44" w:rsidP="00025F44">
      <w:pPr>
        <w:numPr>
          <w:ilvl w:val="0"/>
          <w:numId w:val="1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Open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file.</w:t>
      </w:r>
    </w:p>
    <w:p w:rsidR="00025F44" w:rsidRPr="00025F44" w:rsidRDefault="00025F44" w:rsidP="00025F44">
      <w:pPr>
        <w:numPr>
          <w:ilvl w:val="0"/>
          <w:numId w:val="1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Add a &lt;</w:t>
      </w:r>
      <w:proofErr w:type="spellStart"/>
      <w:r w:rsidRPr="00025F44">
        <w:rPr>
          <w:rFonts w:ascii="Arial" w:eastAsia="Times New Roman" w:hAnsi="Arial" w:cs="Arial"/>
          <w:color w:val="212121"/>
          <w:sz w:val="13"/>
          <w:szCs w:val="13"/>
        </w:rPr>
        <w:t>sessionState</w:t>
      </w:r>
      <w:proofErr w:type="spellEnd"/>
      <w:r w:rsidRPr="00025F44">
        <w:rPr>
          <w:rFonts w:ascii="Arial" w:eastAsia="Times New Roman" w:hAnsi="Arial" w:cs="Arial"/>
          <w:color w:val="212121"/>
          <w:sz w:val="13"/>
          <w:szCs w:val="13"/>
        </w:rPr>
        <w:t>&gt; tag under &lt;system.web&gt; tag.</w:t>
      </w:r>
    </w:p>
    <w:p w:rsidR="00025F44" w:rsidRPr="00025F44" w:rsidRDefault="00025F44" w:rsidP="00025F44">
      <w:pPr>
        <w:numPr>
          <w:ilvl w:val="0"/>
          <w:numId w:val="11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Add an attribute "</w:t>
      </w:r>
      <w:proofErr w:type="spellStart"/>
      <w:r w:rsidRPr="00025F44">
        <w:rPr>
          <w:rFonts w:ascii="Arial" w:eastAsia="Times New Roman" w:hAnsi="Arial" w:cs="Arial"/>
          <w:color w:val="212121"/>
          <w:sz w:val="13"/>
          <w:szCs w:val="13"/>
        </w:rPr>
        <w:t>cookieless</w:t>
      </w:r>
      <w:proofErr w:type="spellEnd"/>
      <w:r w:rsidRPr="00025F44">
        <w:rPr>
          <w:rFonts w:ascii="Arial" w:eastAsia="Times New Roman" w:hAnsi="Arial" w:cs="Arial"/>
          <w:color w:val="212121"/>
          <w:sz w:val="13"/>
          <w:szCs w:val="13"/>
        </w:rPr>
        <w:t>" in the &lt;</w:t>
      </w:r>
      <w:proofErr w:type="spellStart"/>
      <w:r w:rsidRPr="00025F44">
        <w:rPr>
          <w:rFonts w:ascii="Arial" w:eastAsia="Times New Roman" w:hAnsi="Arial" w:cs="Arial"/>
          <w:color w:val="212121"/>
          <w:sz w:val="13"/>
          <w:szCs w:val="13"/>
        </w:rPr>
        <w:t>sessionState</w:t>
      </w:r>
      <w:proofErr w:type="spellEnd"/>
      <w:r w:rsidRPr="00025F44">
        <w:rPr>
          <w:rFonts w:ascii="Arial" w:eastAsia="Times New Roman" w:hAnsi="Arial" w:cs="Arial"/>
          <w:color w:val="212121"/>
          <w:sz w:val="13"/>
          <w:szCs w:val="13"/>
        </w:rPr>
        <w:t>&gt; tag and set its value to "AutoDetect" like below:</w:t>
      </w:r>
    </w:p>
    <w:p w:rsidR="00025F44" w:rsidRPr="00025F44" w:rsidRDefault="00025F44" w:rsidP="00025F44">
      <w:pPr>
        <w:numPr>
          <w:ilvl w:val="1"/>
          <w:numId w:val="1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&lt;sessionState cookieless=</w:t>
      </w:r>
      <w:r w:rsidRPr="00025F44">
        <w:rPr>
          <w:rFonts w:ascii="Consolas" w:eastAsia="Times New Roman" w:hAnsi="Consolas" w:cs="Consolas"/>
          <w:color w:val="0000FF"/>
          <w:sz w:val="11"/>
        </w:rPr>
        <w:t>"AutoDetect"</w:t>
      </w:r>
      <w:r w:rsidRPr="00025F44">
        <w:rPr>
          <w:rFonts w:ascii="Consolas" w:eastAsia="Times New Roman" w:hAnsi="Consolas" w:cs="Consolas"/>
          <w:color w:val="000000"/>
          <w:sz w:val="11"/>
          <w:szCs w:val="11"/>
          <w:bdr w:val="none" w:sz="0" w:space="0" w:color="auto" w:frame="1"/>
        </w:rPr>
        <w:t> regenerateExpiredSessionId=</w:t>
      </w:r>
      <w:r w:rsidRPr="00025F44">
        <w:rPr>
          <w:rFonts w:ascii="Consolas" w:eastAsia="Times New Roman" w:hAnsi="Consolas" w:cs="Consolas"/>
          <w:color w:val="0000FF"/>
          <w:sz w:val="11"/>
        </w:rPr>
        <w:t>"true"</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possible values for "</w:t>
      </w:r>
      <w:proofErr w:type="spellStart"/>
      <w:r w:rsidRPr="00025F44">
        <w:rPr>
          <w:rFonts w:ascii="Arial" w:eastAsia="Times New Roman" w:hAnsi="Arial" w:cs="Arial"/>
          <w:b/>
          <w:bCs/>
          <w:color w:val="212121"/>
          <w:sz w:val="13"/>
        </w:rPr>
        <w:t>cookieless</w:t>
      </w:r>
      <w:proofErr w:type="spellEnd"/>
      <w:r w:rsidRPr="00025F44">
        <w:rPr>
          <w:rFonts w:ascii="Arial" w:eastAsia="Times New Roman" w:hAnsi="Arial" w:cs="Arial"/>
          <w:color w:val="212121"/>
          <w:sz w:val="13"/>
          <w:szCs w:val="13"/>
        </w:rPr>
        <w:t>" attribute are:</w:t>
      </w:r>
    </w:p>
    <w:p w:rsidR="00025F44" w:rsidRPr="00025F44" w:rsidRDefault="00025F44" w:rsidP="00025F44">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AutoDetect:</w:t>
      </w:r>
      <w:r w:rsidRPr="00025F44">
        <w:rPr>
          <w:rFonts w:ascii="Arial" w:eastAsia="Times New Roman" w:hAnsi="Arial" w:cs="Arial"/>
          <w:color w:val="212121"/>
          <w:sz w:val="13"/>
          <w:szCs w:val="13"/>
        </w:rPr>
        <w:t> Session uses background cookie if cookies are enabled. If cookies are disabled, then the URL is used to store session information.</w:t>
      </w:r>
      <w:r w:rsidRPr="00025F44">
        <w:rPr>
          <w:rFonts w:ascii="Arial" w:eastAsia="Times New Roman" w:hAnsi="Arial" w:cs="Arial"/>
          <w:color w:val="212121"/>
          <w:sz w:val="13"/>
          <w:szCs w:val="13"/>
        </w:rPr>
        <w:br/>
      </w:r>
    </w:p>
    <w:p w:rsidR="00025F44" w:rsidRPr="00025F44" w:rsidRDefault="00025F44" w:rsidP="00025F44">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UseCookie</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t>Session always use background cookie. This is default.</w:t>
      </w:r>
      <w:r w:rsidRPr="00025F44">
        <w:rPr>
          <w:rFonts w:ascii="Arial" w:eastAsia="Times New Roman" w:hAnsi="Arial" w:cs="Arial"/>
          <w:color w:val="212121"/>
          <w:sz w:val="13"/>
          <w:szCs w:val="13"/>
        </w:rPr>
        <w:br/>
      </w:r>
    </w:p>
    <w:p w:rsidR="00025F44" w:rsidRPr="00025F44" w:rsidRDefault="00025F44" w:rsidP="00025F44">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UseDeviceProfile</w:t>
      </w:r>
      <w:proofErr w:type="spellEnd"/>
      <w:r w:rsidRPr="00025F44">
        <w:rPr>
          <w:rFonts w:ascii="Arial" w:eastAsia="Times New Roman" w:hAnsi="Arial" w:cs="Arial"/>
          <w:b/>
          <w:bCs/>
          <w:color w:val="212121"/>
          <w:sz w:val="13"/>
        </w:rPr>
        <w:t>:</w:t>
      </w:r>
      <w:r w:rsidRPr="00025F44">
        <w:rPr>
          <w:rFonts w:ascii="Arial" w:eastAsia="Times New Roman" w:hAnsi="Arial" w:cs="Arial"/>
          <w:color w:val="212121"/>
          <w:sz w:val="13"/>
          <w:szCs w:val="13"/>
        </w:rPr>
        <w:t> Session uses background cookie if browser supports cookies else URL is used.</w:t>
      </w:r>
      <w:r w:rsidRPr="00025F44">
        <w:rPr>
          <w:rFonts w:ascii="Arial" w:eastAsia="Times New Roman" w:hAnsi="Arial" w:cs="Arial"/>
          <w:color w:val="212121"/>
          <w:sz w:val="13"/>
          <w:szCs w:val="13"/>
        </w:rPr>
        <w:br/>
      </w:r>
    </w:p>
    <w:p w:rsidR="00025F44" w:rsidRPr="00025F44" w:rsidRDefault="00025F44" w:rsidP="00025F44">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b/>
          <w:bCs/>
          <w:color w:val="212121"/>
          <w:sz w:val="13"/>
        </w:rPr>
        <w:t>UseUri</w:t>
      </w:r>
      <w:proofErr w:type="spellEnd"/>
      <w:r w:rsidRPr="00025F44">
        <w:rPr>
          <w:rFonts w:ascii="Arial" w:eastAsia="Times New Roman" w:hAnsi="Arial" w:cs="Arial"/>
          <w:b/>
          <w:bCs/>
          <w:color w:val="212121"/>
          <w:sz w:val="13"/>
        </w:rPr>
        <w:t>: </w:t>
      </w:r>
      <w:r w:rsidRPr="00025F44">
        <w:rPr>
          <w:rFonts w:ascii="Arial" w:eastAsia="Times New Roman" w:hAnsi="Arial" w:cs="Arial"/>
          <w:color w:val="212121"/>
          <w:sz w:val="13"/>
          <w:szCs w:val="13"/>
        </w:rPr>
        <w:t>Session always use URL.</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t>
      </w:r>
      <w:proofErr w:type="spellStart"/>
      <w:r w:rsidRPr="00025F44">
        <w:rPr>
          <w:rFonts w:ascii="Arial" w:eastAsia="Times New Roman" w:hAnsi="Arial" w:cs="Arial"/>
          <w:b/>
          <w:bCs/>
          <w:color w:val="212121"/>
          <w:sz w:val="13"/>
        </w:rPr>
        <w:t>regenerateExpiredSessionId</w:t>
      </w:r>
      <w:proofErr w:type="spellEnd"/>
      <w:r w:rsidRPr="00025F44">
        <w:rPr>
          <w:rFonts w:ascii="Arial" w:eastAsia="Times New Roman" w:hAnsi="Arial" w:cs="Arial"/>
          <w:color w:val="212121"/>
          <w:sz w:val="13"/>
          <w:szCs w:val="13"/>
        </w:rPr>
        <w:t xml:space="preserve">" is used to ensure that if a </w:t>
      </w:r>
      <w:proofErr w:type="spellStart"/>
      <w:r w:rsidRPr="00025F44">
        <w:rPr>
          <w:rFonts w:ascii="Arial" w:eastAsia="Times New Roman" w:hAnsi="Arial" w:cs="Arial"/>
          <w:color w:val="212121"/>
          <w:sz w:val="13"/>
          <w:szCs w:val="13"/>
        </w:rPr>
        <w:t>cookieless</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url</w:t>
      </w:r>
      <w:proofErr w:type="spellEnd"/>
      <w:r w:rsidRPr="00025F44">
        <w:rPr>
          <w:rFonts w:ascii="Arial" w:eastAsia="Times New Roman" w:hAnsi="Arial" w:cs="Arial"/>
          <w:color w:val="212121"/>
          <w:sz w:val="13"/>
          <w:szCs w:val="13"/>
        </w:rPr>
        <w:t xml:space="preserve"> is expired a new </w:t>
      </w:r>
      <w:proofErr w:type="spellStart"/>
      <w:r w:rsidRPr="00025F44">
        <w:rPr>
          <w:rFonts w:ascii="Arial" w:eastAsia="Times New Roman" w:hAnsi="Arial" w:cs="Arial"/>
          <w:color w:val="212121"/>
          <w:sz w:val="13"/>
          <w:szCs w:val="13"/>
        </w:rPr>
        <w:t>new</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url</w:t>
      </w:r>
      <w:proofErr w:type="spellEnd"/>
      <w:r w:rsidRPr="00025F44">
        <w:rPr>
          <w:rFonts w:ascii="Arial" w:eastAsia="Times New Roman" w:hAnsi="Arial" w:cs="Arial"/>
          <w:color w:val="212121"/>
          <w:sz w:val="13"/>
          <w:szCs w:val="13"/>
        </w:rPr>
        <w:t xml:space="preserve"> is created with a new session. And if the same </w:t>
      </w:r>
      <w:proofErr w:type="spellStart"/>
      <w:r w:rsidRPr="00025F44">
        <w:rPr>
          <w:rFonts w:ascii="Arial" w:eastAsia="Times New Roman" w:hAnsi="Arial" w:cs="Arial"/>
          <w:color w:val="212121"/>
          <w:sz w:val="13"/>
          <w:szCs w:val="13"/>
        </w:rPr>
        <w:t>cookieless</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url</w:t>
      </w:r>
      <w:proofErr w:type="spellEnd"/>
      <w:r w:rsidRPr="00025F44">
        <w:rPr>
          <w:rFonts w:ascii="Arial" w:eastAsia="Times New Roman" w:hAnsi="Arial" w:cs="Arial"/>
          <w:color w:val="212121"/>
          <w:sz w:val="13"/>
          <w:szCs w:val="13"/>
        </w:rPr>
        <w:t xml:space="preserve"> is being used by multiple users </w:t>
      </w:r>
      <w:proofErr w:type="spellStart"/>
      <w:r w:rsidRPr="00025F44">
        <w:rPr>
          <w:rFonts w:ascii="Arial" w:eastAsia="Times New Roman" w:hAnsi="Arial" w:cs="Arial"/>
          <w:color w:val="212121"/>
          <w:sz w:val="13"/>
          <w:szCs w:val="13"/>
        </w:rPr>
        <w:t>an</w:t>
      </w:r>
      <w:proofErr w:type="spellEnd"/>
      <w:r w:rsidRPr="00025F44">
        <w:rPr>
          <w:rFonts w:ascii="Arial" w:eastAsia="Times New Roman" w:hAnsi="Arial" w:cs="Arial"/>
          <w:color w:val="212121"/>
          <w:sz w:val="13"/>
          <w:szCs w:val="13"/>
        </w:rPr>
        <w:t xml:space="preserve"> the same time, they all get a new regenerated session </w:t>
      </w:r>
      <w:proofErr w:type="spellStart"/>
      <w:r w:rsidRPr="00025F44">
        <w:rPr>
          <w:rFonts w:ascii="Arial" w:eastAsia="Times New Roman" w:hAnsi="Arial" w:cs="Arial"/>
          <w:color w:val="212121"/>
          <w:sz w:val="13"/>
          <w:szCs w:val="13"/>
        </w:rPr>
        <w:t>url</w:t>
      </w:r>
      <w:proofErr w:type="spellEnd"/>
      <w:r w:rsidRPr="00025F44">
        <w:rPr>
          <w:rFonts w:ascii="Arial" w:eastAsia="Times New Roman" w:hAnsi="Arial" w:cs="Arial"/>
          <w:color w:val="212121"/>
          <w:sz w:val="13"/>
          <w:szCs w:val="13"/>
        </w:rPr>
        <w: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For further info click on the link:</w:t>
      </w:r>
    </w:p>
    <w:p w:rsidR="00025F44" w:rsidRPr="00025F44" w:rsidRDefault="00025F44" w:rsidP="00025F44">
      <w:pPr>
        <w:numPr>
          <w:ilvl w:val="0"/>
          <w:numId w:val="116"/>
        </w:numPr>
        <w:shd w:val="clear" w:color="auto" w:fill="FFFFFF"/>
        <w:spacing w:before="100" w:beforeAutospacing="1" w:after="100" w:afterAutospacing="1" w:line="240" w:lineRule="auto"/>
        <w:rPr>
          <w:rFonts w:ascii="Arial" w:eastAsia="Times New Roman" w:hAnsi="Arial" w:cs="Arial"/>
          <w:color w:val="212121"/>
          <w:sz w:val="13"/>
          <w:szCs w:val="13"/>
        </w:rPr>
      </w:pPr>
      <w:hyperlink r:id="rId62" w:history="1">
        <w:r w:rsidRPr="00025F44">
          <w:rPr>
            <w:rFonts w:ascii="Arial" w:eastAsia="Times New Roman" w:hAnsi="Arial" w:cs="Arial"/>
            <w:color w:val="0000FF"/>
            <w:sz w:val="13"/>
          </w:rPr>
          <w:t>Using Cookie-less Session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lastRenderedPageBreak/>
        <w:t>Question 44: What is Themes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A theme decides the look and feel of the website. It is a collection of files that define the looks of a page. It can include skin files, CSS files &amp; images.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We define themes in a special </w:t>
      </w:r>
      <w:proofErr w:type="spellStart"/>
      <w:r w:rsidRPr="00025F44">
        <w:rPr>
          <w:rFonts w:ascii="Arial" w:eastAsia="Times New Roman" w:hAnsi="Arial" w:cs="Arial"/>
          <w:color w:val="212121"/>
          <w:sz w:val="13"/>
          <w:szCs w:val="13"/>
        </w:rPr>
        <w:t>App_Themes</w:t>
      </w:r>
      <w:proofErr w:type="spellEnd"/>
      <w:r w:rsidRPr="00025F44">
        <w:rPr>
          <w:rFonts w:ascii="Arial" w:eastAsia="Times New Roman" w:hAnsi="Arial" w:cs="Arial"/>
          <w:color w:val="212121"/>
          <w:sz w:val="13"/>
          <w:szCs w:val="13"/>
        </w:rPr>
        <w:t xml:space="preserve"> folder. Inside this folder is one or more subfolders named Theme1, Theme2 etc. that define the actual themes. The theme property is applied late in the page's life cycle, effectively overriding any customization you may have for individual controls on your page. </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How to apply themes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There are 3 different options to apply themes to our website:</w:t>
      </w:r>
    </w:p>
    <w:p w:rsidR="00025F44" w:rsidRPr="00025F44" w:rsidRDefault="00025F44" w:rsidP="00025F44">
      <w:pPr>
        <w:numPr>
          <w:ilvl w:val="0"/>
          <w:numId w:val="11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Setting the theme at the page level: the Theme attribute is added to the page directive of the page. </w:t>
      </w:r>
    </w:p>
    <w:p w:rsidR="00025F44" w:rsidRPr="00025F44" w:rsidRDefault="00025F44" w:rsidP="00025F44">
      <w:pPr>
        <w:numPr>
          <w:ilvl w:val="1"/>
          <w:numId w:val="1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 Page Language=</w:t>
      </w:r>
      <w:r w:rsidRPr="00025F44">
        <w:rPr>
          <w:rFonts w:ascii="Consolas" w:eastAsia="Times New Roman" w:hAnsi="Consolas" w:cs="Consolas"/>
          <w:color w:val="0000FF"/>
          <w:sz w:val="11"/>
        </w:rPr>
        <w:t>"C#"</w:t>
      </w:r>
      <w:r w:rsidRPr="00025F44">
        <w:rPr>
          <w:rFonts w:ascii="Consolas" w:eastAsia="Times New Roman" w:hAnsi="Consolas" w:cs="Consolas"/>
          <w:color w:val="000000"/>
          <w:sz w:val="11"/>
          <w:szCs w:val="11"/>
          <w:bdr w:val="none" w:sz="0" w:space="0" w:color="auto" w:frame="1"/>
        </w:rPr>
        <w:t> AutoEventWireup=</w:t>
      </w:r>
      <w:r w:rsidRPr="00025F44">
        <w:rPr>
          <w:rFonts w:ascii="Consolas" w:eastAsia="Times New Roman" w:hAnsi="Consolas" w:cs="Consolas"/>
          <w:color w:val="0000FF"/>
          <w:sz w:val="11"/>
        </w:rPr>
        <w:t>"true"</w:t>
      </w:r>
      <w:r w:rsidRPr="00025F44">
        <w:rPr>
          <w:rFonts w:ascii="Consolas" w:eastAsia="Times New Roman" w:hAnsi="Consolas" w:cs="Consolas"/>
          <w:color w:val="000000"/>
          <w:sz w:val="11"/>
          <w:szCs w:val="11"/>
          <w:bdr w:val="none" w:sz="0" w:space="0" w:color="auto" w:frame="1"/>
        </w:rPr>
        <w:t> CodeFile=</w:t>
      </w:r>
      <w:r w:rsidRPr="00025F44">
        <w:rPr>
          <w:rFonts w:ascii="Consolas" w:eastAsia="Times New Roman" w:hAnsi="Consolas" w:cs="Consolas"/>
          <w:color w:val="0000FF"/>
          <w:sz w:val="11"/>
        </w:rPr>
        <w:t>"Default.aspx.cs"</w:t>
      </w:r>
      <w:r w:rsidRPr="00025F44">
        <w:rPr>
          <w:rFonts w:ascii="Consolas" w:eastAsia="Times New Roman" w:hAnsi="Consolas" w:cs="Consolas"/>
          <w:color w:val="000000"/>
          <w:sz w:val="11"/>
          <w:szCs w:val="11"/>
          <w:bdr w:val="none" w:sz="0" w:space="0" w:color="auto" w:frame="1"/>
        </w:rPr>
        <w:t>Inherits=</w:t>
      </w:r>
      <w:r w:rsidRPr="00025F44">
        <w:rPr>
          <w:rFonts w:ascii="Consolas" w:eastAsia="Times New Roman" w:hAnsi="Consolas" w:cs="Consolas"/>
          <w:color w:val="0000FF"/>
          <w:sz w:val="11"/>
        </w:rPr>
        <w:t>"Default"</w:t>
      </w:r>
      <w:r w:rsidRPr="00025F44">
        <w:rPr>
          <w:rFonts w:ascii="Consolas" w:eastAsia="Times New Roman" w:hAnsi="Consolas" w:cs="Consolas"/>
          <w:color w:val="000000"/>
          <w:sz w:val="11"/>
          <w:szCs w:val="11"/>
          <w:bdr w:val="none" w:sz="0" w:space="0" w:color="auto" w:frame="1"/>
        </w:rPr>
        <w:t> Theme=</w:t>
      </w:r>
      <w:r w:rsidRPr="00025F44">
        <w:rPr>
          <w:rFonts w:ascii="Consolas" w:eastAsia="Times New Roman" w:hAnsi="Consolas" w:cs="Consolas"/>
          <w:color w:val="0000FF"/>
          <w:sz w:val="11"/>
        </w:rPr>
        <w:t>"Theme1"</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0"/>
          <w:numId w:val="11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Setting the theme at the site level: to set the theme for the entire website you can set the theme in the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of the website. Open the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file and locate the &lt;pages&gt; element and add the theme attribute to it:</w:t>
      </w:r>
    </w:p>
    <w:p w:rsidR="00025F44" w:rsidRPr="00025F44" w:rsidRDefault="00025F44" w:rsidP="00025F44">
      <w:pPr>
        <w:numPr>
          <w:ilvl w:val="1"/>
          <w:numId w:val="1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&lt;pages theme=</w:t>
      </w:r>
      <w:r w:rsidRPr="00025F44">
        <w:rPr>
          <w:rFonts w:ascii="Consolas" w:eastAsia="Times New Roman" w:hAnsi="Consolas" w:cs="Consolas"/>
          <w:color w:val="0000FF"/>
          <w:sz w:val="11"/>
        </w:rPr>
        <w:t>"Theme1"</w:t>
      </w:r>
      <w:r w:rsidRPr="00025F44">
        <w:rPr>
          <w:rFonts w:ascii="Consolas" w:eastAsia="Times New Roman" w:hAnsi="Consolas" w:cs="Consolas"/>
          <w:color w:val="000000"/>
          <w:sz w:val="11"/>
          <w:szCs w:val="11"/>
          <w:bdr w:val="none" w:sz="0" w:space="0" w:color="auto" w:frame="1"/>
        </w:rPr>
        <w:t>&gt;  </w:t>
      </w:r>
    </w:p>
    <w:p w:rsidR="00025F44" w:rsidRPr="00025F44" w:rsidRDefault="00025F44" w:rsidP="00025F44">
      <w:pPr>
        <w:numPr>
          <w:ilvl w:val="1"/>
          <w:numId w:val="1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1"/>
          <w:numId w:val="1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   ....  </w:t>
      </w:r>
    </w:p>
    <w:p w:rsidR="00025F44" w:rsidRPr="00025F44" w:rsidRDefault="00025F44" w:rsidP="00025F44">
      <w:pPr>
        <w:numPr>
          <w:ilvl w:val="1"/>
          <w:numId w:val="1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0000"/>
          <w:sz w:val="11"/>
          <w:szCs w:val="11"/>
          <w:bdr w:val="none" w:sz="0" w:space="0" w:color="auto" w:frame="1"/>
        </w:rPr>
        <w:t>&lt;/pages&gt;  </w:t>
      </w:r>
    </w:p>
    <w:p w:rsidR="00025F44" w:rsidRPr="00025F44" w:rsidRDefault="00025F44" w:rsidP="00025F44">
      <w:pPr>
        <w:numPr>
          <w:ilvl w:val="0"/>
          <w:numId w:val="118"/>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Setting the theme programmatically at runtime: here the theme is set at runtime through coding. It should be applied earlier in the page's life cycle </w:t>
      </w:r>
      <w:proofErr w:type="spellStart"/>
      <w:r w:rsidRPr="00025F44">
        <w:rPr>
          <w:rFonts w:ascii="Arial" w:eastAsia="Times New Roman" w:hAnsi="Arial" w:cs="Arial"/>
          <w:color w:val="212121"/>
          <w:sz w:val="13"/>
          <w:szCs w:val="13"/>
        </w:rPr>
        <w:t>ie</w:t>
      </w:r>
      <w:proofErr w:type="spellEnd"/>
      <w:r w:rsidRPr="00025F44">
        <w:rPr>
          <w:rFonts w:ascii="Arial" w:eastAsia="Times New Roman" w:hAnsi="Arial" w:cs="Arial"/>
          <w:color w:val="212121"/>
          <w:sz w:val="13"/>
          <w:szCs w:val="13"/>
        </w:rPr>
        <w:t xml:space="preserve">. </w:t>
      </w:r>
      <w:proofErr w:type="spellStart"/>
      <w:r w:rsidRPr="00025F44">
        <w:rPr>
          <w:rFonts w:ascii="Arial" w:eastAsia="Times New Roman" w:hAnsi="Arial" w:cs="Arial"/>
          <w:color w:val="212121"/>
          <w:sz w:val="13"/>
          <w:szCs w:val="13"/>
        </w:rPr>
        <w:t>Page_PreInit</w:t>
      </w:r>
      <w:proofErr w:type="spellEnd"/>
      <w:r w:rsidRPr="00025F44">
        <w:rPr>
          <w:rFonts w:ascii="Arial" w:eastAsia="Times New Roman" w:hAnsi="Arial" w:cs="Arial"/>
          <w:color w:val="212121"/>
          <w:sz w:val="13"/>
          <w:szCs w:val="13"/>
        </w:rPr>
        <w:t xml:space="preserve"> event should be handled for setting the theme. The better option is to apply this to the Base page class of the site as every page in the site inherits from this class. </w:t>
      </w:r>
    </w:p>
    <w:p w:rsidR="00025F44" w:rsidRPr="00025F44" w:rsidRDefault="00025F44" w:rsidP="00025F44">
      <w:pPr>
        <w:numPr>
          <w:ilvl w:val="1"/>
          <w:numId w:val="1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proofErr w:type="spellStart"/>
      <w:r w:rsidRPr="00025F44">
        <w:rPr>
          <w:rFonts w:ascii="Consolas" w:eastAsia="Times New Roman" w:hAnsi="Consolas" w:cs="Consolas"/>
          <w:color w:val="000000"/>
          <w:sz w:val="11"/>
          <w:szCs w:val="11"/>
          <w:bdr w:val="none" w:sz="0" w:space="0" w:color="auto" w:frame="1"/>
        </w:rPr>
        <w:t>Page.Theme</w:t>
      </w:r>
      <w:proofErr w:type="spellEnd"/>
      <w:r w:rsidRPr="00025F44">
        <w:rPr>
          <w:rFonts w:ascii="Consolas" w:eastAsia="Times New Roman" w:hAnsi="Consolas" w:cs="Consolas"/>
          <w:color w:val="000000"/>
          <w:sz w:val="11"/>
          <w:szCs w:val="11"/>
          <w:bdr w:val="none" w:sz="0" w:space="0" w:color="auto" w:frame="1"/>
        </w:rPr>
        <w:t> = Theme1;  </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Uses of Themes</w:t>
      </w:r>
    </w:p>
    <w:p w:rsidR="00025F44" w:rsidRPr="00025F44" w:rsidRDefault="00025F44" w:rsidP="00025F44">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Since themes can contain CSS files, images and skins, you can change colors, fonts, positioning and images simply by applying the desired themes.</w:t>
      </w:r>
      <w:r w:rsidRPr="00025F44">
        <w:rPr>
          <w:rFonts w:ascii="Arial" w:eastAsia="Times New Roman" w:hAnsi="Arial" w:cs="Arial"/>
          <w:color w:val="212121"/>
          <w:sz w:val="13"/>
          <w:szCs w:val="13"/>
        </w:rPr>
        <w:br/>
      </w:r>
    </w:p>
    <w:p w:rsidR="00025F44" w:rsidRPr="00025F44" w:rsidRDefault="00025F44" w:rsidP="00025F44">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You can have as many themes as you want and you can switch between them by setting a single attribute in the </w:t>
      </w:r>
      <w:proofErr w:type="spellStart"/>
      <w:r w:rsidRPr="00025F44">
        <w:rPr>
          <w:rFonts w:ascii="Arial" w:eastAsia="Times New Roman" w:hAnsi="Arial" w:cs="Arial"/>
          <w:color w:val="212121"/>
          <w:sz w:val="13"/>
          <w:szCs w:val="13"/>
        </w:rPr>
        <w:t>web.config</w:t>
      </w:r>
      <w:proofErr w:type="spellEnd"/>
      <w:r w:rsidRPr="00025F44">
        <w:rPr>
          <w:rFonts w:ascii="Arial" w:eastAsia="Times New Roman" w:hAnsi="Arial" w:cs="Arial"/>
          <w:color w:val="212121"/>
          <w:sz w:val="13"/>
          <w:szCs w:val="13"/>
        </w:rPr>
        <w:t xml:space="preserve"> file or an individual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page. Also you can switch between themes programmatically.</w:t>
      </w:r>
      <w:r w:rsidRPr="00025F44">
        <w:rPr>
          <w:rFonts w:ascii="Arial" w:eastAsia="Times New Roman" w:hAnsi="Arial" w:cs="Arial"/>
          <w:color w:val="212121"/>
          <w:sz w:val="13"/>
          <w:szCs w:val="13"/>
        </w:rPr>
        <w:br/>
      </w:r>
    </w:p>
    <w:p w:rsidR="00025F44" w:rsidRPr="00025F44" w:rsidRDefault="00025F44" w:rsidP="00025F44">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Setting the themes programmatically, you are offering your users a quick and easy way to change the page to their likings.</w:t>
      </w:r>
      <w:r w:rsidRPr="00025F44">
        <w:rPr>
          <w:rFonts w:ascii="Arial" w:eastAsia="Times New Roman" w:hAnsi="Arial" w:cs="Arial"/>
          <w:color w:val="212121"/>
          <w:sz w:val="13"/>
          <w:szCs w:val="13"/>
        </w:rPr>
        <w:br/>
      </w:r>
    </w:p>
    <w:p w:rsidR="00025F44" w:rsidRPr="00025F44" w:rsidRDefault="00025F44" w:rsidP="00025F44">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Themes allow you to improve the usability of your site by giving users with vision problems the option to select a high contrast theme with a large font size.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121"/>
        </w:numPr>
        <w:shd w:val="clear" w:color="auto" w:fill="FFFFFF"/>
        <w:spacing w:before="100" w:beforeAutospacing="1" w:after="100" w:afterAutospacing="1" w:line="240" w:lineRule="auto"/>
        <w:rPr>
          <w:rFonts w:ascii="Arial" w:eastAsia="Times New Roman" w:hAnsi="Arial" w:cs="Arial"/>
          <w:color w:val="212121"/>
          <w:sz w:val="13"/>
          <w:szCs w:val="13"/>
        </w:rPr>
      </w:pPr>
      <w:hyperlink r:id="rId63" w:history="1">
        <w:r w:rsidRPr="00025F44">
          <w:rPr>
            <w:rFonts w:ascii="Arial" w:eastAsia="Times New Roman" w:hAnsi="Arial" w:cs="Arial"/>
            <w:color w:val="0000FF"/>
            <w:sz w:val="13"/>
          </w:rPr>
          <w:t>Themes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45: What are the Navigations technique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Answer: Navigation can cause data loss if it not properly handled. We do have many techniques to transfer data from one page to another but every technique has its own importance and benefits.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We will discuss the following techniques in this article.</w:t>
      </w:r>
    </w:p>
    <w:p w:rsidR="00025F44" w:rsidRPr="00025F44" w:rsidRDefault="00025F44" w:rsidP="00025F44">
      <w:pPr>
        <w:numPr>
          <w:ilvl w:val="0"/>
          <w:numId w:val="122"/>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Response.Redirect</w:t>
      </w:r>
      <w:proofErr w:type="spellEnd"/>
    </w:p>
    <w:p w:rsidR="00025F44" w:rsidRPr="00025F44" w:rsidRDefault="00025F44" w:rsidP="00025F44">
      <w:pPr>
        <w:numPr>
          <w:ilvl w:val="0"/>
          <w:numId w:val="122"/>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Server.Transfer</w:t>
      </w:r>
      <w:proofErr w:type="spellEnd"/>
    </w:p>
    <w:p w:rsidR="00025F44" w:rsidRPr="00025F44" w:rsidRDefault="00025F44" w:rsidP="00025F44">
      <w:pPr>
        <w:numPr>
          <w:ilvl w:val="0"/>
          <w:numId w:val="122"/>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Server.Exceute</w:t>
      </w:r>
      <w:proofErr w:type="spellEnd"/>
    </w:p>
    <w:p w:rsidR="00025F44" w:rsidRPr="00025F44" w:rsidRDefault="00025F44" w:rsidP="00025F44">
      <w:pPr>
        <w:numPr>
          <w:ilvl w:val="0"/>
          <w:numId w:val="122"/>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Cross page posting</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123"/>
        </w:numPr>
        <w:shd w:val="clear" w:color="auto" w:fill="FFFFFF"/>
        <w:spacing w:before="100" w:beforeAutospacing="1" w:after="100" w:afterAutospacing="1" w:line="240" w:lineRule="auto"/>
        <w:rPr>
          <w:rFonts w:ascii="Arial" w:eastAsia="Times New Roman" w:hAnsi="Arial" w:cs="Arial"/>
          <w:color w:val="212121"/>
          <w:sz w:val="13"/>
          <w:szCs w:val="13"/>
        </w:rPr>
      </w:pPr>
      <w:hyperlink r:id="rId64" w:history="1">
        <w:r w:rsidRPr="00025F44">
          <w:rPr>
            <w:rFonts w:ascii="Arial" w:eastAsia="Times New Roman" w:hAnsi="Arial" w:cs="Arial"/>
            <w:color w:val="0000FF"/>
            <w:sz w:val="13"/>
          </w:rPr>
          <w:t>Navigation Techniques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 xml:space="preserve">Question 46: What is </w:t>
      </w:r>
      <w:proofErr w:type="spellStart"/>
      <w:r w:rsidRPr="00025F44">
        <w:rPr>
          <w:rFonts w:ascii="Arial" w:eastAsia="Times New Roman" w:hAnsi="Arial" w:cs="Arial"/>
          <w:b/>
          <w:bCs/>
          <w:color w:val="212121"/>
          <w:sz w:val="28"/>
        </w:rPr>
        <w:t>WebParts</w:t>
      </w:r>
      <w:proofErr w:type="spellEnd"/>
      <w:r w:rsidRPr="00025F44">
        <w:rPr>
          <w:rFonts w:ascii="Arial" w:eastAsia="Times New Roman" w:hAnsi="Arial" w:cs="Arial"/>
          <w:b/>
          <w:bCs/>
          <w:color w:val="212121"/>
          <w:sz w:val="28"/>
        </w:rPr>
        <w:t xml:space="preserve">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ASP.NET 2.0 incorporates the concept of </w:t>
      </w:r>
      <w:r w:rsidRPr="00025F44">
        <w:rPr>
          <w:rFonts w:ascii="Arial" w:eastAsia="Times New Roman" w:hAnsi="Arial" w:cs="Arial"/>
          <w:b/>
          <w:bCs/>
          <w:color w:val="212121"/>
          <w:sz w:val="13"/>
        </w:rPr>
        <w:t>WEB PARTS</w:t>
      </w:r>
      <w:r w:rsidRPr="00025F44">
        <w:rPr>
          <w:rFonts w:ascii="Arial" w:eastAsia="Times New Roman" w:hAnsi="Arial" w:cs="Arial"/>
          <w:color w:val="212121"/>
          <w:sz w:val="13"/>
          <w:szCs w:val="13"/>
        </w:rPr>
        <w:t> in itself and we can code and explore that as easily as we have done with the other controls in the previous sessions.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We can compose web parts pages from "web parts", which can be web controls, user controls.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Component of Web Parts: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The web parts consist of different components like:</w:t>
      </w:r>
    </w:p>
    <w:p w:rsidR="00025F44" w:rsidRPr="00025F44" w:rsidRDefault="00025F44" w:rsidP="00025F44">
      <w:pPr>
        <w:numPr>
          <w:ilvl w:val="0"/>
          <w:numId w:val="12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lastRenderedPageBreak/>
        <w:t>Web Part Manager</w:t>
      </w:r>
    </w:p>
    <w:p w:rsidR="00025F44" w:rsidRPr="00025F44" w:rsidRDefault="00025F44" w:rsidP="00025F44">
      <w:pPr>
        <w:numPr>
          <w:ilvl w:val="0"/>
          <w:numId w:val="12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Web Part Zone</w:t>
      </w:r>
    </w:p>
    <w:p w:rsidR="00025F44" w:rsidRPr="00025F44" w:rsidRDefault="00025F44" w:rsidP="00025F44">
      <w:pPr>
        <w:numPr>
          <w:ilvl w:val="0"/>
          <w:numId w:val="12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CatLog</w:t>
      </w:r>
      <w:proofErr w:type="spellEnd"/>
      <w:r w:rsidRPr="00025F44">
        <w:rPr>
          <w:rFonts w:ascii="Arial" w:eastAsia="Times New Roman" w:hAnsi="Arial" w:cs="Arial"/>
          <w:color w:val="212121"/>
          <w:sz w:val="13"/>
          <w:szCs w:val="13"/>
        </w:rPr>
        <w:t xml:space="preserve"> Part</w:t>
      </w:r>
    </w:p>
    <w:p w:rsidR="00025F44" w:rsidRPr="00025F44" w:rsidRDefault="00025F44" w:rsidP="00025F44">
      <w:pPr>
        <w:numPr>
          <w:ilvl w:val="0"/>
          <w:numId w:val="12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CatLog</w:t>
      </w:r>
      <w:proofErr w:type="spellEnd"/>
      <w:r w:rsidRPr="00025F44">
        <w:rPr>
          <w:rFonts w:ascii="Arial" w:eastAsia="Times New Roman" w:hAnsi="Arial" w:cs="Arial"/>
          <w:color w:val="212121"/>
          <w:sz w:val="13"/>
          <w:szCs w:val="13"/>
        </w:rPr>
        <w:t xml:space="preserve"> Zone</w:t>
      </w:r>
    </w:p>
    <w:p w:rsidR="00025F44" w:rsidRPr="00025F44" w:rsidRDefault="00025F44" w:rsidP="00025F44">
      <w:pPr>
        <w:numPr>
          <w:ilvl w:val="0"/>
          <w:numId w:val="12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Connections Zone</w:t>
      </w:r>
    </w:p>
    <w:p w:rsidR="00025F44" w:rsidRPr="00025F44" w:rsidRDefault="00025F44" w:rsidP="00025F44">
      <w:pPr>
        <w:numPr>
          <w:ilvl w:val="0"/>
          <w:numId w:val="12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Editor Part</w:t>
      </w:r>
    </w:p>
    <w:p w:rsidR="00025F44" w:rsidRPr="00025F44" w:rsidRDefault="00025F44" w:rsidP="00025F44">
      <w:pPr>
        <w:numPr>
          <w:ilvl w:val="0"/>
          <w:numId w:val="124"/>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Editor Zone</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Web Part Zone</w:t>
      </w:r>
    </w:p>
    <w:p w:rsidR="00025F44" w:rsidRPr="00025F44" w:rsidRDefault="00025F44" w:rsidP="00025F44">
      <w:pPr>
        <w:numPr>
          <w:ilvl w:val="0"/>
          <w:numId w:val="12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Web Part Zone can contain one or more Web Part controls.</w:t>
      </w:r>
    </w:p>
    <w:p w:rsidR="00025F44" w:rsidRPr="00025F44" w:rsidRDefault="00025F44" w:rsidP="00025F44">
      <w:pPr>
        <w:numPr>
          <w:ilvl w:val="0"/>
          <w:numId w:val="12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This provides the layout for the Controls it contains. A single ASPX page can contain one or more Web Part Zones.</w:t>
      </w:r>
    </w:p>
    <w:p w:rsidR="00025F44" w:rsidRPr="00025F44" w:rsidRDefault="00025F44" w:rsidP="00025F44">
      <w:pPr>
        <w:numPr>
          <w:ilvl w:val="0"/>
          <w:numId w:val="125"/>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 Web Part Control can be any of the controls in the toolbox or even the customized user controls.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126"/>
        </w:numPr>
        <w:shd w:val="clear" w:color="auto" w:fill="FFFFFF"/>
        <w:spacing w:before="100" w:beforeAutospacing="1" w:after="100" w:afterAutospacing="1" w:line="240" w:lineRule="auto"/>
        <w:rPr>
          <w:rFonts w:ascii="Arial" w:eastAsia="Times New Roman" w:hAnsi="Arial" w:cs="Arial"/>
          <w:color w:val="212121"/>
          <w:sz w:val="13"/>
          <w:szCs w:val="13"/>
        </w:rPr>
      </w:pPr>
      <w:hyperlink r:id="rId65" w:history="1">
        <w:r w:rsidRPr="00025F44">
          <w:rPr>
            <w:rFonts w:ascii="Arial" w:eastAsia="Times New Roman" w:hAnsi="Arial" w:cs="Arial"/>
            <w:color w:val="0000FF"/>
            <w:sz w:val="13"/>
          </w:rPr>
          <w:t>Understanding WEBPARTS in ASP.NET 2.0: Part I</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47: What are master pages?</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Some points about Master Pages:</w:t>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The extension of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is '.master'.</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cannot be directly accessed from the client because it just acts as a template for the other Content Pages.</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In a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we can have content either inside </w:t>
      </w:r>
      <w:proofErr w:type="spellStart"/>
      <w:r w:rsidRPr="00025F44">
        <w:rPr>
          <w:rFonts w:ascii="Arial" w:eastAsia="Times New Roman" w:hAnsi="Arial" w:cs="Arial"/>
          <w:color w:val="212121"/>
          <w:sz w:val="13"/>
          <w:szCs w:val="13"/>
        </w:rPr>
        <w:t>ContentPlaceHolder</w:t>
      </w:r>
      <w:proofErr w:type="spellEnd"/>
      <w:r w:rsidRPr="00025F44">
        <w:rPr>
          <w:rFonts w:ascii="Arial" w:eastAsia="Times New Roman" w:hAnsi="Arial" w:cs="Arial"/>
          <w:color w:val="212121"/>
          <w:sz w:val="13"/>
          <w:szCs w:val="13"/>
        </w:rPr>
        <w:t xml:space="preserve"> or outside it. Only content inside the </w:t>
      </w:r>
      <w:proofErr w:type="spellStart"/>
      <w:r w:rsidRPr="00025F44">
        <w:rPr>
          <w:rFonts w:ascii="Arial" w:eastAsia="Times New Roman" w:hAnsi="Arial" w:cs="Arial"/>
          <w:color w:val="212121"/>
          <w:sz w:val="13"/>
          <w:szCs w:val="13"/>
        </w:rPr>
        <w:t>ContentPlaceHolder</w:t>
      </w:r>
      <w:proofErr w:type="spellEnd"/>
      <w:r w:rsidRPr="00025F44">
        <w:rPr>
          <w:rFonts w:ascii="Arial" w:eastAsia="Times New Roman" w:hAnsi="Arial" w:cs="Arial"/>
          <w:color w:val="212121"/>
          <w:sz w:val="13"/>
          <w:szCs w:val="13"/>
        </w:rPr>
        <w:t xml:space="preserve"> can be customized in the Content Page.</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We can have multiple masters in one web application.</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A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can have another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as Master to it.</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content page content can be placed only inside the content tag.</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Controls of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can be programmed in the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 xml:space="preserve"> and content page but a content page control will never be programmed in </w:t>
      </w:r>
      <w:proofErr w:type="spellStart"/>
      <w:r w:rsidRPr="00025F44">
        <w:rPr>
          <w:rFonts w:ascii="Arial" w:eastAsia="Times New Roman" w:hAnsi="Arial" w:cs="Arial"/>
          <w:color w:val="212121"/>
          <w:sz w:val="13"/>
          <w:szCs w:val="13"/>
        </w:rPr>
        <w:t>MasterPage</w:t>
      </w:r>
      <w:proofErr w:type="spellEnd"/>
      <w:r w:rsidRPr="00025F44">
        <w:rPr>
          <w:rFonts w:ascii="Arial" w:eastAsia="Times New Roman" w:hAnsi="Arial" w:cs="Arial"/>
          <w:color w:val="212121"/>
          <w:sz w:val="13"/>
          <w:szCs w:val="13"/>
        </w:rPr>
        <w:t>.</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A master page of one web application cannot be used in another web application.</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The </w:t>
      </w:r>
      <w:proofErr w:type="spellStart"/>
      <w:r w:rsidRPr="00025F44">
        <w:rPr>
          <w:rFonts w:ascii="Arial" w:eastAsia="Times New Roman" w:hAnsi="Arial" w:cs="Arial"/>
          <w:b/>
          <w:bCs/>
          <w:color w:val="212121"/>
          <w:sz w:val="13"/>
        </w:rPr>
        <w:t>MasterPageFile</w:t>
      </w:r>
      <w:proofErr w:type="spellEnd"/>
      <w:r w:rsidRPr="00025F44">
        <w:rPr>
          <w:rFonts w:ascii="Arial" w:eastAsia="Times New Roman" w:hAnsi="Arial" w:cs="Arial"/>
          <w:color w:val="212121"/>
          <w:sz w:val="13"/>
          <w:szCs w:val="13"/>
        </w:rPr>
        <w:t xml:space="preserve"> property of a </w:t>
      </w:r>
      <w:proofErr w:type="spellStart"/>
      <w:r w:rsidRPr="00025F44">
        <w:rPr>
          <w:rFonts w:ascii="Arial" w:eastAsia="Times New Roman" w:hAnsi="Arial" w:cs="Arial"/>
          <w:color w:val="212121"/>
          <w:sz w:val="13"/>
          <w:szCs w:val="13"/>
        </w:rPr>
        <w:t>webform</w:t>
      </w:r>
      <w:proofErr w:type="spellEnd"/>
      <w:r w:rsidRPr="00025F44">
        <w:rPr>
          <w:rFonts w:ascii="Arial" w:eastAsia="Times New Roman" w:hAnsi="Arial" w:cs="Arial"/>
          <w:color w:val="212121"/>
          <w:sz w:val="13"/>
          <w:szCs w:val="13"/>
        </w:rPr>
        <w:t xml:space="preserve"> can be set dynamically and it should be done either in or before the </w:t>
      </w:r>
      <w:proofErr w:type="spellStart"/>
      <w:r w:rsidRPr="00025F44">
        <w:rPr>
          <w:rFonts w:ascii="Arial" w:eastAsia="Times New Roman" w:hAnsi="Arial" w:cs="Arial"/>
          <w:color w:val="212121"/>
          <w:sz w:val="13"/>
          <w:szCs w:val="13"/>
        </w:rPr>
        <w:t>Page_PreInit</w:t>
      </w:r>
      <w:proofErr w:type="spellEnd"/>
      <w:r w:rsidRPr="00025F44">
        <w:rPr>
          <w:rFonts w:ascii="Arial" w:eastAsia="Times New Roman" w:hAnsi="Arial" w:cs="Arial"/>
          <w:color w:val="212121"/>
          <w:sz w:val="13"/>
          <w:szCs w:val="13"/>
        </w:rPr>
        <w:t xml:space="preserve"> event of the </w:t>
      </w:r>
      <w:proofErr w:type="spellStart"/>
      <w:r w:rsidRPr="00025F44">
        <w:rPr>
          <w:rFonts w:ascii="Arial" w:eastAsia="Times New Roman" w:hAnsi="Arial" w:cs="Arial"/>
          <w:color w:val="212121"/>
          <w:sz w:val="13"/>
          <w:szCs w:val="13"/>
        </w:rPr>
        <w:t>WebForm</w:t>
      </w:r>
      <w:proofErr w:type="spellEnd"/>
      <w:r w:rsidRPr="00025F44">
        <w:rPr>
          <w:rFonts w:ascii="Arial" w:eastAsia="Times New Roman" w:hAnsi="Arial" w:cs="Arial"/>
          <w:color w:val="212121"/>
          <w:sz w:val="13"/>
          <w:szCs w:val="13"/>
        </w:rPr>
        <w:t>. </w:t>
      </w:r>
      <w:proofErr w:type="spellStart"/>
      <w:r w:rsidRPr="00025F44">
        <w:rPr>
          <w:rFonts w:ascii="Arial" w:eastAsia="Times New Roman" w:hAnsi="Arial" w:cs="Arial"/>
          <w:b/>
          <w:bCs/>
          <w:color w:val="212121"/>
          <w:sz w:val="13"/>
        </w:rPr>
        <w:t>Page.MasterPageFile</w:t>
      </w:r>
      <w:proofErr w:type="spellEnd"/>
      <w:r w:rsidRPr="00025F44">
        <w:rPr>
          <w:rFonts w:ascii="Arial" w:eastAsia="Times New Roman" w:hAnsi="Arial" w:cs="Arial"/>
          <w:b/>
          <w:bCs/>
          <w:color w:val="212121"/>
          <w:sz w:val="13"/>
        </w:rPr>
        <w:t xml:space="preserve"> = "</w:t>
      </w:r>
      <w:proofErr w:type="spellStart"/>
      <w:r w:rsidRPr="00025F44">
        <w:rPr>
          <w:rFonts w:ascii="Arial" w:eastAsia="Times New Roman" w:hAnsi="Arial" w:cs="Arial"/>
          <w:b/>
          <w:bCs/>
          <w:color w:val="212121"/>
          <w:sz w:val="13"/>
        </w:rPr>
        <w:t>MasterPage.master</w:t>
      </w:r>
      <w:proofErr w:type="spellEnd"/>
      <w:r w:rsidRPr="00025F44">
        <w:rPr>
          <w:rFonts w:ascii="Arial" w:eastAsia="Times New Roman" w:hAnsi="Arial" w:cs="Arial"/>
          <w:b/>
          <w:bCs/>
          <w:color w:val="212121"/>
          <w:sz w:val="13"/>
        </w:rPr>
        <w:t>"</w:t>
      </w:r>
      <w:r w:rsidRPr="00025F44">
        <w:rPr>
          <w:rFonts w:ascii="Arial" w:eastAsia="Times New Roman" w:hAnsi="Arial" w:cs="Arial"/>
          <w:color w:val="212121"/>
          <w:sz w:val="13"/>
          <w:szCs w:val="13"/>
        </w:rPr>
        <w:t xml:space="preserve">. The dynamically set Master Page must have the </w:t>
      </w:r>
      <w:proofErr w:type="spellStart"/>
      <w:r w:rsidRPr="00025F44">
        <w:rPr>
          <w:rFonts w:ascii="Arial" w:eastAsia="Times New Roman" w:hAnsi="Arial" w:cs="Arial"/>
          <w:color w:val="212121"/>
          <w:sz w:val="13"/>
          <w:szCs w:val="13"/>
        </w:rPr>
        <w:t>ContentPlaceHolder</w:t>
      </w:r>
      <w:proofErr w:type="spellEnd"/>
      <w:r w:rsidRPr="00025F44">
        <w:rPr>
          <w:rFonts w:ascii="Arial" w:eastAsia="Times New Roman" w:hAnsi="Arial" w:cs="Arial"/>
          <w:color w:val="212121"/>
          <w:sz w:val="13"/>
          <w:szCs w:val="13"/>
        </w:rPr>
        <w:t xml:space="preserve"> whose content has been customized in the </w:t>
      </w:r>
      <w:proofErr w:type="spellStart"/>
      <w:r w:rsidRPr="00025F44">
        <w:rPr>
          <w:rFonts w:ascii="Arial" w:eastAsia="Times New Roman" w:hAnsi="Arial" w:cs="Arial"/>
          <w:color w:val="212121"/>
          <w:sz w:val="13"/>
          <w:szCs w:val="13"/>
        </w:rPr>
        <w:t>WebForm</w:t>
      </w:r>
      <w:proofErr w:type="spellEnd"/>
      <w:r w:rsidRPr="00025F44">
        <w:rPr>
          <w:rFonts w:ascii="Arial" w:eastAsia="Times New Roman" w:hAnsi="Arial" w:cs="Arial"/>
          <w:color w:val="212121"/>
          <w:sz w:val="13"/>
          <w:szCs w:val="13"/>
        </w:rPr>
        <w:t>.</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 xml:space="preserve">The order in which events are raised: Load (Page) a Load (Master) a </w:t>
      </w:r>
      <w:proofErr w:type="spellStart"/>
      <w:r w:rsidRPr="00025F44">
        <w:rPr>
          <w:rFonts w:ascii="Arial" w:eastAsia="Times New Roman" w:hAnsi="Arial" w:cs="Arial"/>
          <w:color w:val="212121"/>
          <w:sz w:val="13"/>
          <w:szCs w:val="13"/>
        </w:rPr>
        <w:t>LoadComplete</w:t>
      </w:r>
      <w:proofErr w:type="spellEnd"/>
      <w:r w:rsidRPr="00025F44">
        <w:rPr>
          <w:rFonts w:ascii="Arial" w:eastAsia="Times New Roman" w:hAnsi="Arial" w:cs="Arial"/>
          <w:color w:val="212121"/>
          <w:sz w:val="13"/>
          <w:szCs w:val="13"/>
        </w:rPr>
        <w:t xml:space="preserve"> (Page) i.e. if we want to overwrite something already done in Load event handler of Master then it should be coded in the </w:t>
      </w:r>
      <w:proofErr w:type="spellStart"/>
      <w:r w:rsidRPr="00025F44">
        <w:rPr>
          <w:rFonts w:ascii="Arial" w:eastAsia="Times New Roman" w:hAnsi="Arial" w:cs="Arial"/>
          <w:b/>
          <w:bCs/>
          <w:color w:val="212121"/>
          <w:sz w:val="13"/>
        </w:rPr>
        <w:t>LoadComplete</w:t>
      </w:r>
      <w:proofErr w:type="spellEnd"/>
      <w:r w:rsidRPr="00025F44">
        <w:rPr>
          <w:rFonts w:ascii="Arial" w:eastAsia="Times New Roman" w:hAnsi="Arial" w:cs="Arial"/>
          <w:color w:val="212121"/>
          <w:sz w:val="13"/>
          <w:szCs w:val="13"/>
        </w:rPr>
        <w:t> event of the page.</w:t>
      </w:r>
      <w:r w:rsidRPr="00025F44">
        <w:rPr>
          <w:rFonts w:ascii="Arial" w:eastAsia="Times New Roman" w:hAnsi="Arial" w:cs="Arial"/>
          <w:color w:val="212121"/>
          <w:sz w:val="13"/>
          <w:szCs w:val="13"/>
        </w:rPr>
        <w:br/>
      </w:r>
    </w:p>
    <w:p w:rsidR="00025F44" w:rsidRPr="00025F44" w:rsidRDefault="00025F44" w:rsidP="00025F44">
      <w:pPr>
        <w:numPr>
          <w:ilvl w:val="0"/>
          <w:numId w:val="127"/>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025F44">
        <w:rPr>
          <w:rFonts w:ascii="Arial" w:eastAsia="Times New Roman" w:hAnsi="Arial" w:cs="Arial"/>
          <w:color w:val="212121"/>
          <w:sz w:val="13"/>
          <w:szCs w:val="13"/>
        </w:rPr>
        <w:t>Page_Load</w:t>
      </w:r>
      <w:proofErr w:type="spellEnd"/>
      <w:r w:rsidRPr="00025F44">
        <w:rPr>
          <w:rFonts w:ascii="Arial" w:eastAsia="Times New Roman" w:hAnsi="Arial" w:cs="Arial"/>
          <w:color w:val="212121"/>
          <w:sz w:val="13"/>
          <w:szCs w:val="13"/>
        </w:rPr>
        <w:t xml:space="preserve"> is the name of method for event handler for Load event of Master. (it's not </w:t>
      </w:r>
      <w:proofErr w:type="spellStart"/>
      <w:r w:rsidRPr="00025F44">
        <w:rPr>
          <w:rFonts w:ascii="Arial" w:eastAsia="Times New Roman" w:hAnsi="Arial" w:cs="Arial"/>
          <w:b/>
          <w:bCs/>
          <w:color w:val="212121"/>
          <w:sz w:val="13"/>
        </w:rPr>
        <w:t>Master_Load</w:t>
      </w:r>
      <w:proofErr w:type="spellEnd"/>
      <w:r w:rsidRPr="00025F44">
        <w:rPr>
          <w:rFonts w:ascii="Arial" w:eastAsia="Times New Roman" w:hAnsi="Arial" w:cs="Arial"/>
          <w:color w:val="212121"/>
          <w:sz w:val="13"/>
          <w:szCs w:val="13"/>
        </w:rPr>
        <w:t>).</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128"/>
        </w:numPr>
        <w:shd w:val="clear" w:color="auto" w:fill="FFFFFF"/>
        <w:spacing w:before="100" w:beforeAutospacing="1" w:after="100" w:afterAutospacing="1" w:line="240" w:lineRule="auto"/>
        <w:rPr>
          <w:rFonts w:ascii="Arial" w:eastAsia="Times New Roman" w:hAnsi="Arial" w:cs="Arial"/>
          <w:color w:val="212121"/>
          <w:sz w:val="13"/>
          <w:szCs w:val="13"/>
        </w:rPr>
      </w:pPr>
      <w:hyperlink r:id="rId66" w:history="1">
        <w:r w:rsidRPr="00025F44">
          <w:rPr>
            <w:rFonts w:ascii="Arial" w:eastAsia="Times New Roman" w:hAnsi="Arial" w:cs="Arial"/>
            <w:color w:val="0000FF"/>
            <w:sz w:val="13"/>
          </w:rPr>
          <w:t>Master Page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48: What is Data Cache in ASP.NET and how to use?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 </w:t>
      </w:r>
      <w:r w:rsidRPr="00025F44">
        <w:rPr>
          <w:rFonts w:ascii="Arial" w:eastAsia="Times New Roman" w:hAnsi="Arial" w:cs="Arial"/>
          <w:color w:val="212121"/>
          <w:sz w:val="13"/>
          <w:szCs w:val="13"/>
        </w:rPr>
        <w:t xml:space="preserve">Data Cache is used to store frequently used data in the Cache memory. It's much efficient to retrieve data from the data cache instead of database or other sources. We need to use </w:t>
      </w:r>
      <w:proofErr w:type="spellStart"/>
      <w:r w:rsidRPr="00025F44">
        <w:rPr>
          <w:rFonts w:ascii="Arial" w:eastAsia="Times New Roman" w:hAnsi="Arial" w:cs="Arial"/>
          <w:color w:val="212121"/>
          <w:sz w:val="13"/>
          <w:szCs w:val="13"/>
        </w:rPr>
        <w:t>System.Web.Caching</w:t>
      </w:r>
      <w:proofErr w:type="spellEnd"/>
      <w:r w:rsidRPr="00025F44">
        <w:rPr>
          <w:rFonts w:ascii="Arial" w:eastAsia="Times New Roman" w:hAnsi="Arial" w:cs="Arial"/>
          <w:color w:val="212121"/>
          <w:sz w:val="13"/>
          <w:szCs w:val="13"/>
        </w:rPr>
        <w:t xml:space="preserve"> namespace. The scope of the data caching is within the application domain unlike "session". Every user is able to access this object.</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When client request to the server, server execute the stored procedure or function or select statements on the </w:t>
      </w:r>
      <w:proofErr w:type="spellStart"/>
      <w:r w:rsidRPr="00025F44">
        <w:rPr>
          <w:rFonts w:ascii="Arial" w:eastAsia="Times New Roman" w:hAnsi="Arial" w:cs="Arial"/>
          <w:color w:val="212121"/>
          <w:sz w:val="13"/>
          <w:szCs w:val="13"/>
        </w:rPr>
        <w:t>Sql</w:t>
      </w:r>
      <w:proofErr w:type="spellEnd"/>
      <w:r w:rsidRPr="00025F44">
        <w:rPr>
          <w:rFonts w:ascii="Arial" w:eastAsia="Times New Roman" w:hAnsi="Arial" w:cs="Arial"/>
          <w:color w:val="212121"/>
          <w:sz w:val="13"/>
          <w:szCs w:val="13"/>
        </w:rPr>
        <w:t xml:space="preserve"> Server database then it returns the response to the browser. If we run again same process will happen on the web server with </w:t>
      </w:r>
      <w:proofErr w:type="spellStart"/>
      <w:r w:rsidRPr="00025F44">
        <w:rPr>
          <w:rFonts w:ascii="Arial" w:eastAsia="Times New Roman" w:hAnsi="Arial" w:cs="Arial"/>
          <w:color w:val="212121"/>
          <w:sz w:val="13"/>
          <w:szCs w:val="13"/>
        </w:rPr>
        <w:t>sql</w:t>
      </w:r>
      <w:proofErr w:type="spellEnd"/>
      <w:r w:rsidRPr="00025F44">
        <w:rPr>
          <w:rFonts w:ascii="Arial" w:eastAsia="Times New Roman" w:hAnsi="Arial" w:cs="Arial"/>
          <w:color w:val="212121"/>
          <w:sz w:val="13"/>
          <w:szCs w:val="13"/>
        </w:rPr>
        <w:t xml:space="preserve"> server.</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How to create data cache?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i/>
          <w:iCs/>
          <w:color w:val="212121"/>
          <w:sz w:val="13"/>
        </w:rPr>
        <w:t>Cache ["Employee"] = "</w:t>
      </w:r>
      <w:proofErr w:type="spellStart"/>
      <w:r w:rsidRPr="00025F44">
        <w:rPr>
          <w:rFonts w:ascii="Arial" w:eastAsia="Times New Roman" w:hAnsi="Arial" w:cs="Arial"/>
          <w:i/>
          <w:iCs/>
          <w:color w:val="212121"/>
          <w:sz w:val="13"/>
        </w:rPr>
        <w:t>DataSet</w:t>
      </w:r>
      <w:proofErr w:type="spellEnd"/>
      <w:r w:rsidRPr="00025F44">
        <w:rPr>
          <w:rFonts w:ascii="Arial" w:eastAsia="Times New Roman" w:hAnsi="Arial" w:cs="Arial"/>
          <w:i/>
          <w:iCs/>
          <w:color w:val="212121"/>
          <w:sz w:val="13"/>
        </w:rPr>
        <w:t xml:space="preserve"> Name"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We can create data caching use Cache Keyword. It's located in the </w:t>
      </w:r>
      <w:proofErr w:type="spellStart"/>
      <w:r w:rsidRPr="00025F44">
        <w:rPr>
          <w:rFonts w:ascii="Arial" w:eastAsia="Times New Roman" w:hAnsi="Arial" w:cs="Arial"/>
          <w:color w:val="212121"/>
          <w:sz w:val="13"/>
          <w:szCs w:val="13"/>
        </w:rPr>
        <w:t>System.Web.Caching</w:t>
      </w:r>
      <w:proofErr w:type="spellEnd"/>
      <w:r w:rsidRPr="00025F44">
        <w:rPr>
          <w:rFonts w:ascii="Arial" w:eastAsia="Times New Roman" w:hAnsi="Arial" w:cs="Arial"/>
          <w:color w:val="212121"/>
          <w:sz w:val="13"/>
          <w:szCs w:val="13"/>
        </w:rPr>
        <w:t xml:space="preserve"> namespace. It's just like assigning value to the variable.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How to remove a Data Cache? </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lastRenderedPageBreak/>
        <w:br/>
        <w:t>We can remove Data Cache manually.</w:t>
      </w:r>
    </w:p>
    <w:p w:rsidR="00025F44" w:rsidRPr="00025F44" w:rsidRDefault="00025F44" w:rsidP="00025F44">
      <w:pPr>
        <w:numPr>
          <w:ilvl w:val="0"/>
          <w:numId w:val="12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025F44">
        <w:rPr>
          <w:rFonts w:ascii="Consolas" w:eastAsia="Times New Roman" w:hAnsi="Consolas" w:cs="Consolas"/>
          <w:color w:val="008200"/>
          <w:sz w:val="11"/>
        </w:rPr>
        <w:t>//We need to specify the cache name</w:t>
      </w:r>
      <w:r w:rsidRPr="00025F44">
        <w:rPr>
          <w:rFonts w:ascii="Consolas" w:eastAsia="Times New Roman" w:hAnsi="Consolas" w:cs="Consolas"/>
          <w:color w:val="000000"/>
          <w:sz w:val="11"/>
          <w:szCs w:val="11"/>
          <w:bdr w:val="none" w:sz="0" w:space="0" w:color="auto" w:frame="1"/>
        </w:rPr>
        <w:t>  </w:t>
      </w:r>
    </w:p>
    <w:p w:rsidR="00025F44" w:rsidRPr="00025F44" w:rsidRDefault="00025F44" w:rsidP="00025F44">
      <w:pPr>
        <w:numPr>
          <w:ilvl w:val="0"/>
          <w:numId w:val="12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proofErr w:type="spellStart"/>
      <w:r w:rsidRPr="00025F44">
        <w:rPr>
          <w:rFonts w:ascii="Consolas" w:eastAsia="Times New Roman" w:hAnsi="Consolas" w:cs="Consolas"/>
          <w:color w:val="000000"/>
          <w:sz w:val="11"/>
          <w:szCs w:val="11"/>
          <w:bdr w:val="none" w:sz="0" w:space="0" w:color="auto" w:frame="1"/>
        </w:rPr>
        <w:t>Cache.Remove</w:t>
      </w:r>
      <w:proofErr w:type="spellEnd"/>
      <w:r w:rsidRPr="00025F44">
        <w:rPr>
          <w:rFonts w:ascii="Consolas" w:eastAsia="Times New Roman" w:hAnsi="Consolas" w:cs="Consolas"/>
          <w:color w:val="000000"/>
          <w:sz w:val="11"/>
          <w:szCs w:val="11"/>
          <w:bdr w:val="none" w:sz="0" w:space="0" w:color="auto" w:frame="1"/>
        </w:rPr>
        <w:t>(String key);  </w:t>
      </w:r>
    </w:p>
    <w:p w:rsidR="00025F44" w:rsidRPr="00025F44" w:rsidRDefault="00025F44" w:rsidP="00025F44">
      <w:pPr>
        <w:spacing w:after="0" w:line="240" w:lineRule="auto"/>
        <w:rPr>
          <w:rFonts w:ascii="Times New Roman" w:eastAsia="Times New Roman" w:hAnsi="Times New Roman" w:cs="Times New Roman"/>
          <w:sz w:val="24"/>
          <w:szCs w:val="24"/>
        </w:rPr>
      </w:pPr>
      <w:r w:rsidRPr="00025F44">
        <w:rPr>
          <w:rFonts w:ascii="Arial" w:eastAsia="Times New Roman" w:hAnsi="Arial" w:cs="Arial"/>
          <w:color w:val="212121"/>
          <w:sz w:val="13"/>
          <w:szCs w:val="13"/>
          <w:shd w:val="clear" w:color="auto" w:fill="FFFFFF"/>
        </w:rPr>
        <w:t>For further info click on the link:</w:t>
      </w:r>
    </w:p>
    <w:p w:rsidR="00025F44" w:rsidRPr="00025F44" w:rsidRDefault="00025F44" w:rsidP="00025F44">
      <w:pPr>
        <w:numPr>
          <w:ilvl w:val="0"/>
          <w:numId w:val="130"/>
        </w:numPr>
        <w:shd w:val="clear" w:color="auto" w:fill="FFFFFF"/>
        <w:spacing w:before="100" w:beforeAutospacing="1" w:after="100" w:afterAutospacing="1" w:line="240" w:lineRule="auto"/>
        <w:rPr>
          <w:rFonts w:ascii="Arial" w:eastAsia="Times New Roman" w:hAnsi="Arial" w:cs="Arial"/>
          <w:color w:val="212121"/>
          <w:sz w:val="13"/>
          <w:szCs w:val="13"/>
        </w:rPr>
      </w:pPr>
      <w:hyperlink r:id="rId67" w:history="1">
        <w:r w:rsidRPr="00025F44">
          <w:rPr>
            <w:rFonts w:ascii="Arial" w:eastAsia="Times New Roman" w:hAnsi="Arial" w:cs="Arial"/>
            <w:color w:val="0000FF"/>
            <w:sz w:val="13"/>
          </w:rPr>
          <w:t>Data Cache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49: Enterprise Library in ASP.NET?</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Answer:</w:t>
      </w:r>
      <w:r w:rsidRPr="00025F44">
        <w:rPr>
          <w:rFonts w:ascii="Arial" w:eastAsia="Times New Roman" w:hAnsi="Arial" w:cs="Arial"/>
          <w:color w:val="212121"/>
          <w:sz w:val="13"/>
          <w:szCs w:val="13"/>
        </w:rPr>
        <w:t> Enterprise Library: It is a collection of application blocks and core infrastructure. Enterprise library is the reusable software component designed for assisting the software developers.</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We use the Enterprise Library when we want to build application blocks intended for the use of developers who create complex enterprise level application.</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Enterprise Library Application Blocks</w:t>
      </w:r>
    </w:p>
    <w:p w:rsidR="00025F44" w:rsidRPr="00025F44" w:rsidRDefault="00025F44" w:rsidP="00025F44">
      <w:pPr>
        <w:numPr>
          <w:ilvl w:val="0"/>
          <w:numId w:val="131"/>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Security Application Block</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Security Application Block provide developers to incorporate security functionality in the application. This application can use various blocks such as authenticating and authorizing users against the database.</w:t>
      </w:r>
      <w:r w:rsidRPr="00025F44">
        <w:rPr>
          <w:rFonts w:ascii="Arial" w:eastAsia="Times New Roman" w:hAnsi="Arial" w:cs="Arial"/>
          <w:color w:val="212121"/>
          <w:sz w:val="13"/>
          <w:szCs w:val="13"/>
        </w:rPr>
        <w:br/>
      </w:r>
    </w:p>
    <w:p w:rsidR="00025F44" w:rsidRPr="00025F44" w:rsidRDefault="00025F44" w:rsidP="00025F44">
      <w:pPr>
        <w:numPr>
          <w:ilvl w:val="0"/>
          <w:numId w:val="131"/>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Exception Handling Application Block</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This block provides the developers to create consistency for processing the error that occur throughout the layers of Enterprise Application.</w:t>
      </w:r>
      <w:r w:rsidRPr="00025F44">
        <w:rPr>
          <w:rFonts w:ascii="Arial" w:eastAsia="Times New Roman" w:hAnsi="Arial" w:cs="Arial"/>
          <w:color w:val="212121"/>
          <w:sz w:val="13"/>
          <w:szCs w:val="13"/>
        </w:rPr>
        <w:br/>
      </w:r>
    </w:p>
    <w:p w:rsidR="00025F44" w:rsidRPr="00025F44" w:rsidRDefault="00025F44" w:rsidP="00025F44">
      <w:pPr>
        <w:numPr>
          <w:ilvl w:val="0"/>
          <w:numId w:val="131"/>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Cryptography Application Block</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Cryptography application blocks provides developers to add encryption and hashing functionality in the applications.</w:t>
      </w:r>
      <w:r w:rsidRPr="00025F44">
        <w:rPr>
          <w:rFonts w:ascii="Arial" w:eastAsia="Times New Roman" w:hAnsi="Arial" w:cs="Arial"/>
          <w:color w:val="212121"/>
          <w:sz w:val="13"/>
          <w:szCs w:val="13"/>
        </w:rPr>
        <w:br/>
      </w:r>
    </w:p>
    <w:p w:rsidR="00025F44" w:rsidRPr="00025F44" w:rsidRDefault="00025F44" w:rsidP="00025F44">
      <w:pPr>
        <w:numPr>
          <w:ilvl w:val="0"/>
          <w:numId w:val="131"/>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b/>
          <w:bCs/>
          <w:color w:val="212121"/>
          <w:sz w:val="13"/>
        </w:rPr>
        <w:t>Caching Application Block</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Caching Application Block allows developers to incorporate local cache in the applications.</w:t>
      </w:r>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For further info click on the link:</w:t>
      </w:r>
    </w:p>
    <w:p w:rsidR="00025F44" w:rsidRPr="00025F44" w:rsidRDefault="00025F44" w:rsidP="00025F44">
      <w:pPr>
        <w:numPr>
          <w:ilvl w:val="0"/>
          <w:numId w:val="132"/>
        </w:numPr>
        <w:shd w:val="clear" w:color="auto" w:fill="FFFFFF"/>
        <w:spacing w:before="100" w:beforeAutospacing="1" w:after="100" w:afterAutospacing="1" w:line="240" w:lineRule="auto"/>
        <w:rPr>
          <w:rFonts w:ascii="Arial" w:eastAsia="Times New Roman" w:hAnsi="Arial" w:cs="Arial"/>
          <w:color w:val="212121"/>
          <w:sz w:val="13"/>
          <w:szCs w:val="13"/>
        </w:rPr>
      </w:pPr>
      <w:hyperlink r:id="rId68" w:history="1">
        <w:r w:rsidRPr="00025F44">
          <w:rPr>
            <w:rFonts w:ascii="Arial" w:eastAsia="Times New Roman" w:hAnsi="Arial" w:cs="Arial"/>
            <w:color w:val="0000FF"/>
            <w:sz w:val="13"/>
          </w:rPr>
          <w:t>Enterprise Library In ASP.NET</w:t>
        </w:r>
      </w:hyperlink>
    </w:p>
    <w:p w:rsidR="00025F44" w:rsidRPr="00025F44" w:rsidRDefault="00025F44" w:rsidP="00025F44">
      <w:pPr>
        <w:shd w:val="clear" w:color="auto" w:fill="FFFFFF"/>
        <w:spacing w:before="240" w:after="240" w:line="240" w:lineRule="auto"/>
        <w:rPr>
          <w:rFonts w:ascii="Arial" w:eastAsia="Times New Roman" w:hAnsi="Arial" w:cs="Arial"/>
          <w:color w:val="212121"/>
          <w:sz w:val="13"/>
          <w:szCs w:val="13"/>
        </w:rPr>
      </w:pPr>
      <w:r w:rsidRPr="00025F44">
        <w:rPr>
          <w:rFonts w:ascii="Arial" w:eastAsia="Times New Roman" w:hAnsi="Arial" w:cs="Arial"/>
          <w:b/>
          <w:bCs/>
          <w:color w:val="212121"/>
          <w:sz w:val="28"/>
        </w:rPr>
        <w:t>Question 50: How can we improve the Performance of an ASP.NET Web Page?</w:t>
      </w:r>
      <w:r w:rsidRPr="00025F44">
        <w:rPr>
          <w:rFonts w:ascii="Arial" w:eastAsia="Times New Roman" w:hAnsi="Arial" w:cs="Arial"/>
          <w:b/>
          <w:bCs/>
          <w:color w:val="212121"/>
          <w:sz w:val="13"/>
          <w:szCs w:val="13"/>
        </w:rPr>
        <w:br/>
      </w:r>
      <w:r w:rsidRPr="00025F44">
        <w:rPr>
          <w:rFonts w:ascii="Arial" w:eastAsia="Times New Roman" w:hAnsi="Arial" w:cs="Arial"/>
          <w:color w:val="212121"/>
          <w:sz w:val="13"/>
          <w:szCs w:val="13"/>
        </w:rPr>
        <w:br/>
        <w:t>Answer: This is the most common question from ASP.NET forum to any interview. In this post I’m going to point out some of the important points that may help to improve the performance.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Here I used the word “improve performance” in the sense to decrease the loading time of the page. There are various reasons behind. Some of them we look into from the “backend side” (Database side) and rest of them we need to take care in “front-end” ((UI) side.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t xml:space="preserve">For illustrative purpose, you have an ASP.NET Web site, one of the </w:t>
      </w:r>
      <w:proofErr w:type="spellStart"/>
      <w:r w:rsidRPr="00025F44">
        <w:rPr>
          <w:rFonts w:ascii="Arial" w:eastAsia="Times New Roman" w:hAnsi="Arial" w:cs="Arial"/>
          <w:color w:val="212121"/>
          <w:sz w:val="13"/>
          <w:szCs w:val="13"/>
        </w:rPr>
        <w:t>aspx</w:t>
      </w:r>
      <w:proofErr w:type="spellEnd"/>
      <w:r w:rsidRPr="00025F44">
        <w:rPr>
          <w:rFonts w:ascii="Arial" w:eastAsia="Times New Roman" w:hAnsi="Arial" w:cs="Arial"/>
          <w:color w:val="212121"/>
          <w:sz w:val="13"/>
          <w:szCs w:val="13"/>
        </w:rPr>
        <w:t xml:space="preserve"> page take much time to load. Throughout this article, we are going to see how to decrease the loading time.</w:t>
      </w:r>
      <w:r w:rsidRPr="00025F44">
        <w:rPr>
          <w:rFonts w:ascii="Arial" w:eastAsia="Times New Roman" w:hAnsi="Arial" w:cs="Arial"/>
          <w:color w:val="212121"/>
          <w:sz w:val="13"/>
          <w:szCs w:val="13"/>
        </w:rPr>
        <w:br/>
      </w:r>
      <w:r w:rsidRPr="00025F44">
        <w:rPr>
          <w:rFonts w:ascii="Arial" w:eastAsia="Times New Roman" w:hAnsi="Arial" w:cs="Arial"/>
          <w:color w:val="212121"/>
          <w:sz w:val="13"/>
          <w:szCs w:val="13"/>
        </w:rPr>
        <w:br/>
      </w:r>
      <w:r w:rsidRPr="00025F44">
        <w:rPr>
          <w:rFonts w:ascii="Arial" w:eastAsia="Times New Roman" w:hAnsi="Arial" w:cs="Arial"/>
          <w:b/>
          <w:bCs/>
          <w:color w:val="212121"/>
          <w:sz w:val="13"/>
        </w:rPr>
        <w:t>Back End (DB)</w:t>
      </w:r>
    </w:p>
    <w:p w:rsidR="00025F44" w:rsidRPr="00025F44" w:rsidRDefault="00025F44" w:rsidP="00025F44">
      <w:pPr>
        <w:numPr>
          <w:ilvl w:val="0"/>
          <w:numId w:val="13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Try to check the Query performance that is how much time the query will take to execute and pull the records from DB. Then use SQL Server Profiler and Execution plan for that query so that you can come to a conclusion in which part it took much time.</w:t>
      </w:r>
      <w:r w:rsidRPr="00025F44">
        <w:rPr>
          <w:rFonts w:ascii="Arial" w:eastAsia="Times New Roman" w:hAnsi="Arial" w:cs="Arial"/>
          <w:color w:val="212121"/>
          <w:sz w:val="13"/>
          <w:szCs w:val="13"/>
        </w:rPr>
        <w:br/>
      </w:r>
    </w:p>
    <w:p w:rsidR="00025F44" w:rsidRPr="00025F44" w:rsidRDefault="00025F44" w:rsidP="00025F44">
      <w:pPr>
        <w:numPr>
          <w:ilvl w:val="0"/>
          <w:numId w:val="13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Check in every table (who are all part of the query) Index is created properly.</w:t>
      </w:r>
      <w:r w:rsidRPr="00025F44">
        <w:rPr>
          <w:rFonts w:ascii="Arial" w:eastAsia="Times New Roman" w:hAnsi="Arial" w:cs="Arial"/>
          <w:color w:val="212121"/>
          <w:sz w:val="13"/>
          <w:szCs w:val="13"/>
        </w:rPr>
        <w:br/>
      </w:r>
    </w:p>
    <w:p w:rsidR="00025F44" w:rsidRPr="00025F44" w:rsidRDefault="00025F44" w:rsidP="00025F44">
      <w:pPr>
        <w:numPr>
          <w:ilvl w:val="0"/>
          <w:numId w:val="13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If your query involves a complex stored procedure, which in turn use lot of joins, then you should focus on every table. In some cases, sub-query perform better than the joins.</w:t>
      </w:r>
      <w:r w:rsidRPr="00025F44">
        <w:rPr>
          <w:rFonts w:ascii="Arial" w:eastAsia="Times New Roman" w:hAnsi="Arial" w:cs="Arial"/>
          <w:color w:val="212121"/>
          <w:sz w:val="13"/>
          <w:szCs w:val="13"/>
        </w:rPr>
        <w:br/>
      </w:r>
    </w:p>
    <w:p w:rsidR="00025F44" w:rsidRPr="00025F44" w:rsidRDefault="00025F44" w:rsidP="00025F44">
      <w:pPr>
        <w:numPr>
          <w:ilvl w:val="0"/>
          <w:numId w:val="133"/>
        </w:numPr>
        <w:shd w:val="clear" w:color="auto" w:fill="FFFFFF"/>
        <w:spacing w:before="100" w:beforeAutospacing="1" w:after="100" w:afterAutospacing="1" w:line="240" w:lineRule="auto"/>
        <w:rPr>
          <w:rFonts w:ascii="Arial" w:eastAsia="Times New Roman" w:hAnsi="Arial" w:cs="Arial"/>
          <w:color w:val="212121"/>
          <w:sz w:val="13"/>
          <w:szCs w:val="13"/>
        </w:rPr>
      </w:pPr>
      <w:r w:rsidRPr="00025F44">
        <w:rPr>
          <w:rFonts w:ascii="Arial" w:eastAsia="Times New Roman" w:hAnsi="Arial" w:cs="Arial"/>
          <w:color w:val="212121"/>
          <w:sz w:val="13"/>
          <w:szCs w:val="13"/>
        </w:rPr>
        <w:t>If your web page involves paging concepts, try to move the paging concepts to SQL Server. I meant that based on the page count the SP will return the records, instead of bringing the records as a whole.</w:t>
      </w:r>
    </w:p>
    <w:p w:rsidR="00025F44" w:rsidRDefault="00025F44"/>
    <w:p w:rsidR="00025F44" w:rsidRDefault="00025F44"/>
    <w:p w:rsidR="00025F44" w:rsidRDefault="00025F44"/>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lastRenderedPageBreak/>
        <w:t>1. What is ASP.Net?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It is a framework developed by Microsoft on which we can develop new generation web sites using web forms(</w:t>
      </w:r>
      <w:proofErr w:type="spellStart"/>
      <w:r w:rsidRPr="00025F44">
        <w:rPr>
          <w:rFonts w:ascii="Helvetica" w:eastAsia="Times New Roman" w:hAnsi="Helvetica" w:cs="Times New Roman"/>
          <w:color w:val="666666"/>
          <w:sz w:val="14"/>
          <w:szCs w:val="14"/>
        </w:rPr>
        <w:t>aspx</w:t>
      </w:r>
      <w:proofErr w:type="spellEnd"/>
      <w:r w:rsidRPr="00025F44">
        <w:rPr>
          <w:rFonts w:ascii="Helvetica" w:eastAsia="Times New Roman" w:hAnsi="Helvetica" w:cs="Times New Roman"/>
          <w:color w:val="666666"/>
          <w:sz w:val="14"/>
          <w:szCs w:val="14"/>
        </w:rPr>
        <w:t xml:space="preserve">), MVC, HTML, </w:t>
      </w:r>
      <w:proofErr w:type="spellStart"/>
      <w:r w:rsidRPr="00025F44">
        <w:rPr>
          <w:rFonts w:ascii="Helvetica" w:eastAsia="Times New Roman" w:hAnsi="Helvetica" w:cs="Times New Roman"/>
          <w:color w:val="666666"/>
          <w:sz w:val="14"/>
          <w:szCs w:val="14"/>
        </w:rPr>
        <w:t>Javascript</w:t>
      </w:r>
      <w:proofErr w:type="spellEnd"/>
      <w:r w:rsidRPr="00025F44">
        <w:rPr>
          <w:rFonts w:ascii="Helvetica" w:eastAsia="Times New Roman" w:hAnsi="Helvetica" w:cs="Times New Roman"/>
          <w:color w:val="666666"/>
          <w:sz w:val="14"/>
          <w:szCs w:val="14"/>
        </w:rPr>
        <w:t xml:space="preserve">, CSS etc. Its successor of Microsoft Active Server Pages(ASP). Currently there is ASP.NET 4.0, which is used to develop web sites. There are various page extensions provided by Microsoft that are being used for web site development. </w:t>
      </w:r>
      <w:proofErr w:type="spellStart"/>
      <w:r w:rsidRPr="00025F44">
        <w:rPr>
          <w:rFonts w:ascii="Helvetica" w:eastAsia="Times New Roman" w:hAnsi="Helvetica" w:cs="Times New Roman"/>
          <w:color w:val="666666"/>
          <w:sz w:val="14"/>
          <w:szCs w:val="14"/>
        </w:rPr>
        <w:t>Eg</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aspx</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asmx</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ascx</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ashx</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cs</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vb</w:t>
      </w:r>
      <w:proofErr w:type="spellEnd"/>
      <w:r w:rsidRPr="00025F44">
        <w:rPr>
          <w:rFonts w:ascii="Helvetica" w:eastAsia="Times New Roman" w:hAnsi="Helvetica" w:cs="Times New Roman"/>
          <w:color w:val="666666"/>
          <w:sz w:val="14"/>
          <w:szCs w:val="14"/>
        </w:rPr>
        <w:t>, html, XML etc.</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2. What’s the use of </w:t>
      </w:r>
      <w:proofErr w:type="spellStart"/>
      <w:r w:rsidRPr="00025F44">
        <w:rPr>
          <w:rFonts w:ascii="inherit" w:eastAsia="Times New Roman" w:hAnsi="inherit" w:cs="Times New Roman"/>
          <w:b/>
          <w:bCs/>
          <w:color w:val="000000"/>
          <w:sz w:val="14"/>
        </w:rPr>
        <w:t>Response.Output.Write</w:t>
      </w:r>
      <w:proofErr w:type="spellEnd"/>
      <w:r w:rsidRPr="00025F44">
        <w:rPr>
          <w:rFonts w:ascii="inherit" w:eastAsia="Times New Roman" w:hAnsi="inherit" w:cs="Times New Roman"/>
          <w:b/>
          <w:bCs/>
          <w:color w:val="000000"/>
          <w:sz w:val="14"/>
        </w:rPr>
        <w:t>()?</w:t>
      </w:r>
      <w:r w:rsidRPr="00025F44">
        <w:rPr>
          <w:rFonts w:ascii="inherit" w:eastAsia="Times New Roman" w:hAnsi="inherit" w:cs="Times New Roman"/>
          <w:b/>
          <w:bCs/>
          <w:color w:val="000000"/>
          <w:sz w:val="14"/>
          <w:szCs w:val="14"/>
          <w:bdr w:val="none" w:sz="0" w:space="0" w:color="auto" w:frame="1"/>
        </w:rPr>
        <w:br/>
      </w:r>
      <w:r w:rsidRPr="00025F44">
        <w:rPr>
          <w:rFonts w:ascii="Helvetica" w:eastAsia="Times New Roman" w:hAnsi="Helvetica" w:cs="Times New Roman"/>
          <w:color w:val="666666"/>
          <w:sz w:val="14"/>
          <w:szCs w:val="14"/>
        </w:rPr>
        <w:t xml:space="preserve"> We can write formatted output  using </w:t>
      </w:r>
      <w:proofErr w:type="spellStart"/>
      <w:r w:rsidRPr="00025F44">
        <w:rPr>
          <w:rFonts w:ascii="Helvetica" w:eastAsia="Times New Roman" w:hAnsi="Helvetica" w:cs="Times New Roman"/>
          <w:color w:val="666666"/>
          <w:sz w:val="14"/>
          <w:szCs w:val="14"/>
        </w:rPr>
        <w:t>Response.Output.Write</w:t>
      </w:r>
      <w:proofErr w:type="spellEnd"/>
      <w:r w:rsidRPr="00025F44">
        <w:rPr>
          <w:rFonts w:ascii="Helvetica" w:eastAsia="Times New Roman" w:hAnsi="Helvetica" w:cs="Times New Roman"/>
          <w:color w:val="666666"/>
          <w:sz w:val="14"/>
          <w:szCs w:val="14"/>
        </w:rPr>
        <w: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3. In which event of page cycle is the </w:t>
      </w:r>
      <w:proofErr w:type="spellStart"/>
      <w:r w:rsidRPr="00025F44">
        <w:rPr>
          <w:rFonts w:ascii="inherit" w:eastAsia="Times New Roman" w:hAnsi="inherit" w:cs="Times New Roman"/>
          <w:b/>
          <w:bCs/>
          <w:color w:val="000000"/>
          <w:sz w:val="14"/>
        </w:rPr>
        <w:t>ViewState</w:t>
      </w:r>
      <w:proofErr w:type="spellEnd"/>
      <w:r w:rsidRPr="00025F44">
        <w:rPr>
          <w:rFonts w:ascii="inherit" w:eastAsia="Times New Roman" w:hAnsi="inherit" w:cs="Times New Roman"/>
          <w:b/>
          <w:bCs/>
          <w:color w:val="000000"/>
          <w:sz w:val="14"/>
        </w:rPr>
        <w:t xml:space="preserve"> available?</w:t>
      </w:r>
      <w:r w:rsidRPr="00025F44">
        <w:rPr>
          <w:rFonts w:ascii="inherit" w:eastAsia="Times New Roman" w:hAnsi="inherit" w:cs="Times New Roman"/>
          <w:b/>
          <w:bCs/>
          <w:color w:val="000000"/>
          <w:sz w:val="14"/>
          <w:szCs w:val="14"/>
          <w:bdr w:val="none" w:sz="0" w:space="0" w:color="auto" w:frame="1"/>
        </w:rPr>
        <w:br/>
      </w:r>
      <w:r w:rsidRPr="00025F44">
        <w:rPr>
          <w:rFonts w:ascii="Helvetica" w:eastAsia="Times New Roman" w:hAnsi="Helvetica" w:cs="Times New Roman"/>
          <w:color w:val="666666"/>
          <w:sz w:val="14"/>
          <w:szCs w:val="14"/>
        </w:rPr>
        <w:t xml:space="preserve">   After the Init() and before the </w:t>
      </w:r>
      <w:proofErr w:type="spellStart"/>
      <w:r w:rsidRPr="00025F44">
        <w:rPr>
          <w:rFonts w:ascii="Helvetica" w:eastAsia="Times New Roman" w:hAnsi="Helvetica" w:cs="Times New Roman"/>
          <w:color w:val="666666"/>
          <w:sz w:val="14"/>
          <w:szCs w:val="14"/>
        </w:rPr>
        <w:t>Page_Load</w:t>
      </w:r>
      <w:proofErr w:type="spellEnd"/>
      <w:r w:rsidRPr="00025F44">
        <w:rPr>
          <w:rFonts w:ascii="Helvetica" w:eastAsia="Times New Roman" w:hAnsi="Helvetica" w:cs="Times New Roman"/>
          <w:color w:val="666666"/>
          <w:sz w:val="14"/>
          <w:szCs w:val="14"/>
        </w:rPr>
        <w: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4. What is the difference between </w:t>
      </w:r>
      <w:proofErr w:type="spellStart"/>
      <w:r w:rsidRPr="00025F44">
        <w:rPr>
          <w:rFonts w:ascii="inherit" w:eastAsia="Times New Roman" w:hAnsi="inherit" w:cs="Times New Roman"/>
          <w:b/>
          <w:bCs/>
          <w:color w:val="000000"/>
          <w:sz w:val="14"/>
        </w:rPr>
        <w:t>Server.Transfer</w:t>
      </w:r>
      <w:proofErr w:type="spellEnd"/>
      <w:r w:rsidRPr="00025F44">
        <w:rPr>
          <w:rFonts w:ascii="inherit" w:eastAsia="Times New Roman" w:hAnsi="inherit" w:cs="Times New Roman"/>
          <w:b/>
          <w:bCs/>
          <w:color w:val="000000"/>
          <w:sz w:val="14"/>
        </w:rPr>
        <w:t xml:space="preserve"> and </w:t>
      </w:r>
      <w:proofErr w:type="spellStart"/>
      <w:r w:rsidRPr="00025F44">
        <w:rPr>
          <w:rFonts w:ascii="inherit" w:eastAsia="Times New Roman" w:hAnsi="inherit" w:cs="Times New Roman"/>
          <w:b/>
          <w:bCs/>
          <w:color w:val="000000"/>
          <w:sz w:val="14"/>
        </w:rPr>
        <w:t>Response.Redirect</w:t>
      </w:r>
      <w:proofErr w:type="spellEnd"/>
      <w:r w:rsidRPr="00025F44">
        <w:rPr>
          <w:rFonts w:ascii="inherit" w:eastAsia="Times New Roman" w:hAnsi="inherit" w:cs="Times New Roman"/>
          <w:b/>
          <w:bCs/>
          <w:color w:val="000000"/>
          <w:sz w:val="14"/>
        </w:rPr>
        <w:t>?  </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xml:space="preserve">In </w:t>
      </w:r>
      <w:proofErr w:type="spellStart"/>
      <w:r w:rsidRPr="00025F44">
        <w:rPr>
          <w:rFonts w:ascii="Helvetica" w:eastAsia="Times New Roman" w:hAnsi="Helvetica" w:cs="Times New Roman"/>
          <w:color w:val="666666"/>
          <w:sz w:val="14"/>
          <w:szCs w:val="14"/>
        </w:rPr>
        <w:t>Server.Transfer</w:t>
      </w:r>
      <w:proofErr w:type="spellEnd"/>
      <w:r w:rsidRPr="00025F44">
        <w:rPr>
          <w:rFonts w:ascii="Helvetica" w:eastAsia="Times New Roman" w:hAnsi="Helvetica" w:cs="Times New Roman"/>
          <w:color w:val="666666"/>
          <w:sz w:val="14"/>
          <w:szCs w:val="14"/>
        </w:rPr>
        <w:t xml:space="preserve"> page processing transfers from one page to the other page without making a round-trip back to the client’s browser.  This provides a faster response with a little less overhead on the server.  The clients </w:t>
      </w:r>
      <w:proofErr w:type="spellStart"/>
      <w:r w:rsidRPr="00025F44">
        <w:rPr>
          <w:rFonts w:ascii="Helvetica" w:eastAsia="Times New Roman" w:hAnsi="Helvetica" w:cs="Times New Roman"/>
          <w:color w:val="666666"/>
          <w:sz w:val="14"/>
          <w:szCs w:val="14"/>
        </w:rPr>
        <w:t>url</w:t>
      </w:r>
      <w:proofErr w:type="spellEnd"/>
      <w:r w:rsidRPr="00025F44">
        <w:rPr>
          <w:rFonts w:ascii="Helvetica" w:eastAsia="Times New Roman" w:hAnsi="Helvetica" w:cs="Times New Roman"/>
          <w:color w:val="666666"/>
          <w:sz w:val="14"/>
          <w:szCs w:val="14"/>
        </w:rPr>
        <w:t xml:space="preserve"> history list or current </w:t>
      </w:r>
      <w:proofErr w:type="spellStart"/>
      <w:r w:rsidRPr="00025F44">
        <w:rPr>
          <w:rFonts w:ascii="Helvetica" w:eastAsia="Times New Roman" w:hAnsi="Helvetica" w:cs="Times New Roman"/>
          <w:color w:val="666666"/>
          <w:sz w:val="14"/>
          <w:szCs w:val="14"/>
        </w:rPr>
        <w:t>url</w:t>
      </w:r>
      <w:proofErr w:type="spellEnd"/>
      <w:r w:rsidRPr="00025F44">
        <w:rPr>
          <w:rFonts w:ascii="Helvetica" w:eastAsia="Times New Roman" w:hAnsi="Helvetica" w:cs="Times New Roman"/>
          <w:color w:val="666666"/>
          <w:sz w:val="14"/>
          <w:szCs w:val="14"/>
        </w:rPr>
        <w:t xml:space="preserve"> Server does not update in case of </w:t>
      </w:r>
      <w:proofErr w:type="spellStart"/>
      <w:r w:rsidRPr="00025F44">
        <w:rPr>
          <w:rFonts w:ascii="Helvetica" w:eastAsia="Times New Roman" w:hAnsi="Helvetica" w:cs="Times New Roman"/>
          <w:color w:val="666666"/>
          <w:sz w:val="14"/>
          <w:szCs w:val="14"/>
        </w:rPr>
        <w:t>Server.Transfer</w:t>
      </w:r>
      <w:proofErr w:type="spellEnd"/>
      <w:r w:rsidRPr="00025F44">
        <w:rPr>
          <w:rFonts w:ascii="Helvetica" w:eastAsia="Times New Roman" w:hAnsi="Helvetica" w:cs="Times New Roman"/>
          <w:color w:val="666666"/>
          <w:sz w:val="14"/>
          <w:szCs w:val="14"/>
        </w:rPr>
        <w:t>.</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proofErr w:type="spellStart"/>
      <w:r w:rsidRPr="00025F44">
        <w:rPr>
          <w:rFonts w:ascii="Helvetica" w:eastAsia="Times New Roman" w:hAnsi="Helvetica" w:cs="Times New Roman"/>
          <w:color w:val="666666"/>
          <w:sz w:val="14"/>
          <w:szCs w:val="14"/>
        </w:rPr>
        <w:t>Response.Redirect</w:t>
      </w:r>
      <w:proofErr w:type="spellEnd"/>
      <w:r w:rsidRPr="00025F44">
        <w:rPr>
          <w:rFonts w:ascii="Helvetica" w:eastAsia="Times New Roman" w:hAnsi="Helvetica" w:cs="Times New Roman"/>
          <w:color w:val="666666"/>
          <w:sz w:val="14"/>
          <w:szCs w:val="14"/>
        </w:rPr>
        <w:t xml:space="preserve"> is used to redirect the user’s browser to another page or site.  It performs trip back to the client where the client’s browser is redirected to the new page.  The user’s browser history list is updated to reflect the new address.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5. From which base class all Web Forms are inherited?</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Page class.</w:t>
      </w:r>
      <w:r w:rsidRPr="00025F44">
        <w:rPr>
          <w:rFonts w:ascii="inherit" w:eastAsia="Times New Roman" w:hAnsi="inherit" w:cs="Times New Roman"/>
          <w:b/>
          <w:bCs/>
          <w:color w:val="000000"/>
          <w:sz w:val="14"/>
        </w:rPr>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6. What are the different </w:t>
      </w:r>
      <w:proofErr w:type="spellStart"/>
      <w:r w:rsidRPr="00025F44">
        <w:rPr>
          <w:rFonts w:ascii="inherit" w:eastAsia="Times New Roman" w:hAnsi="inherit" w:cs="Times New Roman"/>
          <w:b/>
          <w:bCs/>
          <w:color w:val="000000"/>
          <w:sz w:val="14"/>
        </w:rPr>
        <w:t>validators</w:t>
      </w:r>
      <w:proofErr w:type="spellEnd"/>
      <w:r w:rsidRPr="00025F44">
        <w:rPr>
          <w:rFonts w:ascii="inherit" w:eastAsia="Times New Roman" w:hAnsi="inherit" w:cs="Times New Roman"/>
          <w:b/>
          <w:bCs/>
          <w:color w:val="000000"/>
          <w:sz w:val="14"/>
        </w:rPr>
        <w:t xml:space="preserve"> in ASP.NET?</w:t>
      </w:r>
    </w:p>
    <w:p w:rsidR="00025F44" w:rsidRPr="00025F44" w:rsidRDefault="00025F44" w:rsidP="00025F44">
      <w:pPr>
        <w:numPr>
          <w:ilvl w:val="0"/>
          <w:numId w:val="134"/>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 xml:space="preserve">Required field </w:t>
      </w:r>
      <w:proofErr w:type="spellStart"/>
      <w:r w:rsidRPr="00025F44">
        <w:rPr>
          <w:rFonts w:ascii="inherit" w:eastAsia="Times New Roman" w:hAnsi="inherit" w:cs="Times New Roman"/>
          <w:color w:val="666666"/>
          <w:sz w:val="14"/>
          <w:szCs w:val="14"/>
        </w:rPr>
        <w:t>Validator</w:t>
      </w:r>
      <w:proofErr w:type="spellEnd"/>
    </w:p>
    <w:p w:rsidR="00025F44" w:rsidRPr="00025F44" w:rsidRDefault="00025F44" w:rsidP="00025F44">
      <w:pPr>
        <w:numPr>
          <w:ilvl w:val="0"/>
          <w:numId w:val="134"/>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Range  </w:t>
      </w:r>
      <w:proofErr w:type="spellStart"/>
      <w:r w:rsidRPr="00025F44">
        <w:rPr>
          <w:rFonts w:ascii="inherit" w:eastAsia="Times New Roman" w:hAnsi="inherit" w:cs="Times New Roman"/>
          <w:color w:val="666666"/>
          <w:sz w:val="14"/>
          <w:szCs w:val="14"/>
        </w:rPr>
        <w:t>Validator</w:t>
      </w:r>
      <w:proofErr w:type="spellEnd"/>
    </w:p>
    <w:p w:rsidR="00025F44" w:rsidRPr="00025F44" w:rsidRDefault="00025F44" w:rsidP="00025F44">
      <w:pPr>
        <w:numPr>
          <w:ilvl w:val="0"/>
          <w:numId w:val="134"/>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 xml:space="preserve">Compare </w:t>
      </w:r>
      <w:proofErr w:type="spellStart"/>
      <w:r w:rsidRPr="00025F44">
        <w:rPr>
          <w:rFonts w:ascii="inherit" w:eastAsia="Times New Roman" w:hAnsi="inherit" w:cs="Times New Roman"/>
          <w:color w:val="666666"/>
          <w:sz w:val="14"/>
          <w:szCs w:val="14"/>
        </w:rPr>
        <w:t>Validator</w:t>
      </w:r>
      <w:proofErr w:type="spellEnd"/>
    </w:p>
    <w:p w:rsidR="00025F44" w:rsidRPr="00025F44" w:rsidRDefault="00025F44" w:rsidP="00025F44">
      <w:pPr>
        <w:numPr>
          <w:ilvl w:val="0"/>
          <w:numId w:val="134"/>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 xml:space="preserve">Custom </w:t>
      </w:r>
      <w:proofErr w:type="spellStart"/>
      <w:r w:rsidRPr="00025F44">
        <w:rPr>
          <w:rFonts w:ascii="inherit" w:eastAsia="Times New Roman" w:hAnsi="inherit" w:cs="Times New Roman"/>
          <w:color w:val="666666"/>
          <w:sz w:val="14"/>
          <w:szCs w:val="14"/>
        </w:rPr>
        <w:t>Validator</w:t>
      </w:r>
      <w:proofErr w:type="spellEnd"/>
    </w:p>
    <w:p w:rsidR="00025F44" w:rsidRPr="00025F44" w:rsidRDefault="00025F44" w:rsidP="00025F44">
      <w:pPr>
        <w:numPr>
          <w:ilvl w:val="0"/>
          <w:numId w:val="134"/>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 xml:space="preserve">Regular expression </w:t>
      </w:r>
      <w:proofErr w:type="spellStart"/>
      <w:r w:rsidRPr="00025F44">
        <w:rPr>
          <w:rFonts w:ascii="inherit" w:eastAsia="Times New Roman" w:hAnsi="inherit" w:cs="Times New Roman"/>
          <w:color w:val="666666"/>
          <w:sz w:val="14"/>
          <w:szCs w:val="14"/>
        </w:rPr>
        <w:t>Validator</w:t>
      </w:r>
      <w:proofErr w:type="spellEnd"/>
    </w:p>
    <w:p w:rsidR="00025F44" w:rsidRPr="00025F44" w:rsidRDefault="00025F44" w:rsidP="00025F44">
      <w:pPr>
        <w:numPr>
          <w:ilvl w:val="0"/>
          <w:numId w:val="134"/>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 xml:space="preserve">Summary </w:t>
      </w:r>
      <w:proofErr w:type="spellStart"/>
      <w:r w:rsidRPr="00025F44">
        <w:rPr>
          <w:rFonts w:ascii="inherit" w:eastAsia="Times New Roman" w:hAnsi="inherit" w:cs="Times New Roman"/>
          <w:color w:val="666666"/>
          <w:sz w:val="14"/>
          <w:szCs w:val="14"/>
        </w:rPr>
        <w:t>Validator</w:t>
      </w:r>
      <w:proofErr w:type="spellEnd"/>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7. Which </w:t>
      </w:r>
      <w:proofErr w:type="spellStart"/>
      <w:r w:rsidRPr="00025F44">
        <w:rPr>
          <w:rFonts w:ascii="inherit" w:eastAsia="Times New Roman" w:hAnsi="inherit" w:cs="Times New Roman"/>
          <w:b/>
          <w:bCs/>
          <w:color w:val="000000"/>
          <w:sz w:val="14"/>
        </w:rPr>
        <w:t>validator</w:t>
      </w:r>
      <w:proofErr w:type="spellEnd"/>
      <w:r w:rsidRPr="00025F44">
        <w:rPr>
          <w:rFonts w:ascii="inherit" w:eastAsia="Times New Roman" w:hAnsi="inherit" w:cs="Times New Roman"/>
          <w:b/>
          <w:bCs/>
          <w:color w:val="000000"/>
          <w:sz w:val="14"/>
        </w:rPr>
        <w:t xml:space="preserve"> control you use if you need to make sure the values in two different controls matched?</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xml:space="preserve">Compare </w:t>
      </w:r>
      <w:proofErr w:type="spellStart"/>
      <w:r w:rsidRPr="00025F44">
        <w:rPr>
          <w:rFonts w:ascii="Helvetica" w:eastAsia="Times New Roman" w:hAnsi="Helvetica" w:cs="Times New Roman"/>
          <w:color w:val="666666"/>
          <w:sz w:val="14"/>
          <w:szCs w:val="14"/>
        </w:rPr>
        <w:t>Validator</w:t>
      </w:r>
      <w:proofErr w:type="spellEnd"/>
      <w:r w:rsidRPr="00025F44">
        <w:rPr>
          <w:rFonts w:ascii="Helvetica" w:eastAsia="Times New Roman" w:hAnsi="Helvetica" w:cs="Times New Roman"/>
          <w:color w:val="666666"/>
          <w:sz w:val="14"/>
          <w:szCs w:val="14"/>
        </w:rPr>
        <w:t xml:space="preserve"> control.</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8. What is </w:t>
      </w:r>
      <w:proofErr w:type="spellStart"/>
      <w:r w:rsidRPr="00025F44">
        <w:rPr>
          <w:rFonts w:ascii="inherit" w:eastAsia="Times New Roman" w:hAnsi="inherit" w:cs="Times New Roman"/>
          <w:b/>
          <w:bCs/>
          <w:color w:val="000000"/>
          <w:sz w:val="14"/>
        </w:rPr>
        <w:t>ViewState</w:t>
      </w:r>
      <w:proofErr w:type="spellEnd"/>
      <w:r w:rsidRPr="00025F44">
        <w:rPr>
          <w:rFonts w:ascii="inherit" w:eastAsia="Times New Roman" w:hAnsi="inherit" w:cs="Times New Roman"/>
          <w:b/>
          <w:bCs/>
          <w:color w:val="000000"/>
          <w:sz w:val="14"/>
        </w:rPr>
        <w:t>?</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proofErr w:type="spellStart"/>
      <w:r w:rsidRPr="00025F44">
        <w:rPr>
          <w:rFonts w:ascii="Helvetica" w:eastAsia="Times New Roman" w:hAnsi="Helvetica" w:cs="Times New Roman"/>
          <w:color w:val="666666"/>
          <w:sz w:val="14"/>
          <w:szCs w:val="14"/>
        </w:rPr>
        <w:t>ViewState</w:t>
      </w:r>
      <w:proofErr w:type="spellEnd"/>
      <w:r w:rsidRPr="00025F44">
        <w:rPr>
          <w:rFonts w:ascii="Helvetica" w:eastAsia="Times New Roman" w:hAnsi="Helvetica" w:cs="Times New Roman"/>
          <w:color w:val="666666"/>
          <w:sz w:val="14"/>
          <w:szCs w:val="14"/>
        </w:rPr>
        <w:t xml:space="preserve"> is used to retain the state of server-side objects between page post backs.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9. Where the </w:t>
      </w:r>
      <w:proofErr w:type="spellStart"/>
      <w:r w:rsidRPr="00025F44">
        <w:rPr>
          <w:rFonts w:ascii="inherit" w:eastAsia="Times New Roman" w:hAnsi="inherit" w:cs="Times New Roman"/>
          <w:b/>
          <w:bCs/>
          <w:color w:val="000000"/>
          <w:sz w:val="14"/>
        </w:rPr>
        <w:t>viewstate</w:t>
      </w:r>
      <w:proofErr w:type="spellEnd"/>
      <w:r w:rsidRPr="00025F44">
        <w:rPr>
          <w:rFonts w:ascii="inherit" w:eastAsia="Times New Roman" w:hAnsi="inherit" w:cs="Times New Roman"/>
          <w:b/>
          <w:bCs/>
          <w:color w:val="000000"/>
          <w:sz w:val="14"/>
        </w:rPr>
        <w:t xml:space="preserve"> is stored after the page </w:t>
      </w:r>
      <w:proofErr w:type="spellStart"/>
      <w:r w:rsidRPr="00025F44">
        <w:rPr>
          <w:rFonts w:ascii="inherit" w:eastAsia="Times New Roman" w:hAnsi="inherit" w:cs="Times New Roman"/>
          <w:b/>
          <w:bCs/>
          <w:color w:val="000000"/>
          <w:sz w:val="14"/>
        </w:rPr>
        <w:t>postback</w:t>
      </w:r>
      <w:proofErr w:type="spellEnd"/>
      <w:r w:rsidRPr="00025F44">
        <w:rPr>
          <w:rFonts w:ascii="inherit" w:eastAsia="Times New Roman" w:hAnsi="inherit" w:cs="Times New Roman"/>
          <w:b/>
          <w:bCs/>
          <w:color w:val="000000"/>
          <w:sz w:val="14"/>
        </w:rPr>
        <w:t>?</w:t>
      </w:r>
    </w:p>
    <w:p w:rsidR="00025F44" w:rsidRPr="00025F44" w:rsidRDefault="00025F44" w:rsidP="00025F44">
      <w:pPr>
        <w:spacing w:after="0" w:line="240" w:lineRule="auto"/>
        <w:rPr>
          <w:ins w:id="421" w:author="Unknown"/>
          <w:rFonts w:ascii="Times New Roman" w:eastAsia="Times New Roman" w:hAnsi="Times New Roman" w:cs="Times New Roman"/>
          <w:sz w:val="24"/>
          <w:szCs w:val="24"/>
        </w:rPr>
      </w:pPr>
      <w:ins w:id="422" w:author="Unknown">
        <w:r w:rsidRPr="00025F44">
          <w:rPr>
            <w:rFonts w:ascii="Helvetica" w:eastAsia="Times New Roman" w:hAnsi="Helvetica" w:cs="Times New Roman"/>
            <w:color w:val="666666"/>
            <w:sz w:val="14"/>
            <w:szCs w:val="14"/>
          </w:rPr>
          <w:br w:type="textWrapping" w:clear="all"/>
        </w:r>
      </w:ins>
    </w:p>
    <w:p w:rsidR="00025F44" w:rsidRPr="00025F44" w:rsidRDefault="00025F44" w:rsidP="00025F44">
      <w:pPr>
        <w:shd w:val="clear" w:color="auto" w:fill="FFFFFF"/>
        <w:spacing w:before="204" w:after="204" w:line="240" w:lineRule="auto"/>
        <w:textAlignment w:val="baseline"/>
        <w:rPr>
          <w:ins w:id="423" w:author="Unknown"/>
          <w:rFonts w:ascii="Helvetica" w:eastAsia="Times New Roman" w:hAnsi="Helvetica" w:cs="Times New Roman"/>
          <w:color w:val="666666"/>
          <w:sz w:val="14"/>
          <w:szCs w:val="14"/>
        </w:rPr>
      </w:pPr>
      <w:proofErr w:type="spellStart"/>
      <w:ins w:id="424" w:author="Unknown">
        <w:r w:rsidRPr="00025F44">
          <w:rPr>
            <w:rFonts w:ascii="Helvetica" w:eastAsia="Times New Roman" w:hAnsi="Helvetica" w:cs="Times New Roman"/>
            <w:color w:val="666666"/>
            <w:sz w:val="14"/>
            <w:szCs w:val="14"/>
          </w:rPr>
          <w:t>ViewState</w:t>
        </w:r>
        <w:proofErr w:type="spellEnd"/>
        <w:r w:rsidRPr="00025F44">
          <w:rPr>
            <w:rFonts w:ascii="Helvetica" w:eastAsia="Times New Roman" w:hAnsi="Helvetica" w:cs="Times New Roman"/>
            <w:color w:val="666666"/>
            <w:sz w:val="14"/>
            <w:szCs w:val="14"/>
          </w:rPr>
          <w:t xml:space="preserve"> is stored in a hidden field on the page at client side.  </w:t>
        </w:r>
        <w:proofErr w:type="spellStart"/>
        <w:r w:rsidRPr="00025F44">
          <w:rPr>
            <w:rFonts w:ascii="Helvetica" w:eastAsia="Times New Roman" w:hAnsi="Helvetica" w:cs="Times New Roman"/>
            <w:color w:val="666666"/>
            <w:sz w:val="14"/>
            <w:szCs w:val="14"/>
          </w:rPr>
          <w:t>ViewState</w:t>
        </w:r>
        <w:proofErr w:type="spellEnd"/>
        <w:r w:rsidRPr="00025F44">
          <w:rPr>
            <w:rFonts w:ascii="Helvetica" w:eastAsia="Times New Roman" w:hAnsi="Helvetica" w:cs="Times New Roman"/>
            <w:color w:val="666666"/>
            <w:sz w:val="14"/>
            <w:szCs w:val="14"/>
          </w:rPr>
          <w:t xml:space="preserve"> is transported to the client and back to the server, and is not stored on the server or any other external source.</w:t>
        </w:r>
      </w:ins>
    </w:p>
    <w:p w:rsidR="00025F44" w:rsidRPr="00025F44" w:rsidRDefault="00025F44" w:rsidP="00025F44">
      <w:pPr>
        <w:shd w:val="clear" w:color="auto" w:fill="FFFFFF"/>
        <w:spacing w:after="0" w:line="240" w:lineRule="auto"/>
        <w:textAlignment w:val="baseline"/>
        <w:rPr>
          <w:ins w:id="425" w:author="Unknown"/>
          <w:rFonts w:ascii="Helvetica" w:eastAsia="Times New Roman" w:hAnsi="Helvetica" w:cs="Times New Roman"/>
          <w:color w:val="666666"/>
          <w:sz w:val="14"/>
          <w:szCs w:val="14"/>
        </w:rPr>
      </w:pPr>
      <w:ins w:id="426" w:author="Unknown">
        <w:r w:rsidRPr="00025F44">
          <w:rPr>
            <w:rFonts w:ascii="inherit" w:eastAsia="Times New Roman" w:hAnsi="inherit" w:cs="Times New Roman"/>
            <w:b/>
            <w:bCs/>
            <w:color w:val="000000"/>
            <w:sz w:val="14"/>
          </w:rPr>
          <w:t xml:space="preserve">10. How long the items in </w:t>
        </w:r>
        <w:proofErr w:type="spellStart"/>
        <w:r w:rsidRPr="00025F44">
          <w:rPr>
            <w:rFonts w:ascii="inherit" w:eastAsia="Times New Roman" w:hAnsi="inherit" w:cs="Times New Roman"/>
            <w:b/>
            <w:bCs/>
            <w:color w:val="000000"/>
            <w:sz w:val="14"/>
          </w:rPr>
          <w:t>ViewState</w:t>
        </w:r>
        <w:proofErr w:type="spellEnd"/>
        <w:r w:rsidRPr="00025F44">
          <w:rPr>
            <w:rFonts w:ascii="inherit" w:eastAsia="Times New Roman" w:hAnsi="inherit" w:cs="Times New Roman"/>
            <w:b/>
            <w:bCs/>
            <w:color w:val="000000"/>
            <w:sz w:val="14"/>
          </w:rPr>
          <w:t xml:space="preserve"> exists?</w:t>
        </w:r>
      </w:ins>
    </w:p>
    <w:p w:rsidR="00025F44" w:rsidRPr="00025F44" w:rsidRDefault="00025F44" w:rsidP="00025F44">
      <w:pPr>
        <w:shd w:val="clear" w:color="auto" w:fill="FFFFFF"/>
        <w:spacing w:before="204" w:after="204" w:line="240" w:lineRule="auto"/>
        <w:textAlignment w:val="baseline"/>
        <w:rPr>
          <w:ins w:id="427" w:author="Unknown"/>
          <w:rFonts w:ascii="Helvetica" w:eastAsia="Times New Roman" w:hAnsi="Helvetica" w:cs="Times New Roman"/>
          <w:color w:val="666666"/>
          <w:sz w:val="14"/>
          <w:szCs w:val="14"/>
        </w:rPr>
      </w:pPr>
      <w:ins w:id="428" w:author="Unknown">
        <w:r w:rsidRPr="00025F44">
          <w:rPr>
            <w:rFonts w:ascii="Helvetica" w:eastAsia="Times New Roman" w:hAnsi="Helvetica" w:cs="Times New Roman"/>
            <w:color w:val="666666"/>
            <w:sz w:val="14"/>
            <w:szCs w:val="14"/>
          </w:rPr>
          <w:t>They exist for the life of the current page.</w:t>
        </w:r>
      </w:ins>
    </w:p>
    <w:p w:rsidR="00025F44" w:rsidRPr="00025F44" w:rsidRDefault="00025F44" w:rsidP="00025F44">
      <w:pPr>
        <w:shd w:val="clear" w:color="auto" w:fill="FFFFFF"/>
        <w:spacing w:after="0" w:line="240" w:lineRule="auto"/>
        <w:textAlignment w:val="baseline"/>
        <w:rPr>
          <w:ins w:id="429" w:author="Unknown"/>
          <w:rFonts w:ascii="Helvetica" w:eastAsia="Times New Roman" w:hAnsi="Helvetica" w:cs="Times New Roman"/>
          <w:color w:val="666666"/>
          <w:sz w:val="14"/>
          <w:szCs w:val="14"/>
        </w:rPr>
      </w:pPr>
      <w:ins w:id="430" w:author="Unknown">
        <w:r w:rsidRPr="00025F44">
          <w:rPr>
            <w:rFonts w:ascii="inherit" w:eastAsia="Times New Roman" w:hAnsi="inherit" w:cs="Times New Roman"/>
            <w:b/>
            <w:bCs/>
            <w:color w:val="000000"/>
            <w:sz w:val="14"/>
          </w:rPr>
          <w:t>11. What are the different Session state management options available in ASP.NET?</w:t>
        </w:r>
      </w:ins>
    </w:p>
    <w:p w:rsidR="00025F44" w:rsidRPr="00025F44" w:rsidRDefault="00025F44" w:rsidP="00025F44">
      <w:pPr>
        <w:numPr>
          <w:ilvl w:val="0"/>
          <w:numId w:val="135"/>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In-Process</w:t>
      </w:r>
    </w:p>
    <w:p w:rsidR="00025F44" w:rsidRPr="00025F44" w:rsidRDefault="00025F44" w:rsidP="00025F44">
      <w:pPr>
        <w:numPr>
          <w:ilvl w:val="0"/>
          <w:numId w:val="135"/>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Out-of-Process.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In-Process</w:t>
      </w:r>
      <w:r w:rsidRPr="00025F44">
        <w:rPr>
          <w:rFonts w:ascii="Helvetica" w:eastAsia="Times New Roman" w:hAnsi="Helvetica" w:cs="Times New Roman"/>
          <w:color w:val="666666"/>
          <w:sz w:val="14"/>
          <w:szCs w:val="14"/>
        </w:rPr>
        <w:t> stores the session in memory on the web server.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Out-of-Process</w:t>
      </w:r>
      <w:r w:rsidRPr="00025F44">
        <w:rPr>
          <w:rFonts w:ascii="Helvetica" w:eastAsia="Times New Roman" w:hAnsi="Helvetica" w:cs="Times New Roman"/>
          <w:color w:val="666666"/>
          <w:sz w:val="14"/>
          <w:szCs w:val="14"/>
        </w:rPr>
        <w:t xml:space="preserve"> Session state management stores data in an external server.  The external server may be either a SQL Server or a State Server.  All objects stored in session are required to be </w:t>
      </w:r>
      <w:proofErr w:type="spellStart"/>
      <w:r w:rsidRPr="00025F44">
        <w:rPr>
          <w:rFonts w:ascii="Helvetica" w:eastAsia="Times New Roman" w:hAnsi="Helvetica" w:cs="Times New Roman"/>
          <w:color w:val="666666"/>
          <w:sz w:val="14"/>
          <w:szCs w:val="14"/>
        </w:rPr>
        <w:t>serializable</w:t>
      </w:r>
      <w:proofErr w:type="spellEnd"/>
      <w:r w:rsidRPr="00025F44">
        <w:rPr>
          <w:rFonts w:ascii="Helvetica" w:eastAsia="Times New Roman" w:hAnsi="Helvetica" w:cs="Times New Roman"/>
          <w:color w:val="666666"/>
          <w:sz w:val="14"/>
          <w:szCs w:val="14"/>
        </w:rPr>
        <w:t xml:space="preserve"> for Out-of-Process state management.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12. How you can add an event handler?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r w:rsidRPr="00025F44">
        <w:rPr>
          <w:rFonts w:ascii="Helvetica" w:eastAsia="Times New Roman" w:hAnsi="Helvetica" w:cs="Times New Roman"/>
          <w:color w:val="666666"/>
          <w:sz w:val="14"/>
          <w:szCs w:val="14"/>
        </w:rPr>
        <w:t>Using the Attributes property of server side control.</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13. What is caching?</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Caching is a technique used to increase performance by keeping frequently accessed data or files in memory. The request for a cached file/data will be accessed from cache instead of actual location of that file.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14. What are the different types of caching?</w:t>
      </w:r>
      <w:r w:rsidRPr="00025F44">
        <w:rPr>
          <w:rFonts w:ascii="Helvetica" w:eastAsia="Times New Roman" w:hAnsi="Helvetica" w:cs="Times New Roman"/>
          <w:color w:val="666666"/>
          <w:sz w:val="14"/>
          <w:szCs w:val="14"/>
        </w:rPr>
        <w:br/>
        <w:t>ASP.NET has 3 kinds of caching :</w:t>
      </w:r>
    </w:p>
    <w:p w:rsidR="00025F44" w:rsidRPr="00025F44" w:rsidRDefault="00025F44" w:rsidP="00025F44">
      <w:pPr>
        <w:numPr>
          <w:ilvl w:val="0"/>
          <w:numId w:val="136"/>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Output Caching,</w:t>
      </w:r>
    </w:p>
    <w:p w:rsidR="00025F44" w:rsidRPr="00025F44" w:rsidRDefault="00025F44" w:rsidP="00025F44">
      <w:pPr>
        <w:numPr>
          <w:ilvl w:val="0"/>
          <w:numId w:val="136"/>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Fragment Caching,</w:t>
      </w:r>
    </w:p>
    <w:p w:rsidR="00025F44" w:rsidRPr="00025F44" w:rsidRDefault="00025F44" w:rsidP="00025F44">
      <w:pPr>
        <w:numPr>
          <w:ilvl w:val="0"/>
          <w:numId w:val="136"/>
        </w:numPr>
        <w:shd w:val="clear" w:color="auto" w:fill="FFFFFF"/>
        <w:spacing w:after="0" w:line="240" w:lineRule="auto"/>
        <w:ind w:left="380"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Data Caching.</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15. Which type if caching will be used if we want to cache the portion of a page instead of whole page?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Fragment Caching:</w:t>
      </w:r>
      <w:r w:rsidRPr="00025F44">
        <w:rPr>
          <w:rFonts w:ascii="Helvetica" w:eastAsia="Times New Roman" w:hAnsi="Helvetica" w:cs="Times New Roman"/>
          <w:color w:val="666666"/>
          <w:sz w:val="14"/>
          <w:szCs w:val="14"/>
        </w:rPr>
        <w:t> It caches the portion of the page generated by the request. For that, we can create user controls with the below code:</w:t>
      </w:r>
    </w:p>
    <w:p w:rsidR="00025F44" w:rsidRPr="00025F44" w:rsidRDefault="00025F44" w:rsidP="00025F44">
      <w:pPr>
        <w:spacing w:after="112" w:line="240" w:lineRule="auto"/>
        <w:textAlignment w:val="baseline"/>
        <w:rPr>
          <w:rFonts w:ascii="Courier New" w:eastAsia="Times New Roman" w:hAnsi="Courier New" w:cs="Courier New"/>
          <w:color w:val="666666"/>
          <w:sz w:val="24"/>
          <w:szCs w:val="24"/>
        </w:rPr>
      </w:pPr>
      <w:r w:rsidRPr="00025F44">
        <w:rPr>
          <w:rFonts w:ascii="Courier New" w:eastAsia="Times New Roman" w:hAnsi="Courier New" w:cs="Courier New"/>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36.5pt;height:69.65pt" o:ole="">
            <v:imagedata r:id="rId69" o:title=""/>
          </v:shape>
          <w:control r:id="rId70" w:name="DefaultOcxName" w:shapeid="_x0000_i1073"/>
        </w:object>
      </w:r>
    </w:p>
    <w:tbl>
      <w:tblPr>
        <w:tblW w:w="0" w:type="auto"/>
        <w:tblCellSpacing w:w="15" w:type="dxa"/>
        <w:tblCellMar>
          <w:top w:w="15" w:type="dxa"/>
          <w:left w:w="15" w:type="dxa"/>
          <w:bottom w:w="15" w:type="dxa"/>
          <w:right w:w="15" w:type="dxa"/>
        </w:tblCellMar>
        <w:tblLook w:val="04A0"/>
      </w:tblPr>
      <w:tblGrid>
        <w:gridCol w:w="135"/>
        <w:gridCol w:w="7647"/>
      </w:tblGrid>
      <w:tr w:rsidR="00025F44" w:rsidRPr="00025F44" w:rsidTr="00025F44">
        <w:trPr>
          <w:tblCellSpacing w:w="15" w:type="dxa"/>
        </w:trPr>
        <w:tc>
          <w:tcPr>
            <w:tcW w:w="0" w:type="auto"/>
            <w:tcBorders>
              <w:top w:val="nil"/>
              <w:left w:val="nil"/>
              <w:bottom w:val="nil"/>
              <w:right w:val="nil"/>
            </w:tcBorders>
            <w:shd w:val="clear" w:color="auto" w:fill="F8F8F8"/>
            <w:vAlign w:val="center"/>
            <w:hideMark/>
          </w:tcPr>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1</w:t>
            </w:r>
          </w:p>
        </w:tc>
        <w:tc>
          <w:tcPr>
            <w:tcW w:w="7602" w:type="dxa"/>
            <w:tcBorders>
              <w:top w:val="nil"/>
              <w:left w:val="nil"/>
              <w:bottom w:val="nil"/>
              <w:right w:val="nil"/>
            </w:tcBorders>
            <w:shd w:val="clear" w:color="auto" w:fill="F8F8F8"/>
            <w:vAlign w:val="center"/>
            <w:hideMark/>
          </w:tcPr>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 xml:space="preserve">&lt;%@ </w:t>
            </w:r>
            <w:proofErr w:type="spellStart"/>
            <w:r w:rsidRPr="00025F44">
              <w:rPr>
                <w:rFonts w:ascii="inherit" w:eastAsia="Times New Roman" w:hAnsi="inherit" w:cs="Times New Roman"/>
                <w:color w:val="000000"/>
                <w:sz w:val="12"/>
              </w:rPr>
              <w:t>OutputCache</w:t>
            </w:r>
            <w:proofErr w:type="spellEnd"/>
            <w:r w:rsidRPr="00025F44">
              <w:rPr>
                <w:rFonts w:ascii="inherit" w:eastAsia="Times New Roman" w:hAnsi="inherit" w:cs="Times New Roman"/>
                <w:color w:val="000000"/>
                <w:sz w:val="12"/>
              </w:rPr>
              <w:t xml:space="preserve"> Duration="120" </w:t>
            </w:r>
            <w:proofErr w:type="spellStart"/>
            <w:r w:rsidRPr="00025F44">
              <w:rPr>
                <w:rFonts w:ascii="inherit" w:eastAsia="Times New Roman" w:hAnsi="inherit" w:cs="Times New Roman"/>
                <w:color w:val="000000"/>
                <w:sz w:val="12"/>
              </w:rPr>
              <w:t>VaryByParam</w:t>
            </w:r>
            <w:proofErr w:type="spellEnd"/>
            <w:r w:rsidRPr="00025F44">
              <w:rPr>
                <w:rFonts w:ascii="inherit" w:eastAsia="Times New Roman" w:hAnsi="inherit" w:cs="Times New Roman"/>
                <w:color w:val="000000"/>
                <w:sz w:val="12"/>
              </w:rPr>
              <w:t>="</w:t>
            </w:r>
            <w:proofErr w:type="spellStart"/>
            <w:r w:rsidRPr="00025F44">
              <w:rPr>
                <w:rFonts w:ascii="inherit" w:eastAsia="Times New Roman" w:hAnsi="inherit" w:cs="Times New Roman"/>
                <w:color w:val="000000"/>
                <w:sz w:val="12"/>
              </w:rPr>
              <w:t>CategoryID;SelectedID</w:t>
            </w:r>
            <w:proofErr w:type="spellEnd"/>
            <w:r w:rsidRPr="00025F44">
              <w:rPr>
                <w:rFonts w:ascii="inherit" w:eastAsia="Times New Roman" w:hAnsi="inherit" w:cs="Times New Roman"/>
                <w:color w:val="000000"/>
                <w:sz w:val="12"/>
              </w:rPr>
              <w:t>"%&gt;</w:t>
            </w:r>
          </w:p>
        </w:tc>
      </w:tr>
    </w:tbl>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lastRenderedPageBreak/>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16. List the events in page life cycle.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r w:rsidRPr="00025F44">
        <w:rPr>
          <w:rFonts w:ascii="Helvetica" w:eastAsia="Times New Roman" w:hAnsi="Helvetica" w:cs="Times New Roman"/>
          <w:color w:val="666666"/>
          <w:sz w:val="14"/>
          <w:szCs w:val="14"/>
        </w:rPr>
        <w:t xml:space="preserve">1) </w:t>
      </w:r>
      <w:proofErr w:type="spellStart"/>
      <w:r w:rsidRPr="00025F44">
        <w:rPr>
          <w:rFonts w:ascii="Helvetica" w:eastAsia="Times New Roman" w:hAnsi="Helvetica" w:cs="Times New Roman"/>
          <w:color w:val="666666"/>
          <w:sz w:val="14"/>
          <w:szCs w:val="14"/>
        </w:rPr>
        <w:t>Page_PreInit</w:t>
      </w:r>
      <w:proofErr w:type="spellEnd"/>
      <w:r w:rsidRPr="00025F44">
        <w:rPr>
          <w:rFonts w:ascii="Helvetica" w:eastAsia="Times New Roman" w:hAnsi="Helvetica" w:cs="Times New Roman"/>
          <w:color w:val="666666"/>
          <w:sz w:val="14"/>
          <w:szCs w:val="14"/>
        </w:rPr>
        <w:br/>
        <w:t xml:space="preserve">2) </w:t>
      </w:r>
      <w:proofErr w:type="spellStart"/>
      <w:r w:rsidRPr="00025F44">
        <w:rPr>
          <w:rFonts w:ascii="Helvetica" w:eastAsia="Times New Roman" w:hAnsi="Helvetica" w:cs="Times New Roman"/>
          <w:color w:val="666666"/>
          <w:sz w:val="14"/>
          <w:szCs w:val="14"/>
        </w:rPr>
        <w:t>Page_Init</w:t>
      </w:r>
      <w:proofErr w:type="spellEnd"/>
      <w:r w:rsidRPr="00025F44">
        <w:rPr>
          <w:rFonts w:ascii="Helvetica" w:eastAsia="Times New Roman" w:hAnsi="Helvetica" w:cs="Times New Roman"/>
          <w:color w:val="666666"/>
          <w:sz w:val="14"/>
          <w:szCs w:val="14"/>
        </w:rPr>
        <w:br/>
        <w:t xml:space="preserve">3) </w:t>
      </w:r>
      <w:proofErr w:type="spellStart"/>
      <w:r w:rsidRPr="00025F44">
        <w:rPr>
          <w:rFonts w:ascii="Helvetica" w:eastAsia="Times New Roman" w:hAnsi="Helvetica" w:cs="Times New Roman"/>
          <w:color w:val="666666"/>
          <w:sz w:val="14"/>
          <w:szCs w:val="14"/>
        </w:rPr>
        <w:t>Page_InitComplete</w:t>
      </w:r>
      <w:proofErr w:type="spellEnd"/>
      <w:r w:rsidRPr="00025F44">
        <w:rPr>
          <w:rFonts w:ascii="Helvetica" w:eastAsia="Times New Roman" w:hAnsi="Helvetica" w:cs="Times New Roman"/>
          <w:color w:val="666666"/>
          <w:sz w:val="14"/>
          <w:szCs w:val="14"/>
        </w:rPr>
        <w:br/>
        <w:t xml:space="preserve">4) </w:t>
      </w:r>
      <w:proofErr w:type="spellStart"/>
      <w:r w:rsidRPr="00025F44">
        <w:rPr>
          <w:rFonts w:ascii="Helvetica" w:eastAsia="Times New Roman" w:hAnsi="Helvetica" w:cs="Times New Roman"/>
          <w:color w:val="666666"/>
          <w:sz w:val="14"/>
          <w:szCs w:val="14"/>
        </w:rPr>
        <w:t>Page_PreLoad</w:t>
      </w:r>
      <w:proofErr w:type="spellEnd"/>
      <w:r w:rsidRPr="00025F44">
        <w:rPr>
          <w:rFonts w:ascii="Helvetica" w:eastAsia="Times New Roman" w:hAnsi="Helvetica" w:cs="Times New Roman"/>
          <w:color w:val="666666"/>
          <w:sz w:val="14"/>
          <w:szCs w:val="14"/>
        </w:rPr>
        <w:br/>
        <w:t xml:space="preserve">5) </w:t>
      </w:r>
      <w:proofErr w:type="spellStart"/>
      <w:r w:rsidRPr="00025F44">
        <w:rPr>
          <w:rFonts w:ascii="Helvetica" w:eastAsia="Times New Roman" w:hAnsi="Helvetica" w:cs="Times New Roman"/>
          <w:color w:val="666666"/>
          <w:sz w:val="14"/>
          <w:szCs w:val="14"/>
        </w:rPr>
        <w:t>Page_Load</w:t>
      </w:r>
      <w:proofErr w:type="spellEnd"/>
      <w:r w:rsidRPr="00025F44">
        <w:rPr>
          <w:rFonts w:ascii="Helvetica" w:eastAsia="Times New Roman" w:hAnsi="Helvetica" w:cs="Times New Roman"/>
          <w:color w:val="666666"/>
          <w:sz w:val="14"/>
          <w:szCs w:val="14"/>
        </w:rPr>
        <w:br/>
        <w:t xml:space="preserve">6) </w:t>
      </w:r>
      <w:proofErr w:type="spellStart"/>
      <w:r w:rsidRPr="00025F44">
        <w:rPr>
          <w:rFonts w:ascii="Helvetica" w:eastAsia="Times New Roman" w:hAnsi="Helvetica" w:cs="Times New Roman"/>
          <w:color w:val="666666"/>
          <w:sz w:val="14"/>
          <w:szCs w:val="14"/>
        </w:rPr>
        <w:t>Page_LoadComplete</w:t>
      </w:r>
      <w:proofErr w:type="spellEnd"/>
      <w:r w:rsidRPr="00025F44">
        <w:rPr>
          <w:rFonts w:ascii="Helvetica" w:eastAsia="Times New Roman" w:hAnsi="Helvetica" w:cs="Times New Roman"/>
          <w:color w:val="666666"/>
          <w:sz w:val="14"/>
          <w:szCs w:val="14"/>
        </w:rPr>
        <w:br/>
        <w:t xml:space="preserve">7) </w:t>
      </w:r>
      <w:proofErr w:type="spellStart"/>
      <w:r w:rsidRPr="00025F44">
        <w:rPr>
          <w:rFonts w:ascii="Helvetica" w:eastAsia="Times New Roman" w:hAnsi="Helvetica" w:cs="Times New Roman"/>
          <w:color w:val="666666"/>
          <w:sz w:val="14"/>
          <w:szCs w:val="14"/>
        </w:rPr>
        <w:t>Page_PreRender</w:t>
      </w:r>
      <w:proofErr w:type="spellEnd"/>
      <w:r w:rsidRPr="00025F44">
        <w:rPr>
          <w:rFonts w:ascii="Helvetica" w:eastAsia="Times New Roman" w:hAnsi="Helvetica" w:cs="Times New Roman"/>
          <w:color w:val="666666"/>
          <w:sz w:val="14"/>
          <w:szCs w:val="14"/>
        </w:rPr>
        <w:br/>
        <w:t>8)Render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17. Can we have a web application running without </w:t>
      </w:r>
      <w:proofErr w:type="spellStart"/>
      <w:r w:rsidRPr="00025F44">
        <w:rPr>
          <w:rFonts w:ascii="inherit" w:eastAsia="Times New Roman" w:hAnsi="inherit" w:cs="Times New Roman"/>
          <w:b/>
          <w:bCs/>
          <w:color w:val="000000"/>
          <w:sz w:val="14"/>
        </w:rPr>
        <w:t>web.Config</w:t>
      </w:r>
      <w:proofErr w:type="spellEnd"/>
      <w:r w:rsidRPr="00025F44">
        <w:rPr>
          <w:rFonts w:ascii="inherit" w:eastAsia="Times New Roman" w:hAnsi="inherit" w:cs="Times New Roman"/>
          <w:b/>
          <w:bCs/>
          <w:color w:val="000000"/>
          <w:sz w:val="14"/>
        </w:rPr>
        <w:t xml:space="preserve"> file?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Yes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18. Is it possible to create web application with both </w:t>
      </w:r>
      <w:proofErr w:type="spellStart"/>
      <w:r w:rsidRPr="00025F44">
        <w:rPr>
          <w:rFonts w:ascii="inherit" w:eastAsia="Times New Roman" w:hAnsi="inherit" w:cs="Times New Roman"/>
          <w:b/>
          <w:bCs/>
          <w:color w:val="000000"/>
          <w:sz w:val="14"/>
        </w:rPr>
        <w:t>webforms</w:t>
      </w:r>
      <w:proofErr w:type="spellEnd"/>
      <w:r w:rsidRPr="00025F44">
        <w:rPr>
          <w:rFonts w:ascii="inherit" w:eastAsia="Times New Roman" w:hAnsi="inherit" w:cs="Times New Roman"/>
          <w:b/>
          <w:bCs/>
          <w:color w:val="000000"/>
          <w:sz w:val="14"/>
        </w:rPr>
        <w:t xml:space="preserve"> and </w:t>
      </w:r>
      <w:proofErr w:type="spellStart"/>
      <w:r w:rsidRPr="00025F44">
        <w:rPr>
          <w:rFonts w:ascii="inherit" w:eastAsia="Times New Roman" w:hAnsi="inherit" w:cs="Times New Roman"/>
          <w:b/>
          <w:bCs/>
          <w:color w:val="000000"/>
          <w:sz w:val="14"/>
        </w:rPr>
        <w:t>mvc</w:t>
      </w:r>
      <w:proofErr w:type="spellEnd"/>
      <w:r w:rsidRPr="00025F44">
        <w:rPr>
          <w:rFonts w:ascii="inherit" w:eastAsia="Times New Roman" w:hAnsi="inherit" w:cs="Times New Roman"/>
          <w:b/>
          <w:bCs/>
          <w:color w:val="000000"/>
          <w:sz w:val="14"/>
        </w:rPr>
        <w:t>?</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xml:space="preserve">Yes. We have to include below </w:t>
      </w:r>
      <w:proofErr w:type="spellStart"/>
      <w:r w:rsidRPr="00025F44">
        <w:rPr>
          <w:rFonts w:ascii="Helvetica" w:eastAsia="Times New Roman" w:hAnsi="Helvetica" w:cs="Times New Roman"/>
          <w:color w:val="666666"/>
          <w:sz w:val="14"/>
          <w:szCs w:val="14"/>
        </w:rPr>
        <w:t>mvc</w:t>
      </w:r>
      <w:proofErr w:type="spellEnd"/>
      <w:r w:rsidRPr="00025F44">
        <w:rPr>
          <w:rFonts w:ascii="Helvetica" w:eastAsia="Times New Roman" w:hAnsi="Helvetica" w:cs="Times New Roman"/>
          <w:color w:val="666666"/>
          <w:sz w:val="14"/>
          <w:szCs w:val="14"/>
        </w:rPr>
        <w:t xml:space="preserve"> assembly references in the web forms application to create hybrid application.</w:t>
      </w:r>
    </w:p>
    <w:p w:rsidR="00025F44" w:rsidRPr="00025F44" w:rsidRDefault="00025F44" w:rsidP="00025F44">
      <w:pPr>
        <w:spacing w:after="112" w:line="240" w:lineRule="auto"/>
        <w:textAlignment w:val="baseline"/>
        <w:rPr>
          <w:rFonts w:ascii="Courier New" w:eastAsia="Times New Roman" w:hAnsi="Courier New" w:cs="Courier New"/>
          <w:color w:val="666666"/>
          <w:sz w:val="24"/>
          <w:szCs w:val="24"/>
        </w:rPr>
      </w:pPr>
      <w:r w:rsidRPr="00025F44">
        <w:rPr>
          <w:rFonts w:ascii="Courier New" w:eastAsia="Times New Roman" w:hAnsi="Courier New" w:cs="Courier New"/>
          <w:color w:val="666666"/>
          <w:sz w:val="24"/>
          <w:szCs w:val="24"/>
        </w:rPr>
        <w:object w:dxaOrig="1440" w:dyaOrig="1440">
          <v:shape id="_x0000_i1072" type="#_x0000_t75" style="width:136.5pt;height:69.65pt" o:ole="">
            <v:imagedata r:id="rId69" o:title=""/>
          </v:shape>
          <w:control r:id="rId71" w:name="DefaultOcxName1" w:shapeid="_x0000_i1072"/>
        </w:object>
      </w:r>
    </w:p>
    <w:tbl>
      <w:tblPr>
        <w:tblW w:w="0" w:type="auto"/>
        <w:tblCellSpacing w:w="15" w:type="dxa"/>
        <w:tblCellMar>
          <w:top w:w="15" w:type="dxa"/>
          <w:left w:w="15" w:type="dxa"/>
          <w:bottom w:w="15" w:type="dxa"/>
          <w:right w:w="15" w:type="dxa"/>
        </w:tblCellMar>
        <w:tblLook w:val="04A0"/>
      </w:tblPr>
      <w:tblGrid>
        <w:gridCol w:w="135"/>
        <w:gridCol w:w="7647"/>
      </w:tblGrid>
      <w:tr w:rsidR="00025F44" w:rsidRPr="00025F44" w:rsidTr="00025F44">
        <w:trPr>
          <w:tblCellSpacing w:w="15" w:type="dxa"/>
        </w:trPr>
        <w:tc>
          <w:tcPr>
            <w:tcW w:w="0" w:type="auto"/>
            <w:tcBorders>
              <w:top w:val="nil"/>
              <w:left w:val="nil"/>
              <w:bottom w:val="nil"/>
              <w:right w:val="nil"/>
            </w:tcBorders>
            <w:shd w:val="clear" w:color="auto" w:fill="F8F8F8"/>
            <w:vAlign w:val="center"/>
            <w:hideMark/>
          </w:tcPr>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1</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2</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3</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4</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5</w:t>
            </w:r>
          </w:p>
        </w:tc>
        <w:tc>
          <w:tcPr>
            <w:tcW w:w="7602" w:type="dxa"/>
            <w:tcBorders>
              <w:top w:val="nil"/>
              <w:left w:val="nil"/>
              <w:bottom w:val="nil"/>
              <w:right w:val="nil"/>
            </w:tcBorders>
            <w:shd w:val="clear" w:color="auto" w:fill="F8F8F8"/>
            <w:vAlign w:val="center"/>
            <w:hideMark/>
          </w:tcPr>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System.Web.Mvc</w:t>
            </w:r>
            <w:proofErr w:type="spellEnd"/>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szCs w:val="12"/>
              </w:rPr>
              <w:t>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System.Web.Razor</w:t>
            </w:r>
            <w:proofErr w:type="spellEnd"/>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szCs w:val="12"/>
              </w:rPr>
              <w:t>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System.ComponentModel.DataAnnotations</w:t>
            </w:r>
            <w:proofErr w:type="spellEnd"/>
          </w:p>
        </w:tc>
      </w:tr>
    </w:tbl>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19. Can we add code files of different languages in </w:t>
      </w:r>
      <w:proofErr w:type="spellStart"/>
      <w:r w:rsidRPr="00025F44">
        <w:rPr>
          <w:rFonts w:ascii="inherit" w:eastAsia="Times New Roman" w:hAnsi="inherit" w:cs="Times New Roman"/>
          <w:b/>
          <w:bCs/>
          <w:color w:val="000000"/>
          <w:sz w:val="14"/>
        </w:rPr>
        <w:t>App_Code</w:t>
      </w:r>
      <w:proofErr w:type="spellEnd"/>
      <w:r w:rsidRPr="00025F44">
        <w:rPr>
          <w:rFonts w:ascii="inherit" w:eastAsia="Times New Roman" w:hAnsi="inherit" w:cs="Times New Roman"/>
          <w:b/>
          <w:bCs/>
          <w:color w:val="000000"/>
          <w:sz w:val="14"/>
        </w:rPr>
        <w:t xml:space="preserve"> folder?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r w:rsidRPr="00025F44">
        <w:rPr>
          <w:rFonts w:ascii="Helvetica" w:eastAsia="Times New Roman" w:hAnsi="Helvetica" w:cs="Times New Roman"/>
          <w:color w:val="666666"/>
          <w:sz w:val="14"/>
          <w:szCs w:val="14"/>
        </w:rPr>
        <w:t xml:space="preserve"> No. The code files must be in same language to be kept in </w:t>
      </w:r>
      <w:proofErr w:type="spellStart"/>
      <w:r w:rsidRPr="00025F44">
        <w:rPr>
          <w:rFonts w:ascii="Helvetica" w:eastAsia="Times New Roman" w:hAnsi="Helvetica" w:cs="Times New Roman"/>
          <w:color w:val="666666"/>
          <w:sz w:val="14"/>
          <w:szCs w:val="14"/>
        </w:rPr>
        <w:t>App_code</w:t>
      </w:r>
      <w:proofErr w:type="spellEnd"/>
      <w:r w:rsidRPr="00025F44">
        <w:rPr>
          <w:rFonts w:ascii="Helvetica" w:eastAsia="Times New Roman" w:hAnsi="Helvetica" w:cs="Times New Roman"/>
          <w:color w:val="666666"/>
          <w:sz w:val="14"/>
          <w:szCs w:val="14"/>
        </w:rPr>
        <w:t xml:space="preserve"> folder.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20. What is Protected Configuration?</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It is a feature used to secure connection string information.</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21. Write code to send e-mail from an ASP.NET application?</w:t>
      </w:r>
    </w:p>
    <w:p w:rsidR="00025F44" w:rsidRPr="00025F44" w:rsidRDefault="00025F44" w:rsidP="00025F44">
      <w:pPr>
        <w:spacing w:after="112" w:line="240" w:lineRule="auto"/>
        <w:textAlignment w:val="baseline"/>
        <w:rPr>
          <w:rFonts w:ascii="Courier New" w:eastAsia="Times New Roman" w:hAnsi="Courier New" w:cs="Courier New"/>
          <w:color w:val="666666"/>
          <w:sz w:val="24"/>
          <w:szCs w:val="24"/>
        </w:rPr>
      </w:pPr>
      <w:r w:rsidRPr="00025F44">
        <w:rPr>
          <w:rFonts w:ascii="Courier New" w:eastAsia="Times New Roman" w:hAnsi="Courier New" w:cs="Courier New"/>
          <w:color w:val="666666"/>
          <w:sz w:val="24"/>
          <w:szCs w:val="24"/>
        </w:rPr>
        <w:object w:dxaOrig="1440" w:dyaOrig="1440">
          <v:shape id="_x0000_i1071" type="#_x0000_t75" style="width:136.5pt;height:69.65pt" o:ole="">
            <v:imagedata r:id="rId69" o:title=""/>
          </v:shape>
          <w:control r:id="rId72" w:name="DefaultOcxName2" w:shapeid="_x0000_i1071"/>
        </w:object>
      </w:r>
    </w:p>
    <w:tbl>
      <w:tblPr>
        <w:tblW w:w="0" w:type="auto"/>
        <w:tblCellSpacing w:w="15" w:type="dxa"/>
        <w:tblCellMar>
          <w:top w:w="15" w:type="dxa"/>
          <w:left w:w="15" w:type="dxa"/>
          <w:bottom w:w="15" w:type="dxa"/>
          <w:right w:w="15" w:type="dxa"/>
        </w:tblCellMar>
        <w:tblLook w:val="04A0"/>
      </w:tblPr>
      <w:tblGrid>
        <w:gridCol w:w="135"/>
        <w:gridCol w:w="7647"/>
      </w:tblGrid>
      <w:tr w:rsidR="00025F44" w:rsidRPr="00025F44" w:rsidTr="00025F44">
        <w:trPr>
          <w:tblCellSpacing w:w="15" w:type="dxa"/>
        </w:trPr>
        <w:tc>
          <w:tcPr>
            <w:tcW w:w="0" w:type="auto"/>
            <w:tcBorders>
              <w:top w:val="nil"/>
              <w:left w:val="nil"/>
              <w:bottom w:val="nil"/>
              <w:right w:val="nil"/>
            </w:tcBorders>
            <w:shd w:val="clear" w:color="auto" w:fill="F8F8F8"/>
            <w:vAlign w:val="center"/>
            <w:hideMark/>
          </w:tcPr>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1</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2</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3</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4</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5</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6</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7</w:t>
            </w:r>
          </w:p>
        </w:tc>
        <w:tc>
          <w:tcPr>
            <w:tcW w:w="7602" w:type="dxa"/>
            <w:tcBorders>
              <w:top w:val="nil"/>
              <w:left w:val="nil"/>
              <w:bottom w:val="nil"/>
              <w:right w:val="nil"/>
            </w:tcBorders>
            <w:shd w:val="clear" w:color="auto" w:fill="F8F8F8"/>
            <w:vAlign w:val="center"/>
            <w:hideMark/>
          </w:tcPr>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MailMessage</w:t>
            </w:r>
            <w:proofErr w:type="spellEnd"/>
            <w:r w:rsidRPr="00025F44">
              <w:rPr>
                <w:rFonts w:ascii="inherit" w:eastAsia="Times New Roman" w:hAnsi="inherit" w:cs="Times New Roman"/>
                <w:color w:val="000000"/>
                <w:sz w:val="12"/>
              </w:rPr>
              <w:t xml:space="preserve"> </w:t>
            </w:r>
            <w:proofErr w:type="spellStart"/>
            <w:r w:rsidRPr="00025F44">
              <w:rPr>
                <w:rFonts w:ascii="inherit" w:eastAsia="Times New Roman" w:hAnsi="inherit" w:cs="Times New Roman"/>
                <w:color w:val="000000"/>
                <w:sz w:val="12"/>
              </w:rPr>
              <w:t>mailMess</w:t>
            </w:r>
            <w:proofErr w:type="spellEnd"/>
            <w:r w:rsidRPr="00025F44">
              <w:rPr>
                <w:rFonts w:ascii="inherit" w:eastAsia="Times New Roman" w:hAnsi="inherit" w:cs="Times New Roman"/>
                <w:color w:val="000000"/>
                <w:sz w:val="12"/>
              </w:rPr>
              <w:t xml:space="preserve"> = new </w:t>
            </w:r>
            <w:proofErr w:type="spellStart"/>
            <w:r w:rsidRPr="00025F44">
              <w:rPr>
                <w:rFonts w:ascii="inherit" w:eastAsia="Times New Roman" w:hAnsi="inherit" w:cs="Times New Roman"/>
                <w:color w:val="000000"/>
                <w:sz w:val="12"/>
              </w:rPr>
              <w:t>MailMessage</w:t>
            </w:r>
            <w:proofErr w:type="spellEnd"/>
            <w:r w:rsidRPr="00025F44">
              <w:rPr>
                <w:rFonts w:ascii="inherit" w:eastAsia="Times New Roman" w:hAnsi="inherit" w:cs="Times New Roman"/>
                <w:color w:val="000000"/>
                <w:sz w:val="12"/>
              </w:rPr>
              <w:t xml:space="preserve">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mailMess.From</w:t>
            </w:r>
            <w:proofErr w:type="spellEnd"/>
            <w:r w:rsidRPr="00025F44">
              <w:rPr>
                <w:rFonts w:ascii="inherit" w:eastAsia="Times New Roman" w:hAnsi="inherit" w:cs="Times New Roman"/>
                <w:color w:val="000000"/>
                <w:sz w:val="12"/>
              </w:rPr>
              <w:t xml:space="preserve"> = "abc@gmail.com";</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mailMess.To</w:t>
            </w:r>
            <w:proofErr w:type="spellEnd"/>
            <w:r w:rsidRPr="00025F44">
              <w:rPr>
                <w:rFonts w:ascii="inherit" w:eastAsia="Times New Roman" w:hAnsi="inherit" w:cs="Times New Roman"/>
                <w:color w:val="000000"/>
                <w:sz w:val="12"/>
              </w:rPr>
              <w:t xml:space="preserve"> = "xyz@gmail.com";</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mailMess.Subject</w:t>
            </w:r>
            <w:proofErr w:type="spellEnd"/>
            <w:r w:rsidRPr="00025F44">
              <w:rPr>
                <w:rFonts w:ascii="inherit" w:eastAsia="Times New Roman" w:hAnsi="inherit" w:cs="Times New Roman"/>
                <w:color w:val="000000"/>
                <w:sz w:val="12"/>
              </w:rPr>
              <w:t xml:space="preserve"> = "Test email";</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mailMess.Body</w:t>
            </w:r>
            <w:proofErr w:type="spellEnd"/>
            <w:r w:rsidRPr="00025F44">
              <w:rPr>
                <w:rFonts w:ascii="inherit" w:eastAsia="Times New Roman" w:hAnsi="inherit" w:cs="Times New Roman"/>
                <w:color w:val="000000"/>
                <w:sz w:val="12"/>
              </w:rPr>
              <w:t xml:space="preserve"> = "Hi This is a test mail.";</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SmtpMail.SmtpServer</w:t>
            </w:r>
            <w:proofErr w:type="spellEnd"/>
            <w:r w:rsidRPr="00025F44">
              <w:rPr>
                <w:rFonts w:ascii="inherit" w:eastAsia="Times New Roman" w:hAnsi="inherit" w:cs="Times New Roman"/>
                <w:color w:val="000000"/>
                <w:sz w:val="12"/>
              </w:rPr>
              <w:t xml:space="preserve"> = "</w:t>
            </w:r>
            <w:proofErr w:type="spellStart"/>
            <w:r w:rsidRPr="00025F44">
              <w:rPr>
                <w:rFonts w:ascii="inherit" w:eastAsia="Times New Roman" w:hAnsi="inherit" w:cs="Times New Roman"/>
                <w:color w:val="000000"/>
                <w:sz w:val="12"/>
              </w:rPr>
              <w:t>localhost</w:t>
            </w:r>
            <w:proofErr w:type="spellEnd"/>
            <w:r w:rsidRPr="00025F44">
              <w:rPr>
                <w:rFonts w:ascii="inherit" w:eastAsia="Times New Roman" w:hAnsi="inherit" w:cs="Times New Roman"/>
                <w:color w:val="000000"/>
                <w:sz w:val="12"/>
              </w:rPr>
              <w: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SmtpMail.Send</w:t>
            </w:r>
            <w:proofErr w:type="spellEnd"/>
            <w:r w:rsidRPr="00025F44">
              <w:rPr>
                <w:rFonts w:ascii="inherit" w:eastAsia="Times New Roman" w:hAnsi="inherit" w:cs="Times New Roman"/>
                <w:color w:val="000000"/>
                <w:sz w:val="12"/>
              </w:rPr>
              <w:t xml:space="preserve"> (</w:t>
            </w:r>
            <w:proofErr w:type="spellStart"/>
            <w:r w:rsidRPr="00025F44">
              <w:rPr>
                <w:rFonts w:ascii="inherit" w:eastAsia="Times New Roman" w:hAnsi="inherit" w:cs="Times New Roman"/>
                <w:color w:val="000000"/>
                <w:sz w:val="12"/>
              </w:rPr>
              <w:t>mailMess</w:t>
            </w:r>
            <w:proofErr w:type="spellEnd"/>
            <w:r w:rsidRPr="00025F44">
              <w:rPr>
                <w:rFonts w:ascii="inherit" w:eastAsia="Times New Roman" w:hAnsi="inherit" w:cs="Times New Roman"/>
                <w:color w:val="000000"/>
                <w:sz w:val="12"/>
              </w:rPr>
              <w:t>);</w:t>
            </w:r>
          </w:p>
        </w:tc>
      </w:tr>
    </w:tbl>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proofErr w:type="spellStart"/>
      <w:r w:rsidRPr="00025F44">
        <w:rPr>
          <w:rFonts w:ascii="Helvetica" w:eastAsia="Times New Roman" w:hAnsi="Helvetica" w:cs="Times New Roman"/>
          <w:color w:val="666666"/>
          <w:sz w:val="14"/>
          <w:szCs w:val="14"/>
        </w:rPr>
        <w:t>MailMessage</w:t>
      </w:r>
      <w:proofErr w:type="spellEnd"/>
      <w:r w:rsidRPr="00025F44">
        <w:rPr>
          <w:rFonts w:ascii="Helvetica" w:eastAsia="Times New Roman" w:hAnsi="Helvetica" w:cs="Times New Roman"/>
          <w:color w:val="666666"/>
          <w:sz w:val="14"/>
          <w:szCs w:val="14"/>
        </w:rPr>
        <w:t xml:space="preserve"> and </w:t>
      </w:r>
      <w:proofErr w:type="spellStart"/>
      <w:r w:rsidRPr="00025F44">
        <w:rPr>
          <w:rFonts w:ascii="Helvetica" w:eastAsia="Times New Roman" w:hAnsi="Helvetica" w:cs="Times New Roman"/>
          <w:color w:val="666666"/>
          <w:sz w:val="14"/>
          <w:szCs w:val="14"/>
        </w:rPr>
        <w:t>SmtpMail</w:t>
      </w:r>
      <w:proofErr w:type="spellEnd"/>
      <w:r w:rsidRPr="00025F44">
        <w:rPr>
          <w:rFonts w:ascii="Helvetica" w:eastAsia="Times New Roman" w:hAnsi="Helvetica" w:cs="Times New Roman"/>
          <w:color w:val="666666"/>
          <w:sz w:val="14"/>
          <w:szCs w:val="14"/>
        </w:rPr>
        <w:t xml:space="preserve"> are classes defined </w:t>
      </w:r>
      <w:proofErr w:type="spellStart"/>
      <w:r w:rsidRPr="00025F44">
        <w:rPr>
          <w:rFonts w:ascii="Helvetica" w:eastAsia="Times New Roman" w:hAnsi="Helvetica" w:cs="Times New Roman"/>
          <w:color w:val="666666"/>
          <w:sz w:val="14"/>
          <w:szCs w:val="14"/>
        </w:rPr>
        <w:t>System.Web.Mail</w:t>
      </w:r>
      <w:proofErr w:type="spellEnd"/>
      <w:r w:rsidRPr="00025F44">
        <w:rPr>
          <w:rFonts w:ascii="Helvetica" w:eastAsia="Times New Roman" w:hAnsi="Helvetica" w:cs="Times New Roman"/>
          <w:color w:val="666666"/>
          <w:sz w:val="14"/>
          <w:szCs w:val="14"/>
        </w:rPr>
        <w:t xml:space="preserve"> namespace.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22. How can we prevent browser from caching an ASPX page?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r w:rsidRPr="00025F44">
        <w:rPr>
          <w:rFonts w:ascii="Helvetica" w:eastAsia="Times New Roman" w:hAnsi="Helvetica" w:cs="Times New Roman"/>
          <w:color w:val="666666"/>
          <w:sz w:val="14"/>
          <w:szCs w:val="14"/>
        </w:rPr>
        <w:t xml:space="preserve">We can </w:t>
      </w:r>
      <w:proofErr w:type="spellStart"/>
      <w:r w:rsidRPr="00025F44">
        <w:rPr>
          <w:rFonts w:ascii="Helvetica" w:eastAsia="Times New Roman" w:hAnsi="Helvetica" w:cs="Times New Roman"/>
          <w:color w:val="666666"/>
          <w:sz w:val="14"/>
          <w:szCs w:val="14"/>
        </w:rPr>
        <w:t>SetNoStore</w:t>
      </w:r>
      <w:proofErr w:type="spellEnd"/>
      <w:r w:rsidRPr="00025F44">
        <w:rPr>
          <w:rFonts w:ascii="Helvetica" w:eastAsia="Times New Roman" w:hAnsi="Helvetica" w:cs="Times New Roman"/>
          <w:color w:val="666666"/>
          <w:sz w:val="14"/>
          <w:szCs w:val="14"/>
        </w:rPr>
        <w:t xml:space="preserve"> on </w:t>
      </w:r>
      <w:proofErr w:type="spellStart"/>
      <w:r w:rsidRPr="00025F44">
        <w:rPr>
          <w:rFonts w:ascii="Helvetica" w:eastAsia="Times New Roman" w:hAnsi="Helvetica" w:cs="Times New Roman"/>
          <w:color w:val="666666"/>
          <w:sz w:val="14"/>
          <w:szCs w:val="14"/>
        </w:rPr>
        <w:t>HttpCachePolicy</w:t>
      </w:r>
      <w:proofErr w:type="spellEnd"/>
      <w:r w:rsidRPr="00025F44">
        <w:rPr>
          <w:rFonts w:ascii="Helvetica" w:eastAsia="Times New Roman" w:hAnsi="Helvetica" w:cs="Times New Roman"/>
          <w:color w:val="666666"/>
          <w:sz w:val="14"/>
          <w:szCs w:val="14"/>
        </w:rPr>
        <w:t xml:space="preserve"> object exposed by the Response object’s Cache property:</w:t>
      </w:r>
    </w:p>
    <w:p w:rsidR="00025F44" w:rsidRPr="00025F44" w:rsidRDefault="00025F44" w:rsidP="00025F44">
      <w:pPr>
        <w:spacing w:after="112" w:line="240" w:lineRule="auto"/>
        <w:textAlignment w:val="baseline"/>
        <w:rPr>
          <w:rFonts w:ascii="Courier New" w:eastAsia="Times New Roman" w:hAnsi="Courier New" w:cs="Courier New"/>
          <w:color w:val="666666"/>
          <w:sz w:val="24"/>
          <w:szCs w:val="24"/>
        </w:rPr>
      </w:pPr>
      <w:r w:rsidRPr="00025F44">
        <w:rPr>
          <w:rFonts w:ascii="Courier New" w:eastAsia="Times New Roman" w:hAnsi="Courier New" w:cs="Courier New"/>
          <w:color w:val="666666"/>
          <w:sz w:val="24"/>
          <w:szCs w:val="24"/>
        </w:rPr>
        <w:object w:dxaOrig="1440" w:dyaOrig="1440">
          <v:shape id="_x0000_i1070" type="#_x0000_t75" style="width:136.5pt;height:69.65pt" o:ole="">
            <v:imagedata r:id="rId69" o:title=""/>
          </v:shape>
          <w:control r:id="rId73" w:name="DefaultOcxName3" w:shapeid="_x0000_i1070"/>
        </w:object>
      </w:r>
    </w:p>
    <w:tbl>
      <w:tblPr>
        <w:tblW w:w="0" w:type="auto"/>
        <w:tblCellSpacing w:w="15" w:type="dxa"/>
        <w:tblCellMar>
          <w:top w:w="15" w:type="dxa"/>
          <w:left w:w="15" w:type="dxa"/>
          <w:bottom w:w="15" w:type="dxa"/>
          <w:right w:w="15" w:type="dxa"/>
        </w:tblCellMar>
        <w:tblLook w:val="04A0"/>
      </w:tblPr>
      <w:tblGrid>
        <w:gridCol w:w="135"/>
        <w:gridCol w:w="7647"/>
      </w:tblGrid>
      <w:tr w:rsidR="00025F44" w:rsidRPr="00025F44" w:rsidTr="00025F44">
        <w:trPr>
          <w:tblCellSpacing w:w="15" w:type="dxa"/>
        </w:trPr>
        <w:tc>
          <w:tcPr>
            <w:tcW w:w="0" w:type="auto"/>
            <w:tcBorders>
              <w:top w:val="nil"/>
              <w:left w:val="nil"/>
              <w:bottom w:val="nil"/>
              <w:right w:val="nil"/>
            </w:tcBorders>
            <w:shd w:val="clear" w:color="auto" w:fill="F8F8F8"/>
            <w:vAlign w:val="center"/>
            <w:hideMark/>
          </w:tcPr>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1</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2</w:t>
            </w:r>
          </w:p>
        </w:tc>
        <w:tc>
          <w:tcPr>
            <w:tcW w:w="7602" w:type="dxa"/>
            <w:tcBorders>
              <w:top w:val="nil"/>
              <w:left w:val="nil"/>
              <w:bottom w:val="nil"/>
              <w:right w:val="nil"/>
            </w:tcBorders>
            <w:shd w:val="clear" w:color="auto" w:fill="F8F8F8"/>
            <w:vAlign w:val="center"/>
            <w:hideMark/>
          </w:tcPr>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Response.Cache.SetNoStore</w:t>
            </w:r>
            <w:proofErr w:type="spellEnd"/>
            <w:r w:rsidRPr="00025F44">
              <w:rPr>
                <w:rFonts w:ascii="inherit" w:eastAsia="Times New Roman" w:hAnsi="inherit" w:cs="Times New Roman"/>
                <w:color w:val="000000"/>
                <w:sz w:val="12"/>
              </w:rPr>
              <w:t xml:space="preserve">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proofErr w:type="spellStart"/>
            <w:r w:rsidRPr="00025F44">
              <w:rPr>
                <w:rFonts w:ascii="inherit" w:eastAsia="Times New Roman" w:hAnsi="inherit" w:cs="Times New Roman"/>
                <w:color w:val="000000"/>
                <w:sz w:val="12"/>
              </w:rPr>
              <w:t>Response.Write</w:t>
            </w:r>
            <w:proofErr w:type="spellEnd"/>
            <w:r w:rsidRPr="00025F44">
              <w:rPr>
                <w:rFonts w:ascii="inherit" w:eastAsia="Times New Roman" w:hAnsi="inherit" w:cs="Times New Roman"/>
                <w:color w:val="000000"/>
                <w:sz w:val="12"/>
              </w:rPr>
              <w:t xml:space="preserve"> (</w:t>
            </w:r>
            <w:proofErr w:type="spellStart"/>
            <w:r w:rsidRPr="00025F44">
              <w:rPr>
                <w:rFonts w:ascii="inherit" w:eastAsia="Times New Roman" w:hAnsi="inherit" w:cs="Times New Roman"/>
                <w:color w:val="000000"/>
                <w:sz w:val="12"/>
              </w:rPr>
              <w:t>DateTime.Now.ToLongTimeString</w:t>
            </w:r>
            <w:proofErr w:type="spellEnd"/>
            <w:r w:rsidRPr="00025F44">
              <w:rPr>
                <w:rFonts w:ascii="inherit" w:eastAsia="Times New Roman" w:hAnsi="inherit" w:cs="Times New Roman"/>
                <w:color w:val="000000"/>
                <w:sz w:val="12"/>
              </w:rPr>
              <w:t xml:space="preserve"> ());</w:t>
            </w:r>
          </w:p>
        </w:tc>
      </w:tr>
    </w:tbl>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lastRenderedPageBreak/>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23. What is the good practice to implement validations in </w:t>
      </w:r>
      <w:proofErr w:type="spellStart"/>
      <w:r w:rsidRPr="00025F44">
        <w:rPr>
          <w:rFonts w:ascii="inherit" w:eastAsia="Times New Roman" w:hAnsi="inherit" w:cs="Times New Roman"/>
          <w:b/>
          <w:bCs/>
          <w:color w:val="000000"/>
          <w:sz w:val="14"/>
        </w:rPr>
        <w:t>aspx</w:t>
      </w:r>
      <w:proofErr w:type="spellEnd"/>
      <w:r w:rsidRPr="00025F44">
        <w:rPr>
          <w:rFonts w:ascii="inherit" w:eastAsia="Times New Roman" w:hAnsi="inherit" w:cs="Times New Roman"/>
          <w:b/>
          <w:bCs/>
          <w:color w:val="000000"/>
          <w:sz w:val="14"/>
        </w:rPr>
        <w:t xml:space="preserve"> page?</w:t>
      </w:r>
      <w:r w:rsidRPr="00025F44">
        <w:rPr>
          <w:rFonts w:ascii="Helvetica" w:eastAsia="Times New Roman" w:hAnsi="Helvetica" w:cs="Times New Roman"/>
          <w:color w:val="666666"/>
          <w:sz w:val="14"/>
          <w:szCs w:val="14"/>
        </w:rPr>
        <w:br/>
        <w:t>Client-side validation is the best way to validate data of a web page. It reduces the network traffic and saves server resources.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24. What are the event handlers that we can have in </w:t>
      </w:r>
      <w:proofErr w:type="spellStart"/>
      <w:r w:rsidRPr="00025F44">
        <w:rPr>
          <w:rFonts w:ascii="inherit" w:eastAsia="Times New Roman" w:hAnsi="inherit" w:cs="Times New Roman"/>
          <w:b/>
          <w:bCs/>
          <w:color w:val="000000"/>
          <w:sz w:val="14"/>
        </w:rPr>
        <w:t>Global.asax</w:t>
      </w:r>
      <w:proofErr w:type="spellEnd"/>
      <w:r w:rsidRPr="00025F44">
        <w:rPr>
          <w:rFonts w:ascii="inherit" w:eastAsia="Times New Roman" w:hAnsi="inherit" w:cs="Times New Roman"/>
          <w:b/>
          <w:bCs/>
          <w:color w:val="000000"/>
          <w:sz w:val="14"/>
        </w:rPr>
        <w:t xml:space="preserve"> file?</w:t>
      </w:r>
      <w:r w:rsidRPr="00025F44">
        <w:rPr>
          <w:rFonts w:ascii="Helvetica" w:eastAsia="Times New Roman" w:hAnsi="Helvetica" w:cs="Times New Roman"/>
          <w:color w:val="666666"/>
          <w:sz w:val="14"/>
          <w:szCs w:val="14"/>
        </w:rPr>
        <w:br/>
      </w:r>
      <w:r w:rsidRPr="00025F44">
        <w:rPr>
          <w:rFonts w:ascii="inherit" w:eastAsia="Times New Roman" w:hAnsi="inherit" w:cs="Times New Roman"/>
          <w:b/>
          <w:bCs/>
          <w:color w:val="000000"/>
          <w:sz w:val="14"/>
        </w:rPr>
        <w:t>Application Events:</w:t>
      </w:r>
      <w:r w:rsidRPr="00025F44">
        <w:rPr>
          <w:rFonts w:ascii="Helvetica" w:eastAsia="Times New Roman" w:hAnsi="Helvetica" w:cs="Times New Roman"/>
          <w:color w:val="666666"/>
          <w:sz w:val="14"/>
          <w:szCs w:val="14"/>
        </w:rPr>
        <w:t> </w:t>
      </w:r>
      <w:proofErr w:type="spellStart"/>
      <w:r w:rsidRPr="00025F44">
        <w:rPr>
          <w:rFonts w:ascii="Helvetica" w:eastAsia="Times New Roman" w:hAnsi="Helvetica" w:cs="Times New Roman"/>
          <w:color w:val="666666"/>
          <w:sz w:val="14"/>
          <w:szCs w:val="14"/>
        </w:rPr>
        <w:t>Application_Start</w:t>
      </w:r>
      <w:proofErr w:type="spellEnd"/>
      <w:r w:rsidRPr="00025F44">
        <w:rPr>
          <w:rFonts w:ascii="Helvetica" w:eastAsia="Times New Roman" w:hAnsi="Helvetica" w:cs="Times New Roman"/>
          <w:color w:val="666666"/>
          <w:sz w:val="14"/>
          <w:szCs w:val="14"/>
        </w:rPr>
        <w:t xml:space="preserve"> , </w:t>
      </w:r>
      <w:proofErr w:type="spellStart"/>
      <w:r w:rsidRPr="00025F44">
        <w:rPr>
          <w:rFonts w:ascii="Helvetica" w:eastAsia="Times New Roman" w:hAnsi="Helvetica" w:cs="Times New Roman"/>
          <w:color w:val="666666"/>
          <w:sz w:val="14"/>
          <w:szCs w:val="14"/>
        </w:rPr>
        <w:t>Application_End</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Application_AcquireRequestState</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Application_AuthenticateRequest</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Application_AuthorizeRequest</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Application_BeginRequest</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Application_Disposed</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Application_EndRequest</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Application_Error</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Application_PostRequestHandlerExecute</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Application_PreRequestHandlerExecute</w:t>
      </w:r>
      <w:proofErr w:type="spellEnd"/>
      <w:r w:rsidRPr="00025F44">
        <w:rPr>
          <w:rFonts w:ascii="Helvetica" w:eastAsia="Times New Roman" w:hAnsi="Helvetica" w:cs="Times New Roman"/>
          <w:color w:val="666666"/>
          <w:sz w:val="14"/>
          <w:szCs w:val="14"/>
        </w:rPr>
        <w:t>,</w:t>
      </w:r>
      <w:r w:rsidRPr="00025F44">
        <w:rPr>
          <w:rFonts w:ascii="Helvetica" w:eastAsia="Times New Roman" w:hAnsi="Helvetica" w:cs="Times New Roman"/>
          <w:color w:val="666666"/>
          <w:sz w:val="14"/>
          <w:szCs w:val="14"/>
        </w:rPr>
        <w:br/>
      </w:r>
      <w:proofErr w:type="spellStart"/>
      <w:r w:rsidRPr="00025F44">
        <w:rPr>
          <w:rFonts w:ascii="Helvetica" w:eastAsia="Times New Roman" w:hAnsi="Helvetica" w:cs="Times New Roman"/>
          <w:color w:val="666666"/>
          <w:sz w:val="14"/>
          <w:szCs w:val="14"/>
        </w:rPr>
        <w:t>Application_PreSendRequestContent</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Application_PreSendRequestHeaders</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Application_ReleaseRequestState</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Application_ResolveRequestCache</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Application_UpdateRequestCache</w:t>
      </w:r>
      <w:proofErr w:type="spellEnd"/>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Session Events:</w:t>
      </w:r>
      <w:r w:rsidRPr="00025F44">
        <w:rPr>
          <w:rFonts w:ascii="Helvetica" w:eastAsia="Times New Roman" w:hAnsi="Helvetica" w:cs="Times New Roman"/>
          <w:color w:val="666666"/>
          <w:sz w:val="14"/>
          <w:szCs w:val="14"/>
        </w:rPr>
        <w:t> </w:t>
      </w:r>
      <w:proofErr w:type="spellStart"/>
      <w:r w:rsidRPr="00025F44">
        <w:rPr>
          <w:rFonts w:ascii="Helvetica" w:eastAsia="Times New Roman" w:hAnsi="Helvetica" w:cs="Times New Roman"/>
          <w:color w:val="666666"/>
          <w:sz w:val="14"/>
          <w:szCs w:val="14"/>
        </w:rPr>
        <w:t>Session_Start,Session_End</w:t>
      </w:r>
      <w:proofErr w:type="spellEnd"/>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25. Which protocol is used to call a Web service?</w:t>
      </w:r>
      <w:r w:rsidRPr="00025F44">
        <w:rPr>
          <w:rFonts w:ascii="Helvetica" w:eastAsia="Times New Roman" w:hAnsi="Helvetica" w:cs="Times New Roman"/>
          <w:color w:val="666666"/>
          <w:sz w:val="14"/>
          <w:szCs w:val="14"/>
        </w:rPr>
        <w:br/>
        <w:t>HTTP Protocol</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26. Can we have multiple web </w:t>
      </w:r>
      <w:proofErr w:type="spellStart"/>
      <w:r w:rsidRPr="00025F44">
        <w:rPr>
          <w:rFonts w:ascii="inherit" w:eastAsia="Times New Roman" w:hAnsi="inherit" w:cs="Times New Roman"/>
          <w:b/>
          <w:bCs/>
          <w:color w:val="000000"/>
          <w:sz w:val="14"/>
        </w:rPr>
        <w:t>config</w:t>
      </w:r>
      <w:proofErr w:type="spellEnd"/>
      <w:r w:rsidRPr="00025F44">
        <w:rPr>
          <w:rFonts w:ascii="inherit" w:eastAsia="Times New Roman" w:hAnsi="inherit" w:cs="Times New Roman"/>
          <w:b/>
          <w:bCs/>
          <w:color w:val="000000"/>
          <w:sz w:val="14"/>
        </w:rPr>
        <w:t xml:space="preserve"> files for an asp.net application?</w:t>
      </w:r>
      <w:r w:rsidRPr="00025F44">
        <w:rPr>
          <w:rFonts w:ascii="Helvetica" w:eastAsia="Times New Roman" w:hAnsi="Helvetica" w:cs="Times New Roman"/>
          <w:color w:val="666666"/>
          <w:sz w:val="14"/>
          <w:szCs w:val="14"/>
        </w:rPr>
        <w:br/>
        <w:t>Yes.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27. What is the difference between web </w:t>
      </w:r>
      <w:proofErr w:type="spellStart"/>
      <w:r w:rsidRPr="00025F44">
        <w:rPr>
          <w:rFonts w:ascii="inherit" w:eastAsia="Times New Roman" w:hAnsi="inherit" w:cs="Times New Roman"/>
          <w:b/>
          <w:bCs/>
          <w:color w:val="000000"/>
          <w:sz w:val="14"/>
        </w:rPr>
        <w:t>config</w:t>
      </w:r>
      <w:proofErr w:type="spellEnd"/>
      <w:r w:rsidRPr="00025F44">
        <w:rPr>
          <w:rFonts w:ascii="inherit" w:eastAsia="Times New Roman" w:hAnsi="inherit" w:cs="Times New Roman"/>
          <w:b/>
          <w:bCs/>
          <w:color w:val="000000"/>
          <w:sz w:val="14"/>
        </w:rPr>
        <w:t xml:space="preserve"> and machine </w:t>
      </w:r>
      <w:proofErr w:type="spellStart"/>
      <w:r w:rsidRPr="00025F44">
        <w:rPr>
          <w:rFonts w:ascii="inherit" w:eastAsia="Times New Roman" w:hAnsi="inherit" w:cs="Times New Roman"/>
          <w:b/>
          <w:bCs/>
          <w:color w:val="000000"/>
          <w:sz w:val="14"/>
        </w:rPr>
        <w:t>config</w:t>
      </w:r>
      <w:proofErr w:type="spellEnd"/>
      <w:r w:rsidRPr="00025F44">
        <w:rPr>
          <w:rFonts w:ascii="inherit" w:eastAsia="Times New Roman" w:hAnsi="inherit" w:cs="Times New Roman"/>
          <w:b/>
          <w:bCs/>
          <w:color w:val="000000"/>
          <w:sz w:val="14"/>
        </w:rPr>
        <w:t>?</w:t>
      </w:r>
      <w:r w:rsidRPr="00025F44">
        <w:rPr>
          <w:rFonts w:ascii="Helvetica" w:eastAsia="Times New Roman" w:hAnsi="Helvetica" w:cs="Times New Roman"/>
          <w:color w:val="666666"/>
          <w:sz w:val="14"/>
          <w:szCs w:val="14"/>
        </w:rPr>
        <w:br/>
        <w:t xml:space="preserve">Web </w:t>
      </w:r>
      <w:proofErr w:type="spellStart"/>
      <w:r w:rsidRPr="00025F44">
        <w:rPr>
          <w:rFonts w:ascii="Helvetica" w:eastAsia="Times New Roman" w:hAnsi="Helvetica" w:cs="Times New Roman"/>
          <w:color w:val="666666"/>
          <w:sz w:val="14"/>
          <w:szCs w:val="14"/>
        </w:rPr>
        <w:t>config</w:t>
      </w:r>
      <w:proofErr w:type="spellEnd"/>
      <w:r w:rsidRPr="00025F44">
        <w:rPr>
          <w:rFonts w:ascii="Helvetica" w:eastAsia="Times New Roman" w:hAnsi="Helvetica" w:cs="Times New Roman"/>
          <w:color w:val="666666"/>
          <w:sz w:val="14"/>
          <w:szCs w:val="14"/>
        </w:rPr>
        <w:t xml:space="preserve"> file is specific to a web application where as machine </w:t>
      </w:r>
      <w:proofErr w:type="spellStart"/>
      <w:r w:rsidRPr="00025F44">
        <w:rPr>
          <w:rFonts w:ascii="Helvetica" w:eastAsia="Times New Roman" w:hAnsi="Helvetica" w:cs="Times New Roman"/>
          <w:color w:val="666666"/>
          <w:sz w:val="14"/>
          <w:szCs w:val="14"/>
        </w:rPr>
        <w:t>config</w:t>
      </w:r>
      <w:proofErr w:type="spellEnd"/>
      <w:r w:rsidRPr="00025F44">
        <w:rPr>
          <w:rFonts w:ascii="Helvetica" w:eastAsia="Times New Roman" w:hAnsi="Helvetica" w:cs="Times New Roman"/>
          <w:color w:val="666666"/>
          <w:sz w:val="14"/>
          <w:szCs w:val="14"/>
        </w:rPr>
        <w:t xml:space="preserve"> is specific to a machine or server. There can be multiple web </w:t>
      </w:r>
      <w:proofErr w:type="spellStart"/>
      <w:r w:rsidRPr="00025F44">
        <w:rPr>
          <w:rFonts w:ascii="Helvetica" w:eastAsia="Times New Roman" w:hAnsi="Helvetica" w:cs="Times New Roman"/>
          <w:color w:val="666666"/>
          <w:sz w:val="14"/>
          <w:szCs w:val="14"/>
        </w:rPr>
        <w:t>config</w:t>
      </w:r>
      <w:proofErr w:type="spellEnd"/>
      <w:r w:rsidRPr="00025F44">
        <w:rPr>
          <w:rFonts w:ascii="Helvetica" w:eastAsia="Times New Roman" w:hAnsi="Helvetica" w:cs="Times New Roman"/>
          <w:color w:val="666666"/>
          <w:sz w:val="14"/>
          <w:szCs w:val="14"/>
        </w:rPr>
        <w:t xml:space="preserve"> files into an application where as we can have only one machine </w:t>
      </w:r>
      <w:proofErr w:type="spellStart"/>
      <w:r w:rsidRPr="00025F44">
        <w:rPr>
          <w:rFonts w:ascii="Helvetica" w:eastAsia="Times New Roman" w:hAnsi="Helvetica" w:cs="Times New Roman"/>
          <w:color w:val="666666"/>
          <w:sz w:val="14"/>
          <w:szCs w:val="14"/>
        </w:rPr>
        <w:t>config</w:t>
      </w:r>
      <w:proofErr w:type="spellEnd"/>
      <w:r w:rsidRPr="00025F44">
        <w:rPr>
          <w:rFonts w:ascii="Helvetica" w:eastAsia="Times New Roman" w:hAnsi="Helvetica" w:cs="Times New Roman"/>
          <w:color w:val="666666"/>
          <w:sz w:val="14"/>
          <w:szCs w:val="14"/>
        </w:rPr>
        <w:t xml:space="preserve"> file on a server.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28.  Explain role based security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r w:rsidRPr="00025F44">
        <w:rPr>
          <w:rFonts w:ascii="Helvetica" w:eastAsia="Times New Roman" w:hAnsi="Helvetica" w:cs="Times New Roman"/>
          <w:color w:val="666666"/>
          <w:sz w:val="14"/>
          <w:szCs w:val="14"/>
        </w:rPr>
        <w:t>Role Based Security used to implement security based on roles assigned to user groups in the organization.</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Then we can allow or deny users based on their role in the organization. Windows defines several built-in groups, including Administrators, Users, and Guests.</w:t>
      </w:r>
    </w:p>
    <w:p w:rsidR="00025F44" w:rsidRPr="00025F44" w:rsidRDefault="00025F44" w:rsidP="00025F44">
      <w:pPr>
        <w:spacing w:after="112" w:line="240" w:lineRule="auto"/>
        <w:textAlignment w:val="baseline"/>
        <w:rPr>
          <w:rFonts w:ascii="Courier New" w:eastAsia="Times New Roman" w:hAnsi="Courier New" w:cs="Courier New"/>
          <w:color w:val="666666"/>
          <w:sz w:val="24"/>
          <w:szCs w:val="24"/>
        </w:rPr>
      </w:pPr>
      <w:r w:rsidRPr="00025F44">
        <w:rPr>
          <w:rFonts w:ascii="Courier New" w:eastAsia="Times New Roman" w:hAnsi="Courier New" w:cs="Courier New"/>
          <w:color w:val="666666"/>
          <w:sz w:val="24"/>
          <w:szCs w:val="24"/>
        </w:rPr>
        <w:object w:dxaOrig="1440" w:dyaOrig="1440">
          <v:shape id="_x0000_i1069" type="#_x0000_t75" style="width:136.5pt;height:69.65pt" o:ole="">
            <v:imagedata r:id="rId69" o:title=""/>
          </v:shape>
          <w:control r:id="rId74" w:name="DefaultOcxName4" w:shapeid="_x0000_i1069"/>
        </w:object>
      </w:r>
    </w:p>
    <w:tbl>
      <w:tblPr>
        <w:tblW w:w="0" w:type="auto"/>
        <w:tblCellSpacing w:w="15" w:type="dxa"/>
        <w:tblCellMar>
          <w:top w:w="15" w:type="dxa"/>
          <w:left w:w="15" w:type="dxa"/>
          <w:bottom w:w="15" w:type="dxa"/>
          <w:right w:w="15" w:type="dxa"/>
        </w:tblCellMar>
        <w:tblLook w:val="04A0"/>
      </w:tblPr>
      <w:tblGrid>
        <w:gridCol w:w="135"/>
        <w:gridCol w:w="7647"/>
      </w:tblGrid>
      <w:tr w:rsidR="00025F44" w:rsidRPr="00025F44" w:rsidTr="00025F44">
        <w:trPr>
          <w:tblCellSpacing w:w="15" w:type="dxa"/>
        </w:trPr>
        <w:tc>
          <w:tcPr>
            <w:tcW w:w="0" w:type="auto"/>
            <w:tcBorders>
              <w:top w:val="nil"/>
              <w:left w:val="nil"/>
              <w:bottom w:val="nil"/>
              <w:right w:val="nil"/>
            </w:tcBorders>
            <w:shd w:val="clear" w:color="auto" w:fill="F8F8F8"/>
            <w:vAlign w:val="center"/>
            <w:hideMark/>
          </w:tcPr>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1</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2</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3</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4</w:t>
            </w:r>
          </w:p>
        </w:tc>
        <w:tc>
          <w:tcPr>
            <w:tcW w:w="7602" w:type="dxa"/>
            <w:tcBorders>
              <w:top w:val="nil"/>
              <w:left w:val="nil"/>
              <w:bottom w:val="nil"/>
              <w:right w:val="nil"/>
            </w:tcBorders>
            <w:shd w:val="clear" w:color="auto" w:fill="F8F8F8"/>
            <w:vAlign w:val="center"/>
            <w:hideMark/>
          </w:tcPr>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&lt;AUTHORIZATION&gt;&lt; authorization &gt;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 allow roles="</w:t>
            </w:r>
            <w:proofErr w:type="spellStart"/>
            <w:r w:rsidRPr="00025F44">
              <w:rPr>
                <w:rFonts w:ascii="inherit" w:eastAsia="Times New Roman" w:hAnsi="inherit" w:cs="Times New Roman"/>
                <w:color w:val="000000"/>
                <w:sz w:val="12"/>
              </w:rPr>
              <w:t>Domain_Name</w:t>
            </w:r>
            <w:proofErr w:type="spellEnd"/>
            <w:r w:rsidRPr="00025F44">
              <w:rPr>
                <w:rFonts w:ascii="inherit" w:eastAsia="Times New Roman" w:hAnsi="inherit" w:cs="Times New Roman"/>
                <w:color w:val="000000"/>
                <w:sz w:val="12"/>
              </w:rPr>
              <w:t>\Administrators" / &gt;</w:t>
            </w:r>
            <w:r w:rsidRPr="00025F44">
              <w:rPr>
                <w:rFonts w:ascii="inherit" w:eastAsia="Times New Roman" w:hAnsi="inherit" w:cs="Times New Roman"/>
                <w:color w:val="000000"/>
                <w:sz w:val="12"/>
                <w:szCs w:val="12"/>
              </w:rPr>
              <w:t>  </w:t>
            </w:r>
            <w:r w:rsidRPr="00025F44">
              <w:rPr>
                <w:rFonts w:ascii="inherit" w:eastAsia="Times New Roman" w:hAnsi="inherit" w:cs="Times New Roman"/>
                <w:color w:val="000000"/>
                <w:sz w:val="12"/>
              </w:rPr>
              <w:t xml:space="preserve"> &lt; !-- Allow Administrators in domain. -- &gt;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 deny users="*"</w:t>
            </w:r>
            <w:r w:rsidRPr="00025F44">
              <w:rPr>
                <w:rFonts w:ascii="inherit" w:eastAsia="Times New Roman" w:hAnsi="inherit" w:cs="Times New Roman"/>
                <w:color w:val="000000"/>
                <w:sz w:val="12"/>
                <w:szCs w:val="12"/>
              </w:rPr>
              <w:t> </w:t>
            </w:r>
            <w:r w:rsidRPr="00025F44">
              <w:rPr>
                <w:rFonts w:ascii="inherit" w:eastAsia="Times New Roman" w:hAnsi="inherit" w:cs="Times New Roman"/>
                <w:color w:val="000000"/>
                <w:sz w:val="12"/>
              </w:rPr>
              <w:t xml:space="preserve"> / &gt;</w:t>
            </w:r>
            <w:r w:rsidRPr="00025F44">
              <w:rPr>
                <w:rFonts w:ascii="inherit" w:eastAsia="Times New Roman" w:hAnsi="inherit" w:cs="Times New Roman"/>
                <w:color w:val="000000"/>
                <w:sz w:val="12"/>
                <w:szCs w:val="12"/>
              </w:rPr>
              <w:t>                           </w:t>
            </w:r>
            <w:r w:rsidRPr="00025F44">
              <w:rPr>
                <w:rFonts w:ascii="inherit" w:eastAsia="Times New Roman" w:hAnsi="inherit" w:cs="Times New Roman"/>
                <w:color w:val="000000"/>
                <w:sz w:val="12"/>
              </w:rPr>
              <w:t xml:space="preserve"> &lt; !-- Deny anyone else. -- &gt;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 /authorization &gt;</w:t>
            </w:r>
          </w:p>
        </w:tc>
      </w:tr>
    </w:tbl>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29. What is Cross Page Posting?</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xml:space="preserve">When we click submit button on a web page, the page post the data to the same page. The technique in which we post the data to different pages is called Cross Page posting. This can be achieved by setting POSTBACKURL property of  the button that causes the </w:t>
      </w:r>
      <w:proofErr w:type="spellStart"/>
      <w:r w:rsidRPr="00025F44">
        <w:rPr>
          <w:rFonts w:ascii="Helvetica" w:eastAsia="Times New Roman" w:hAnsi="Helvetica" w:cs="Times New Roman"/>
          <w:color w:val="666666"/>
          <w:sz w:val="14"/>
          <w:szCs w:val="14"/>
        </w:rPr>
        <w:t>postback</w:t>
      </w:r>
      <w:proofErr w:type="spellEnd"/>
      <w:r w:rsidRPr="00025F44">
        <w:rPr>
          <w:rFonts w:ascii="Helvetica" w:eastAsia="Times New Roman" w:hAnsi="Helvetica" w:cs="Times New Roman"/>
          <w:color w:val="666666"/>
          <w:sz w:val="14"/>
          <w:szCs w:val="14"/>
        </w:rPr>
        <w:t xml:space="preserve">. </w:t>
      </w:r>
      <w:proofErr w:type="spellStart"/>
      <w:r w:rsidRPr="00025F44">
        <w:rPr>
          <w:rFonts w:ascii="Helvetica" w:eastAsia="Times New Roman" w:hAnsi="Helvetica" w:cs="Times New Roman"/>
          <w:color w:val="666666"/>
          <w:sz w:val="14"/>
          <w:szCs w:val="14"/>
        </w:rPr>
        <w:t>Findcontrol</w:t>
      </w:r>
      <w:proofErr w:type="spellEnd"/>
      <w:r w:rsidRPr="00025F44">
        <w:rPr>
          <w:rFonts w:ascii="Helvetica" w:eastAsia="Times New Roman" w:hAnsi="Helvetica" w:cs="Times New Roman"/>
          <w:color w:val="666666"/>
          <w:sz w:val="14"/>
          <w:szCs w:val="14"/>
        </w:rPr>
        <w:t xml:space="preserve"> method of </w:t>
      </w:r>
      <w:proofErr w:type="spellStart"/>
      <w:r w:rsidRPr="00025F44">
        <w:rPr>
          <w:rFonts w:ascii="Helvetica" w:eastAsia="Times New Roman" w:hAnsi="Helvetica" w:cs="Times New Roman"/>
          <w:color w:val="666666"/>
          <w:sz w:val="14"/>
          <w:szCs w:val="14"/>
        </w:rPr>
        <w:t>PreviousPage</w:t>
      </w:r>
      <w:proofErr w:type="spellEnd"/>
      <w:r w:rsidRPr="00025F44">
        <w:rPr>
          <w:rFonts w:ascii="Helvetica" w:eastAsia="Times New Roman" w:hAnsi="Helvetica" w:cs="Times New Roman"/>
          <w:color w:val="666666"/>
          <w:sz w:val="14"/>
          <w:szCs w:val="14"/>
        </w:rPr>
        <w:t xml:space="preserve"> can be used to get the posted values on the page to which the page has been posted.</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30. How can we apply Themes to an asp.net application?</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xml:space="preserve">We can specify the theme in </w:t>
      </w:r>
      <w:proofErr w:type="spellStart"/>
      <w:r w:rsidRPr="00025F44">
        <w:rPr>
          <w:rFonts w:ascii="Helvetica" w:eastAsia="Times New Roman" w:hAnsi="Helvetica" w:cs="Times New Roman"/>
          <w:color w:val="666666"/>
          <w:sz w:val="14"/>
          <w:szCs w:val="14"/>
        </w:rPr>
        <w:t>web.config</w:t>
      </w:r>
      <w:proofErr w:type="spellEnd"/>
      <w:r w:rsidRPr="00025F44">
        <w:rPr>
          <w:rFonts w:ascii="Helvetica" w:eastAsia="Times New Roman" w:hAnsi="Helvetica" w:cs="Times New Roman"/>
          <w:color w:val="666666"/>
          <w:sz w:val="14"/>
          <w:szCs w:val="14"/>
        </w:rPr>
        <w:t xml:space="preserve"> file. Below is the code example to apply theme:</w:t>
      </w:r>
    </w:p>
    <w:p w:rsidR="00025F44" w:rsidRPr="00025F44" w:rsidRDefault="00025F44" w:rsidP="00025F44">
      <w:pPr>
        <w:spacing w:after="112" w:line="240" w:lineRule="auto"/>
        <w:textAlignment w:val="baseline"/>
        <w:rPr>
          <w:rFonts w:ascii="Courier New" w:eastAsia="Times New Roman" w:hAnsi="Courier New" w:cs="Courier New"/>
          <w:color w:val="666666"/>
          <w:sz w:val="24"/>
          <w:szCs w:val="24"/>
        </w:rPr>
      </w:pPr>
      <w:r w:rsidRPr="00025F44">
        <w:rPr>
          <w:rFonts w:ascii="Courier New" w:eastAsia="Times New Roman" w:hAnsi="Courier New" w:cs="Courier New"/>
          <w:color w:val="666666"/>
          <w:sz w:val="24"/>
          <w:szCs w:val="24"/>
        </w:rPr>
        <w:object w:dxaOrig="1440" w:dyaOrig="1440">
          <v:shape id="_x0000_i1068" type="#_x0000_t75" style="width:136.5pt;height:69.65pt" o:ole="">
            <v:imagedata r:id="rId69" o:title=""/>
          </v:shape>
          <w:control r:id="rId75" w:name="DefaultOcxName5" w:shapeid="_x0000_i1068"/>
        </w:object>
      </w:r>
    </w:p>
    <w:tbl>
      <w:tblPr>
        <w:tblW w:w="0" w:type="auto"/>
        <w:tblCellSpacing w:w="15" w:type="dxa"/>
        <w:tblCellMar>
          <w:top w:w="15" w:type="dxa"/>
          <w:left w:w="15" w:type="dxa"/>
          <w:bottom w:w="15" w:type="dxa"/>
          <w:right w:w="15" w:type="dxa"/>
        </w:tblCellMar>
        <w:tblLook w:val="04A0"/>
      </w:tblPr>
      <w:tblGrid>
        <w:gridCol w:w="135"/>
        <w:gridCol w:w="7647"/>
      </w:tblGrid>
      <w:tr w:rsidR="00025F44" w:rsidRPr="00025F44" w:rsidTr="00025F44">
        <w:trPr>
          <w:tblCellSpacing w:w="15" w:type="dxa"/>
        </w:trPr>
        <w:tc>
          <w:tcPr>
            <w:tcW w:w="0" w:type="auto"/>
            <w:tcBorders>
              <w:top w:val="nil"/>
              <w:left w:val="nil"/>
              <w:bottom w:val="nil"/>
              <w:right w:val="nil"/>
            </w:tcBorders>
            <w:shd w:val="clear" w:color="auto" w:fill="F8F8F8"/>
            <w:vAlign w:val="center"/>
            <w:hideMark/>
          </w:tcPr>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1</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2</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3</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4</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5</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6</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7</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8</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9</w:t>
            </w:r>
          </w:p>
        </w:tc>
        <w:tc>
          <w:tcPr>
            <w:tcW w:w="7602" w:type="dxa"/>
            <w:tcBorders>
              <w:top w:val="nil"/>
              <w:left w:val="nil"/>
              <w:bottom w:val="nil"/>
              <w:right w:val="nil"/>
            </w:tcBorders>
            <w:shd w:val="clear" w:color="auto" w:fill="F8F8F8"/>
            <w:vAlign w:val="center"/>
            <w:hideMark/>
          </w:tcPr>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&lt;configuration&gt;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szCs w:val="12"/>
              </w:rPr>
              <w:t>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&lt;system.web&gt;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szCs w:val="12"/>
              </w:rPr>
              <w:t>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&lt;pages theme="Windows7" /&gt;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szCs w:val="12"/>
              </w:rPr>
              <w:t>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&lt;/system.web&gt;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szCs w:val="12"/>
              </w:rPr>
              <w:t> </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&lt;/configuration&gt;</w:t>
            </w:r>
          </w:p>
        </w:tc>
      </w:tr>
    </w:tbl>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31. What is </w:t>
      </w:r>
      <w:proofErr w:type="spellStart"/>
      <w:r w:rsidRPr="00025F44">
        <w:rPr>
          <w:rFonts w:ascii="inherit" w:eastAsia="Times New Roman" w:hAnsi="inherit" w:cs="Times New Roman"/>
          <w:b/>
          <w:bCs/>
          <w:color w:val="000000"/>
          <w:sz w:val="14"/>
        </w:rPr>
        <w:t>RedirectPermanent</w:t>
      </w:r>
      <w:proofErr w:type="spellEnd"/>
      <w:r w:rsidRPr="00025F44">
        <w:rPr>
          <w:rFonts w:ascii="inherit" w:eastAsia="Times New Roman" w:hAnsi="inherit" w:cs="Times New Roman"/>
          <w:b/>
          <w:bCs/>
          <w:color w:val="000000"/>
          <w:sz w:val="14"/>
        </w:rPr>
        <w:t xml:space="preserve"> in ASP.Net?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proofErr w:type="spellStart"/>
      <w:r w:rsidRPr="00025F44">
        <w:rPr>
          <w:rFonts w:ascii="Helvetica" w:eastAsia="Times New Roman" w:hAnsi="Helvetica" w:cs="Times New Roman"/>
          <w:color w:val="666666"/>
          <w:sz w:val="14"/>
          <w:szCs w:val="14"/>
        </w:rPr>
        <w:t>RedirectPermanent</w:t>
      </w:r>
      <w:proofErr w:type="spellEnd"/>
      <w:r w:rsidRPr="00025F44">
        <w:rPr>
          <w:rFonts w:ascii="Helvetica" w:eastAsia="Times New Roman" w:hAnsi="Helvetica" w:cs="Times New Roman"/>
          <w:color w:val="666666"/>
          <w:sz w:val="14"/>
          <w:szCs w:val="14"/>
        </w:rPr>
        <w:t xml:space="preserve"> Performs a permanent redirection from the requested URL to the specified URL. Once the redirection is done, it also returns 301 Moved Permanently responses.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32. What is MVC?</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lastRenderedPageBreak/>
        <w:t>MVC is a framework used to create web applications. The web application base builds on  Model-View-Controller pattern which separates the application logic from UI, and the input and events from the user will be controlled by the Controller.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33. Explain the working of passport authentication.</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34. What are the advantages of Passport authentication?</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All the websites can be accessed using single login credentials. So no need to remember login credentials for each web site.</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Users can maintain his/ her information in a single location.</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35. What are the asp.net Security Controls?</w:t>
      </w:r>
    </w:p>
    <w:p w:rsidR="00025F44" w:rsidRPr="00025F44" w:rsidRDefault="00025F44" w:rsidP="00025F44">
      <w:pPr>
        <w:numPr>
          <w:ilvl w:val="0"/>
          <w:numId w:val="137"/>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&lt;</w:t>
      </w:r>
      <w:proofErr w:type="spellStart"/>
      <w:r w:rsidRPr="00025F44">
        <w:rPr>
          <w:rFonts w:ascii="inherit" w:eastAsia="Times New Roman" w:hAnsi="inherit" w:cs="Times New Roman"/>
          <w:color w:val="666666"/>
          <w:sz w:val="14"/>
          <w:szCs w:val="14"/>
        </w:rPr>
        <w:t>asp:Login</w:t>
      </w:r>
      <w:proofErr w:type="spellEnd"/>
      <w:r w:rsidRPr="00025F44">
        <w:rPr>
          <w:rFonts w:ascii="inherit" w:eastAsia="Times New Roman" w:hAnsi="inherit" w:cs="Times New Roman"/>
          <w:color w:val="666666"/>
          <w:sz w:val="14"/>
          <w:szCs w:val="14"/>
        </w:rPr>
        <w:t>&gt;: Provides a standard login capability that allows the users to enter their credentials</w:t>
      </w:r>
    </w:p>
    <w:p w:rsidR="00025F44" w:rsidRPr="00025F44" w:rsidRDefault="00025F44" w:rsidP="00025F44">
      <w:pPr>
        <w:numPr>
          <w:ilvl w:val="0"/>
          <w:numId w:val="138"/>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&lt;</w:t>
      </w:r>
      <w:proofErr w:type="spellStart"/>
      <w:r w:rsidRPr="00025F44">
        <w:rPr>
          <w:rFonts w:ascii="inherit" w:eastAsia="Times New Roman" w:hAnsi="inherit" w:cs="Times New Roman"/>
          <w:color w:val="666666"/>
          <w:sz w:val="14"/>
          <w:szCs w:val="14"/>
        </w:rPr>
        <w:t>asp:LoginName</w:t>
      </w:r>
      <w:proofErr w:type="spellEnd"/>
      <w:r w:rsidRPr="00025F44">
        <w:rPr>
          <w:rFonts w:ascii="inherit" w:eastAsia="Times New Roman" w:hAnsi="inherit" w:cs="Times New Roman"/>
          <w:color w:val="666666"/>
          <w:sz w:val="14"/>
          <w:szCs w:val="14"/>
        </w:rPr>
        <w:t>&gt;: Allows you to display the name of the logged-in user</w:t>
      </w:r>
    </w:p>
    <w:p w:rsidR="00025F44" w:rsidRPr="00025F44" w:rsidRDefault="00025F44" w:rsidP="00025F44">
      <w:pPr>
        <w:numPr>
          <w:ilvl w:val="0"/>
          <w:numId w:val="138"/>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&lt;</w:t>
      </w:r>
      <w:proofErr w:type="spellStart"/>
      <w:r w:rsidRPr="00025F44">
        <w:rPr>
          <w:rFonts w:ascii="inherit" w:eastAsia="Times New Roman" w:hAnsi="inherit" w:cs="Times New Roman"/>
          <w:color w:val="666666"/>
          <w:sz w:val="14"/>
          <w:szCs w:val="14"/>
        </w:rPr>
        <w:t>asp:LoginStatus</w:t>
      </w:r>
      <w:proofErr w:type="spellEnd"/>
      <w:r w:rsidRPr="00025F44">
        <w:rPr>
          <w:rFonts w:ascii="inherit" w:eastAsia="Times New Roman" w:hAnsi="inherit" w:cs="Times New Roman"/>
          <w:color w:val="666666"/>
          <w:sz w:val="14"/>
          <w:szCs w:val="14"/>
        </w:rPr>
        <w:t>&gt;: Displays whether the user is authenticated or not</w:t>
      </w:r>
    </w:p>
    <w:p w:rsidR="00025F44" w:rsidRPr="00025F44" w:rsidRDefault="00025F44" w:rsidP="00025F44">
      <w:pPr>
        <w:numPr>
          <w:ilvl w:val="0"/>
          <w:numId w:val="138"/>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&lt;</w:t>
      </w:r>
      <w:proofErr w:type="spellStart"/>
      <w:r w:rsidRPr="00025F44">
        <w:rPr>
          <w:rFonts w:ascii="inherit" w:eastAsia="Times New Roman" w:hAnsi="inherit" w:cs="Times New Roman"/>
          <w:color w:val="666666"/>
          <w:sz w:val="14"/>
          <w:szCs w:val="14"/>
        </w:rPr>
        <w:t>asp:LoginView</w:t>
      </w:r>
      <w:proofErr w:type="spellEnd"/>
      <w:r w:rsidRPr="00025F44">
        <w:rPr>
          <w:rFonts w:ascii="inherit" w:eastAsia="Times New Roman" w:hAnsi="inherit" w:cs="Times New Roman"/>
          <w:color w:val="666666"/>
          <w:sz w:val="14"/>
          <w:szCs w:val="14"/>
        </w:rPr>
        <w:t>&gt;: Provides various login views depending on the selected template</w:t>
      </w:r>
    </w:p>
    <w:p w:rsidR="00025F44" w:rsidRPr="00025F44" w:rsidRDefault="00025F44" w:rsidP="00025F44">
      <w:pPr>
        <w:numPr>
          <w:ilvl w:val="0"/>
          <w:numId w:val="138"/>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color w:val="666666"/>
          <w:sz w:val="14"/>
          <w:szCs w:val="14"/>
        </w:rPr>
        <w:t>&lt;</w:t>
      </w:r>
      <w:proofErr w:type="spellStart"/>
      <w:r w:rsidRPr="00025F44">
        <w:rPr>
          <w:rFonts w:ascii="inherit" w:eastAsia="Times New Roman" w:hAnsi="inherit" w:cs="Times New Roman"/>
          <w:color w:val="666666"/>
          <w:sz w:val="14"/>
          <w:szCs w:val="14"/>
        </w:rPr>
        <w:t>asp:PasswordRecovery</w:t>
      </w:r>
      <w:proofErr w:type="spellEnd"/>
      <w:r w:rsidRPr="00025F44">
        <w:rPr>
          <w:rFonts w:ascii="inherit" w:eastAsia="Times New Roman" w:hAnsi="inherit" w:cs="Times New Roman"/>
          <w:color w:val="666666"/>
          <w:sz w:val="14"/>
          <w:szCs w:val="14"/>
        </w:rPr>
        <w:t>&gt;:  email the users their lost password</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36. How do you register JavaScript for </w:t>
      </w:r>
      <w:proofErr w:type="spellStart"/>
      <w:r w:rsidRPr="00025F44">
        <w:rPr>
          <w:rFonts w:ascii="inherit" w:eastAsia="Times New Roman" w:hAnsi="inherit" w:cs="Times New Roman"/>
          <w:b/>
          <w:bCs/>
          <w:color w:val="000000"/>
          <w:sz w:val="14"/>
        </w:rPr>
        <w:t>webcontrols</w:t>
      </w:r>
      <w:proofErr w:type="spellEnd"/>
      <w:r w:rsidRPr="00025F44">
        <w:rPr>
          <w:rFonts w:ascii="inherit" w:eastAsia="Times New Roman" w:hAnsi="inherit" w:cs="Times New Roman"/>
          <w:b/>
          <w:bCs/>
          <w:color w:val="000000"/>
          <w:sz w:val="14"/>
        </w:rPr>
        <w:t xml:space="preserve"> ?</w:t>
      </w:r>
      <w:r w:rsidRPr="00025F44">
        <w:rPr>
          <w:rFonts w:ascii="Helvetica" w:eastAsia="Times New Roman" w:hAnsi="Helvetica" w:cs="Times New Roman"/>
          <w:color w:val="666666"/>
          <w:sz w:val="14"/>
          <w:szCs w:val="14"/>
        </w:rPr>
        <w:br/>
        <w:t xml:space="preserve">We can register </w:t>
      </w:r>
      <w:proofErr w:type="spellStart"/>
      <w:r w:rsidRPr="00025F44">
        <w:rPr>
          <w:rFonts w:ascii="Helvetica" w:eastAsia="Times New Roman" w:hAnsi="Helvetica" w:cs="Times New Roman"/>
          <w:color w:val="666666"/>
          <w:sz w:val="14"/>
          <w:szCs w:val="14"/>
        </w:rPr>
        <w:t>javascript</w:t>
      </w:r>
      <w:proofErr w:type="spellEnd"/>
      <w:r w:rsidRPr="00025F44">
        <w:rPr>
          <w:rFonts w:ascii="Helvetica" w:eastAsia="Times New Roman" w:hAnsi="Helvetica" w:cs="Times New Roman"/>
          <w:color w:val="666666"/>
          <w:sz w:val="14"/>
          <w:szCs w:val="14"/>
        </w:rPr>
        <w:t xml:space="preserve"> for controls using &lt;CONTROL -name&gt;</w:t>
      </w:r>
      <w:proofErr w:type="spellStart"/>
      <w:r w:rsidRPr="00025F44">
        <w:rPr>
          <w:rFonts w:ascii="Helvetica" w:eastAsia="Times New Roman" w:hAnsi="Helvetica" w:cs="Times New Roman"/>
          <w:color w:val="666666"/>
          <w:sz w:val="14"/>
          <w:szCs w:val="14"/>
        </w:rPr>
        <w:t>Attribtues.Add</w:t>
      </w:r>
      <w:proofErr w:type="spellEnd"/>
      <w:r w:rsidRPr="00025F44">
        <w:rPr>
          <w:rFonts w:ascii="Helvetica" w:eastAsia="Times New Roman" w:hAnsi="Helvetica" w:cs="Times New Roman"/>
          <w:color w:val="666666"/>
          <w:sz w:val="14"/>
          <w:szCs w:val="14"/>
        </w:rPr>
        <w:t>(</w:t>
      </w:r>
      <w:proofErr w:type="spellStart"/>
      <w:r w:rsidRPr="00025F44">
        <w:rPr>
          <w:rFonts w:ascii="Helvetica" w:eastAsia="Times New Roman" w:hAnsi="Helvetica" w:cs="Times New Roman"/>
          <w:color w:val="666666"/>
          <w:sz w:val="14"/>
          <w:szCs w:val="14"/>
        </w:rPr>
        <w:t>scriptname,scripttext</w:t>
      </w:r>
      <w:proofErr w:type="spellEnd"/>
      <w:r w:rsidRPr="00025F44">
        <w:rPr>
          <w:rFonts w:ascii="Helvetica" w:eastAsia="Times New Roman" w:hAnsi="Helvetica" w:cs="Times New Roman"/>
          <w:color w:val="666666"/>
          <w:sz w:val="14"/>
          <w:szCs w:val="14"/>
        </w:rPr>
        <w:t>) method.</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37. In which event are the controls fully loaded?</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Page load event.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38. what is boxing and </w:t>
      </w:r>
      <w:proofErr w:type="spellStart"/>
      <w:r w:rsidRPr="00025F44">
        <w:rPr>
          <w:rFonts w:ascii="inherit" w:eastAsia="Times New Roman" w:hAnsi="inherit" w:cs="Times New Roman"/>
          <w:b/>
          <w:bCs/>
          <w:color w:val="000000"/>
          <w:sz w:val="14"/>
        </w:rPr>
        <w:t>unboxing</w:t>
      </w:r>
      <w:proofErr w:type="spellEnd"/>
      <w:r w:rsidRPr="00025F44">
        <w:rPr>
          <w:rFonts w:ascii="inherit" w:eastAsia="Times New Roman" w:hAnsi="inherit" w:cs="Times New Roman"/>
          <w:b/>
          <w:bCs/>
          <w:color w:val="000000"/>
          <w:sz w:val="14"/>
        </w:rPr>
        <w:t>?</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Boxing is assigning a value type to reference type variable.</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proofErr w:type="spellStart"/>
      <w:r w:rsidRPr="00025F44">
        <w:rPr>
          <w:rFonts w:ascii="Helvetica" w:eastAsia="Times New Roman" w:hAnsi="Helvetica" w:cs="Times New Roman"/>
          <w:color w:val="666666"/>
          <w:sz w:val="14"/>
          <w:szCs w:val="14"/>
        </w:rPr>
        <w:t>Unboxing</w:t>
      </w:r>
      <w:proofErr w:type="spellEnd"/>
      <w:r w:rsidRPr="00025F44">
        <w:rPr>
          <w:rFonts w:ascii="Helvetica" w:eastAsia="Times New Roman" w:hAnsi="Helvetica" w:cs="Times New Roman"/>
          <w:color w:val="666666"/>
          <w:sz w:val="14"/>
          <w:szCs w:val="14"/>
        </w:rPr>
        <w:t xml:space="preserve"> is reverse of boxing </w:t>
      </w:r>
      <w:proofErr w:type="spellStart"/>
      <w:r w:rsidRPr="00025F44">
        <w:rPr>
          <w:rFonts w:ascii="Helvetica" w:eastAsia="Times New Roman" w:hAnsi="Helvetica" w:cs="Times New Roman"/>
          <w:color w:val="666666"/>
          <w:sz w:val="14"/>
          <w:szCs w:val="14"/>
        </w:rPr>
        <w:t>ie</w:t>
      </w:r>
      <w:proofErr w:type="spellEnd"/>
      <w:r w:rsidRPr="00025F44">
        <w:rPr>
          <w:rFonts w:ascii="Helvetica" w:eastAsia="Times New Roman" w:hAnsi="Helvetica" w:cs="Times New Roman"/>
          <w:color w:val="666666"/>
          <w:sz w:val="14"/>
          <w:szCs w:val="14"/>
        </w:rPr>
        <w:t>. Assigning reference type variable to value type variable.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39. Differentiate strong typing and weak typing</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In strong typing, the data types of variable are checked at compile time. On the other hand, in case of weak typing the variable data types are checked at runtime. In case of strong typing, there is no chance of compilation error. Scripts use weak typing and hence issues arises at runtime.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40. How we can force all the validation controls to run?</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The </w:t>
      </w:r>
      <w:proofErr w:type="spellStart"/>
      <w:r w:rsidRPr="00025F44">
        <w:rPr>
          <w:rFonts w:ascii="inherit" w:eastAsia="Times New Roman" w:hAnsi="inherit" w:cs="Times New Roman"/>
          <w:i/>
          <w:iCs/>
          <w:color w:val="666666"/>
          <w:sz w:val="14"/>
        </w:rPr>
        <w:t>Page.Validate</w:t>
      </w:r>
      <w:proofErr w:type="spellEnd"/>
      <w:r w:rsidRPr="00025F44">
        <w:rPr>
          <w:rFonts w:ascii="inherit" w:eastAsia="Times New Roman" w:hAnsi="inherit" w:cs="Times New Roman"/>
          <w:i/>
          <w:iCs/>
          <w:color w:val="666666"/>
          <w:sz w:val="14"/>
        </w:rPr>
        <w:t>()</w:t>
      </w:r>
      <w:r w:rsidRPr="00025F44">
        <w:rPr>
          <w:rFonts w:ascii="Helvetica" w:eastAsia="Times New Roman" w:hAnsi="Helvetica" w:cs="Times New Roman"/>
          <w:color w:val="666666"/>
          <w:sz w:val="14"/>
          <w:szCs w:val="14"/>
        </w:rPr>
        <w:t> method is used to force all the validation controls to run and to perform validation.</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41. List all templates of the Repeater control.</w:t>
      </w:r>
    </w:p>
    <w:p w:rsidR="00025F44" w:rsidRPr="00025F44" w:rsidRDefault="00025F44" w:rsidP="00025F44">
      <w:pPr>
        <w:numPr>
          <w:ilvl w:val="0"/>
          <w:numId w:val="139"/>
        </w:numPr>
        <w:shd w:val="clear" w:color="auto" w:fill="FFFFFF"/>
        <w:spacing w:after="0" w:line="240" w:lineRule="auto"/>
        <w:ind w:left="305" w:firstLine="0"/>
        <w:textAlignment w:val="baseline"/>
        <w:rPr>
          <w:rFonts w:ascii="inherit" w:eastAsia="Times New Roman" w:hAnsi="inherit" w:cs="Times New Roman"/>
          <w:color w:val="666666"/>
          <w:sz w:val="14"/>
          <w:szCs w:val="14"/>
        </w:rPr>
      </w:pPr>
      <w:proofErr w:type="spellStart"/>
      <w:r w:rsidRPr="00025F44">
        <w:rPr>
          <w:rFonts w:ascii="inherit" w:eastAsia="Times New Roman" w:hAnsi="inherit" w:cs="Times New Roman"/>
          <w:i/>
          <w:iCs/>
          <w:color w:val="666666"/>
          <w:sz w:val="14"/>
        </w:rPr>
        <w:t>ItemTemplate</w:t>
      </w:r>
      <w:proofErr w:type="spellEnd"/>
    </w:p>
    <w:p w:rsidR="00025F44" w:rsidRPr="00025F44" w:rsidRDefault="00025F44" w:rsidP="00025F44">
      <w:pPr>
        <w:numPr>
          <w:ilvl w:val="0"/>
          <w:numId w:val="139"/>
        </w:numPr>
        <w:shd w:val="clear" w:color="auto" w:fill="FFFFFF"/>
        <w:spacing w:after="0" w:line="240" w:lineRule="auto"/>
        <w:ind w:left="305" w:firstLine="0"/>
        <w:textAlignment w:val="baseline"/>
        <w:rPr>
          <w:rFonts w:ascii="inherit" w:eastAsia="Times New Roman" w:hAnsi="inherit" w:cs="Times New Roman"/>
          <w:color w:val="666666"/>
          <w:sz w:val="14"/>
          <w:szCs w:val="14"/>
        </w:rPr>
      </w:pPr>
      <w:proofErr w:type="spellStart"/>
      <w:r w:rsidRPr="00025F44">
        <w:rPr>
          <w:rFonts w:ascii="inherit" w:eastAsia="Times New Roman" w:hAnsi="inherit" w:cs="Times New Roman"/>
          <w:i/>
          <w:iCs/>
          <w:color w:val="666666"/>
          <w:sz w:val="14"/>
        </w:rPr>
        <w:t>AlternatingltemTemplate</w:t>
      </w:r>
      <w:proofErr w:type="spellEnd"/>
    </w:p>
    <w:p w:rsidR="00025F44" w:rsidRPr="00025F44" w:rsidRDefault="00025F44" w:rsidP="00025F44">
      <w:pPr>
        <w:numPr>
          <w:ilvl w:val="0"/>
          <w:numId w:val="139"/>
        </w:numPr>
        <w:shd w:val="clear" w:color="auto" w:fill="FFFFFF"/>
        <w:spacing w:after="0" w:line="240" w:lineRule="auto"/>
        <w:ind w:left="305" w:firstLine="0"/>
        <w:textAlignment w:val="baseline"/>
        <w:rPr>
          <w:rFonts w:ascii="inherit" w:eastAsia="Times New Roman" w:hAnsi="inherit" w:cs="Times New Roman"/>
          <w:color w:val="666666"/>
          <w:sz w:val="14"/>
          <w:szCs w:val="14"/>
        </w:rPr>
      </w:pPr>
      <w:proofErr w:type="spellStart"/>
      <w:r w:rsidRPr="00025F44">
        <w:rPr>
          <w:rFonts w:ascii="inherit" w:eastAsia="Times New Roman" w:hAnsi="inherit" w:cs="Times New Roman"/>
          <w:i/>
          <w:iCs/>
          <w:color w:val="666666"/>
          <w:sz w:val="14"/>
        </w:rPr>
        <w:t>SeparatorTemplate</w:t>
      </w:r>
      <w:proofErr w:type="spellEnd"/>
    </w:p>
    <w:p w:rsidR="00025F44" w:rsidRPr="00025F44" w:rsidRDefault="00025F44" w:rsidP="00025F44">
      <w:pPr>
        <w:numPr>
          <w:ilvl w:val="0"/>
          <w:numId w:val="139"/>
        </w:numPr>
        <w:shd w:val="clear" w:color="auto" w:fill="FFFFFF"/>
        <w:spacing w:after="0" w:line="240" w:lineRule="auto"/>
        <w:ind w:left="305" w:firstLine="0"/>
        <w:textAlignment w:val="baseline"/>
        <w:rPr>
          <w:rFonts w:ascii="inherit" w:eastAsia="Times New Roman" w:hAnsi="inherit" w:cs="Times New Roman"/>
          <w:color w:val="666666"/>
          <w:sz w:val="14"/>
          <w:szCs w:val="14"/>
        </w:rPr>
      </w:pPr>
      <w:proofErr w:type="spellStart"/>
      <w:r w:rsidRPr="00025F44">
        <w:rPr>
          <w:rFonts w:ascii="inherit" w:eastAsia="Times New Roman" w:hAnsi="inherit" w:cs="Times New Roman"/>
          <w:i/>
          <w:iCs/>
          <w:color w:val="666666"/>
          <w:sz w:val="14"/>
        </w:rPr>
        <w:t>HeaderTemplate</w:t>
      </w:r>
      <w:proofErr w:type="spellEnd"/>
    </w:p>
    <w:p w:rsidR="00025F44" w:rsidRPr="00025F44" w:rsidRDefault="00025F44" w:rsidP="00025F44">
      <w:pPr>
        <w:numPr>
          <w:ilvl w:val="0"/>
          <w:numId w:val="139"/>
        </w:numPr>
        <w:shd w:val="clear" w:color="auto" w:fill="FFFFFF"/>
        <w:spacing w:after="0" w:line="240" w:lineRule="auto"/>
        <w:ind w:left="305" w:firstLine="0"/>
        <w:textAlignment w:val="baseline"/>
        <w:rPr>
          <w:rFonts w:ascii="inherit" w:eastAsia="Times New Roman" w:hAnsi="inherit" w:cs="Times New Roman"/>
          <w:color w:val="666666"/>
          <w:sz w:val="14"/>
          <w:szCs w:val="14"/>
        </w:rPr>
      </w:pPr>
      <w:proofErr w:type="spellStart"/>
      <w:r w:rsidRPr="00025F44">
        <w:rPr>
          <w:rFonts w:ascii="inherit" w:eastAsia="Times New Roman" w:hAnsi="inherit" w:cs="Times New Roman"/>
          <w:i/>
          <w:iCs/>
          <w:color w:val="666666"/>
          <w:sz w:val="14"/>
        </w:rPr>
        <w:t>FooterTemplate</w:t>
      </w:r>
      <w:proofErr w:type="spellEnd"/>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42. List the major built-in objects in ASP.NET? </w:t>
      </w:r>
    </w:p>
    <w:p w:rsidR="00025F44" w:rsidRPr="00025F44" w:rsidRDefault="00025F44" w:rsidP="00025F44">
      <w:pPr>
        <w:numPr>
          <w:ilvl w:val="0"/>
          <w:numId w:val="140"/>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i/>
          <w:iCs/>
          <w:color w:val="666666"/>
          <w:sz w:val="14"/>
        </w:rPr>
        <w:t>Application</w:t>
      </w:r>
    </w:p>
    <w:p w:rsidR="00025F44" w:rsidRPr="00025F44" w:rsidRDefault="00025F44" w:rsidP="00025F44">
      <w:pPr>
        <w:numPr>
          <w:ilvl w:val="0"/>
          <w:numId w:val="140"/>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i/>
          <w:iCs/>
          <w:color w:val="666666"/>
          <w:sz w:val="14"/>
        </w:rPr>
        <w:t>Request</w:t>
      </w:r>
    </w:p>
    <w:p w:rsidR="00025F44" w:rsidRPr="00025F44" w:rsidRDefault="00025F44" w:rsidP="00025F44">
      <w:pPr>
        <w:numPr>
          <w:ilvl w:val="0"/>
          <w:numId w:val="140"/>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i/>
          <w:iCs/>
          <w:color w:val="666666"/>
          <w:sz w:val="14"/>
        </w:rPr>
        <w:t>Response</w:t>
      </w:r>
    </w:p>
    <w:p w:rsidR="00025F44" w:rsidRPr="00025F44" w:rsidRDefault="00025F44" w:rsidP="00025F44">
      <w:pPr>
        <w:numPr>
          <w:ilvl w:val="0"/>
          <w:numId w:val="140"/>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i/>
          <w:iCs/>
          <w:color w:val="666666"/>
          <w:sz w:val="14"/>
        </w:rPr>
        <w:t>Server</w:t>
      </w:r>
    </w:p>
    <w:p w:rsidR="00025F44" w:rsidRPr="00025F44" w:rsidRDefault="00025F44" w:rsidP="00025F44">
      <w:pPr>
        <w:numPr>
          <w:ilvl w:val="0"/>
          <w:numId w:val="140"/>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i/>
          <w:iCs/>
          <w:color w:val="666666"/>
          <w:sz w:val="14"/>
        </w:rPr>
        <w:t>Session</w:t>
      </w:r>
    </w:p>
    <w:p w:rsidR="00025F44" w:rsidRPr="00025F44" w:rsidRDefault="00025F44" w:rsidP="00025F44">
      <w:pPr>
        <w:numPr>
          <w:ilvl w:val="0"/>
          <w:numId w:val="140"/>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i/>
          <w:iCs/>
          <w:color w:val="666666"/>
          <w:sz w:val="14"/>
        </w:rPr>
        <w:t>Context</w:t>
      </w:r>
    </w:p>
    <w:p w:rsidR="00025F44" w:rsidRPr="00025F44" w:rsidRDefault="00025F44" w:rsidP="00025F44">
      <w:pPr>
        <w:numPr>
          <w:ilvl w:val="0"/>
          <w:numId w:val="140"/>
        </w:numPr>
        <w:shd w:val="clear" w:color="auto" w:fill="FFFFFF"/>
        <w:spacing w:after="0" w:line="240" w:lineRule="auto"/>
        <w:ind w:left="305" w:firstLine="0"/>
        <w:textAlignment w:val="baseline"/>
        <w:rPr>
          <w:rFonts w:ascii="inherit" w:eastAsia="Times New Roman" w:hAnsi="inherit" w:cs="Times New Roman"/>
          <w:color w:val="666666"/>
          <w:sz w:val="14"/>
          <w:szCs w:val="14"/>
        </w:rPr>
      </w:pPr>
      <w:r w:rsidRPr="00025F44">
        <w:rPr>
          <w:rFonts w:ascii="inherit" w:eastAsia="Times New Roman" w:hAnsi="inherit" w:cs="Times New Roman"/>
          <w:i/>
          <w:iCs/>
          <w:color w:val="666666"/>
          <w:sz w:val="14"/>
        </w:rPr>
        <w:t>Trace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43. What is the </w:t>
      </w:r>
      <w:proofErr w:type="spellStart"/>
      <w:r w:rsidRPr="00025F44">
        <w:rPr>
          <w:rFonts w:ascii="inherit" w:eastAsia="Times New Roman" w:hAnsi="inherit" w:cs="Times New Roman"/>
          <w:b/>
          <w:bCs/>
          <w:color w:val="000000"/>
          <w:sz w:val="14"/>
        </w:rPr>
        <w:t>appSettings</w:t>
      </w:r>
      <w:proofErr w:type="spellEnd"/>
      <w:r w:rsidRPr="00025F44">
        <w:rPr>
          <w:rFonts w:ascii="inherit" w:eastAsia="Times New Roman" w:hAnsi="inherit" w:cs="Times New Roman"/>
          <w:b/>
          <w:bCs/>
          <w:color w:val="000000"/>
          <w:sz w:val="14"/>
        </w:rPr>
        <w:t xml:space="preserve"> Section in the </w:t>
      </w:r>
      <w:proofErr w:type="spellStart"/>
      <w:r w:rsidRPr="00025F44">
        <w:rPr>
          <w:rFonts w:ascii="inherit" w:eastAsia="Times New Roman" w:hAnsi="inherit" w:cs="Times New Roman"/>
          <w:b/>
          <w:bCs/>
          <w:i/>
          <w:iCs/>
          <w:color w:val="000000"/>
          <w:sz w:val="14"/>
        </w:rPr>
        <w:t>web.config</w:t>
      </w:r>
      <w:proofErr w:type="spellEnd"/>
      <w:r w:rsidRPr="00025F44">
        <w:rPr>
          <w:rFonts w:ascii="inherit" w:eastAsia="Times New Roman" w:hAnsi="inherit" w:cs="Times New Roman"/>
          <w:b/>
          <w:bCs/>
          <w:color w:val="000000"/>
          <w:sz w:val="14"/>
        </w:rPr>
        <w:t> file?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The </w:t>
      </w:r>
      <w:proofErr w:type="spellStart"/>
      <w:r w:rsidRPr="00025F44">
        <w:rPr>
          <w:rFonts w:ascii="inherit" w:eastAsia="Times New Roman" w:hAnsi="inherit" w:cs="Times New Roman"/>
          <w:i/>
          <w:iCs/>
          <w:color w:val="666666"/>
          <w:sz w:val="14"/>
        </w:rPr>
        <w:t>appSettings</w:t>
      </w:r>
      <w:proofErr w:type="spellEnd"/>
      <w:r w:rsidRPr="00025F44">
        <w:rPr>
          <w:rFonts w:ascii="Helvetica" w:eastAsia="Times New Roman" w:hAnsi="Helvetica" w:cs="Times New Roman"/>
          <w:color w:val="666666"/>
          <w:sz w:val="14"/>
          <w:szCs w:val="14"/>
        </w:rPr>
        <w:t xml:space="preserve"> block in web </w:t>
      </w:r>
      <w:proofErr w:type="spellStart"/>
      <w:r w:rsidRPr="00025F44">
        <w:rPr>
          <w:rFonts w:ascii="Helvetica" w:eastAsia="Times New Roman" w:hAnsi="Helvetica" w:cs="Times New Roman"/>
          <w:color w:val="666666"/>
          <w:sz w:val="14"/>
          <w:szCs w:val="14"/>
        </w:rPr>
        <w:t>config</w:t>
      </w:r>
      <w:proofErr w:type="spellEnd"/>
      <w:r w:rsidRPr="00025F44">
        <w:rPr>
          <w:rFonts w:ascii="Helvetica" w:eastAsia="Times New Roman" w:hAnsi="Helvetica" w:cs="Times New Roman"/>
          <w:color w:val="666666"/>
          <w:sz w:val="14"/>
          <w:szCs w:val="14"/>
        </w:rPr>
        <w:t xml:space="preserve"> file sets the user-defined values for the whole application.</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For example, in the following code snippet, the specified </w:t>
      </w:r>
      <w:proofErr w:type="spellStart"/>
      <w:r w:rsidRPr="00025F44">
        <w:rPr>
          <w:rFonts w:ascii="inherit" w:eastAsia="Times New Roman" w:hAnsi="inherit" w:cs="Times New Roman"/>
          <w:i/>
          <w:iCs/>
          <w:color w:val="666666"/>
          <w:sz w:val="14"/>
        </w:rPr>
        <w:t>ConnectionString</w:t>
      </w:r>
      <w:proofErr w:type="spellEnd"/>
      <w:r w:rsidRPr="00025F44">
        <w:rPr>
          <w:rFonts w:ascii="Helvetica" w:eastAsia="Times New Roman" w:hAnsi="Helvetica" w:cs="Times New Roman"/>
          <w:color w:val="666666"/>
          <w:sz w:val="14"/>
          <w:szCs w:val="14"/>
        </w:rPr>
        <w:t> section is used throughout the project for database connection:</w:t>
      </w:r>
    </w:p>
    <w:p w:rsidR="00025F44" w:rsidRPr="00025F44" w:rsidRDefault="00025F44" w:rsidP="00025F44">
      <w:pPr>
        <w:spacing w:after="112" w:line="240" w:lineRule="auto"/>
        <w:textAlignment w:val="baseline"/>
        <w:rPr>
          <w:rFonts w:ascii="Courier New" w:eastAsia="Times New Roman" w:hAnsi="Courier New" w:cs="Courier New"/>
          <w:color w:val="666666"/>
          <w:sz w:val="24"/>
          <w:szCs w:val="24"/>
        </w:rPr>
      </w:pPr>
      <w:r w:rsidRPr="00025F44">
        <w:rPr>
          <w:rFonts w:ascii="Courier New" w:eastAsia="Times New Roman" w:hAnsi="Courier New" w:cs="Courier New"/>
          <w:color w:val="666666"/>
          <w:sz w:val="24"/>
          <w:szCs w:val="24"/>
        </w:rPr>
        <w:object w:dxaOrig="1440" w:dyaOrig="1440">
          <v:shape id="_x0000_i1067" type="#_x0000_t75" style="width:136.5pt;height:69.65pt" o:ole="">
            <v:imagedata r:id="rId69" o:title=""/>
          </v:shape>
          <w:control r:id="rId76" w:name="DefaultOcxName6" w:shapeid="_x0000_i1067"/>
        </w:object>
      </w:r>
    </w:p>
    <w:tbl>
      <w:tblPr>
        <w:tblW w:w="0" w:type="auto"/>
        <w:tblCellSpacing w:w="15" w:type="dxa"/>
        <w:tblCellMar>
          <w:top w:w="15" w:type="dxa"/>
          <w:left w:w="15" w:type="dxa"/>
          <w:bottom w:w="15" w:type="dxa"/>
          <w:right w:w="15" w:type="dxa"/>
        </w:tblCellMar>
        <w:tblLook w:val="04A0"/>
      </w:tblPr>
      <w:tblGrid>
        <w:gridCol w:w="135"/>
        <w:gridCol w:w="7647"/>
      </w:tblGrid>
      <w:tr w:rsidR="00025F44" w:rsidRPr="00025F44" w:rsidTr="00025F44">
        <w:trPr>
          <w:tblCellSpacing w:w="15" w:type="dxa"/>
        </w:trPr>
        <w:tc>
          <w:tcPr>
            <w:tcW w:w="0" w:type="auto"/>
            <w:tcBorders>
              <w:top w:val="nil"/>
              <w:left w:val="nil"/>
              <w:bottom w:val="nil"/>
              <w:right w:val="nil"/>
            </w:tcBorders>
            <w:shd w:val="clear" w:color="auto" w:fill="F8F8F8"/>
            <w:vAlign w:val="center"/>
            <w:hideMark/>
          </w:tcPr>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1</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lastRenderedPageBreak/>
              <w:t>2</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3</w:t>
            </w:r>
          </w:p>
          <w:p w:rsidR="00025F44" w:rsidRPr="00025F44" w:rsidRDefault="00025F44" w:rsidP="00025F44">
            <w:pPr>
              <w:spacing w:after="0" w:line="240" w:lineRule="auto"/>
              <w:jc w:val="center"/>
              <w:textAlignment w:val="baseline"/>
              <w:rPr>
                <w:rFonts w:ascii="inherit" w:eastAsia="Times New Roman" w:hAnsi="inherit" w:cs="Times New Roman"/>
                <w:sz w:val="12"/>
                <w:szCs w:val="12"/>
              </w:rPr>
            </w:pPr>
            <w:r w:rsidRPr="00025F44">
              <w:rPr>
                <w:rFonts w:ascii="inherit" w:eastAsia="Times New Roman" w:hAnsi="inherit" w:cs="Times New Roman"/>
                <w:sz w:val="12"/>
                <w:szCs w:val="12"/>
              </w:rPr>
              <w:t>4</w:t>
            </w:r>
          </w:p>
        </w:tc>
        <w:tc>
          <w:tcPr>
            <w:tcW w:w="7602" w:type="dxa"/>
            <w:tcBorders>
              <w:top w:val="nil"/>
              <w:left w:val="nil"/>
              <w:bottom w:val="nil"/>
              <w:right w:val="nil"/>
            </w:tcBorders>
            <w:shd w:val="clear" w:color="auto" w:fill="F8F8F8"/>
            <w:vAlign w:val="center"/>
            <w:hideMark/>
          </w:tcPr>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lastRenderedPageBreak/>
              <w:t>&lt;</w:t>
            </w:r>
            <w:proofErr w:type="spellStart"/>
            <w:r w:rsidRPr="00025F44">
              <w:rPr>
                <w:rFonts w:ascii="inherit" w:eastAsia="Times New Roman" w:hAnsi="inherit" w:cs="Times New Roman"/>
                <w:color w:val="000000"/>
                <w:sz w:val="12"/>
              </w:rPr>
              <w:t>em</w:t>
            </w:r>
            <w:proofErr w:type="spellEnd"/>
            <w:r w:rsidRPr="00025F44">
              <w:rPr>
                <w:rFonts w:ascii="inherit" w:eastAsia="Times New Roman" w:hAnsi="inherit" w:cs="Times New Roman"/>
                <w:color w:val="000000"/>
                <w:sz w:val="12"/>
              </w:rPr>
              <w:t>&gt;&lt;configuration&gt;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lastRenderedPageBreak/>
              <w:t>&lt;</w:t>
            </w:r>
            <w:proofErr w:type="spellStart"/>
            <w:r w:rsidRPr="00025F44">
              <w:rPr>
                <w:rFonts w:ascii="inherit" w:eastAsia="Times New Roman" w:hAnsi="inherit" w:cs="Times New Roman"/>
                <w:color w:val="000000"/>
                <w:sz w:val="12"/>
              </w:rPr>
              <w:t>appSettings</w:t>
            </w:r>
            <w:proofErr w:type="spellEnd"/>
            <w:r w:rsidRPr="00025F44">
              <w:rPr>
                <w:rFonts w:ascii="inherit" w:eastAsia="Times New Roman" w:hAnsi="inherit" w:cs="Times New Roman"/>
                <w:color w:val="000000"/>
                <w:sz w:val="12"/>
              </w:rPr>
              <w:t>&gt;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&lt;add key="</w:t>
            </w:r>
            <w:proofErr w:type="spellStart"/>
            <w:r w:rsidRPr="00025F44">
              <w:rPr>
                <w:rFonts w:ascii="inherit" w:eastAsia="Times New Roman" w:hAnsi="inherit" w:cs="Times New Roman"/>
                <w:color w:val="000000"/>
                <w:sz w:val="12"/>
              </w:rPr>
              <w:t>ConnectionString</w:t>
            </w:r>
            <w:proofErr w:type="spellEnd"/>
            <w:r w:rsidRPr="00025F44">
              <w:rPr>
                <w:rFonts w:ascii="inherit" w:eastAsia="Times New Roman" w:hAnsi="inherit" w:cs="Times New Roman"/>
                <w:color w:val="000000"/>
                <w:sz w:val="12"/>
              </w:rPr>
              <w:t xml:space="preserve">" value="server=local; </w:t>
            </w:r>
            <w:proofErr w:type="spellStart"/>
            <w:r w:rsidRPr="00025F44">
              <w:rPr>
                <w:rFonts w:ascii="inherit" w:eastAsia="Times New Roman" w:hAnsi="inherit" w:cs="Times New Roman"/>
                <w:color w:val="000000"/>
                <w:sz w:val="12"/>
              </w:rPr>
              <w:t>pwd</w:t>
            </w:r>
            <w:proofErr w:type="spellEnd"/>
            <w:r w:rsidRPr="00025F44">
              <w:rPr>
                <w:rFonts w:ascii="inherit" w:eastAsia="Times New Roman" w:hAnsi="inherit" w:cs="Times New Roman"/>
                <w:color w:val="000000"/>
                <w:sz w:val="12"/>
              </w:rPr>
              <w:t>=password; database=default" /&gt;</w:t>
            </w:r>
          </w:p>
          <w:p w:rsidR="00025F44" w:rsidRPr="00025F44" w:rsidRDefault="00025F44" w:rsidP="00025F44">
            <w:pPr>
              <w:spacing w:after="0" w:line="240" w:lineRule="auto"/>
              <w:textAlignment w:val="baseline"/>
              <w:rPr>
                <w:rFonts w:ascii="inherit" w:eastAsia="Times New Roman" w:hAnsi="inherit" w:cs="Times New Roman"/>
                <w:color w:val="000000"/>
                <w:sz w:val="12"/>
                <w:szCs w:val="12"/>
              </w:rPr>
            </w:pPr>
            <w:r w:rsidRPr="00025F44">
              <w:rPr>
                <w:rFonts w:ascii="inherit" w:eastAsia="Times New Roman" w:hAnsi="inherit" w:cs="Times New Roman"/>
                <w:color w:val="000000"/>
                <w:sz w:val="12"/>
              </w:rPr>
              <w:t>&lt;/</w:t>
            </w:r>
            <w:proofErr w:type="spellStart"/>
            <w:r w:rsidRPr="00025F44">
              <w:rPr>
                <w:rFonts w:ascii="inherit" w:eastAsia="Times New Roman" w:hAnsi="inherit" w:cs="Times New Roman"/>
                <w:color w:val="000000"/>
                <w:sz w:val="12"/>
              </w:rPr>
              <w:t>appSettings</w:t>
            </w:r>
            <w:proofErr w:type="spellEnd"/>
            <w:r w:rsidRPr="00025F44">
              <w:rPr>
                <w:rFonts w:ascii="inherit" w:eastAsia="Times New Roman" w:hAnsi="inherit" w:cs="Times New Roman"/>
                <w:color w:val="000000"/>
                <w:sz w:val="12"/>
              </w:rPr>
              <w:t>&gt;&lt;/</w:t>
            </w:r>
            <w:proofErr w:type="spellStart"/>
            <w:r w:rsidRPr="00025F44">
              <w:rPr>
                <w:rFonts w:ascii="inherit" w:eastAsia="Times New Roman" w:hAnsi="inherit" w:cs="Times New Roman"/>
                <w:color w:val="000000"/>
                <w:sz w:val="12"/>
              </w:rPr>
              <w:t>em</w:t>
            </w:r>
            <w:proofErr w:type="spellEnd"/>
            <w:r w:rsidRPr="00025F44">
              <w:rPr>
                <w:rFonts w:ascii="inherit" w:eastAsia="Times New Roman" w:hAnsi="inherit" w:cs="Times New Roman"/>
                <w:color w:val="000000"/>
                <w:sz w:val="12"/>
              </w:rPr>
              <w:t>&gt;</w:t>
            </w:r>
          </w:p>
        </w:tc>
      </w:tr>
    </w:tbl>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lastRenderedPageBreak/>
        <w:t> </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44. Which data type does the </w:t>
      </w:r>
      <w:proofErr w:type="spellStart"/>
      <w:r w:rsidRPr="00025F44">
        <w:rPr>
          <w:rFonts w:ascii="inherit" w:eastAsia="Times New Roman" w:hAnsi="inherit" w:cs="Times New Roman"/>
          <w:b/>
          <w:bCs/>
          <w:i/>
          <w:iCs/>
          <w:color w:val="000000"/>
          <w:sz w:val="14"/>
        </w:rPr>
        <w:t>RangeValidator</w:t>
      </w:r>
      <w:proofErr w:type="spellEnd"/>
      <w:r w:rsidRPr="00025F44">
        <w:rPr>
          <w:rFonts w:ascii="inherit" w:eastAsia="Times New Roman" w:hAnsi="inherit" w:cs="Times New Roman"/>
          <w:b/>
          <w:bCs/>
          <w:color w:val="000000"/>
          <w:sz w:val="14"/>
        </w:rPr>
        <w:t> control support?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The data types supported by the </w:t>
      </w:r>
      <w:proofErr w:type="spellStart"/>
      <w:r w:rsidRPr="00025F44">
        <w:rPr>
          <w:rFonts w:ascii="inherit" w:eastAsia="Times New Roman" w:hAnsi="inherit" w:cs="Times New Roman"/>
          <w:i/>
          <w:iCs/>
          <w:color w:val="666666"/>
          <w:sz w:val="14"/>
        </w:rPr>
        <w:t>RangeValidator</w:t>
      </w:r>
      <w:proofErr w:type="spellEnd"/>
      <w:r w:rsidRPr="00025F44">
        <w:rPr>
          <w:rFonts w:ascii="Helvetica" w:eastAsia="Times New Roman" w:hAnsi="Helvetica" w:cs="Times New Roman"/>
          <w:color w:val="666666"/>
          <w:sz w:val="14"/>
          <w:szCs w:val="14"/>
        </w:rPr>
        <w:t> control are Integer, Double, String, Currency, and Date.</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45. What is the difference between an </w:t>
      </w:r>
      <w:proofErr w:type="spellStart"/>
      <w:r w:rsidRPr="00025F44">
        <w:rPr>
          <w:rFonts w:ascii="inherit" w:eastAsia="Times New Roman" w:hAnsi="inherit" w:cs="Times New Roman"/>
          <w:b/>
          <w:bCs/>
          <w:i/>
          <w:iCs/>
          <w:color w:val="000000"/>
          <w:sz w:val="14"/>
        </w:rPr>
        <w:t>HtmlInputCheckBox</w:t>
      </w:r>
      <w:proofErr w:type="spellEnd"/>
      <w:r w:rsidRPr="00025F44">
        <w:rPr>
          <w:rFonts w:ascii="inherit" w:eastAsia="Times New Roman" w:hAnsi="inherit" w:cs="Times New Roman"/>
          <w:b/>
          <w:bCs/>
          <w:color w:val="000000"/>
          <w:sz w:val="14"/>
        </w:rPr>
        <w:t> control and an </w:t>
      </w:r>
      <w:proofErr w:type="spellStart"/>
      <w:r w:rsidRPr="00025F44">
        <w:rPr>
          <w:rFonts w:ascii="inherit" w:eastAsia="Times New Roman" w:hAnsi="inherit" w:cs="Times New Roman"/>
          <w:b/>
          <w:bCs/>
          <w:i/>
          <w:iCs/>
          <w:color w:val="000000"/>
          <w:sz w:val="14"/>
        </w:rPr>
        <w:t>HtmlInputRadioButton</w:t>
      </w:r>
      <w:proofErr w:type="spellEnd"/>
      <w:r w:rsidRPr="00025F44">
        <w:rPr>
          <w:rFonts w:ascii="inherit" w:eastAsia="Times New Roman" w:hAnsi="inherit" w:cs="Times New Roman"/>
          <w:b/>
          <w:bCs/>
          <w:color w:val="000000"/>
          <w:sz w:val="14"/>
        </w:rPr>
        <w:t> control?</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In </w:t>
      </w:r>
      <w:proofErr w:type="spellStart"/>
      <w:r w:rsidRPr="00025F44">
        <w:rPr>
          <w:rFonts w:ascii="inherit" w:eastAsia="Times New Roman" w:hAnsi="inherit" w:cs="Times New Roman"/>
          <w:i/>
          <w:iCs/>
          <w:color w:val="666666"/>
          <w:sz w:val="14"/>
        </w:rPr>
        <w:t>HtmlInputCheckBoxcontrol</w:t>
      </w:r>
      <w:proofErr w:type="spellEnd"/>
      <w:r w:rsidRPr="00025F44">
        <w:rPr>
          <w:rFonts w:ascii="inherit" w:eastAsia="Times New Roman" w:hAnsi="inherit" w:cs="Times New Roman"/>
          <w:i/>
          <w:iCs/>
          <w:color w:val="666666"/>
          <w:sz w:val="14"/>
        </w:rPr>
        <w:t>, </w:t>
      </w:r>
      <w:r w:rsidRPr="00025F44">
        <w:rPr>
          <w:rFonts w:ascii="Helvetica" w:eastAsia="Times New Roman" w:hAnsi="Helvetica" w:cs="Times New Roman"/>
          <w:color w:val="666666"/>
          <w:sz w:val="14"/>
          <w:szCs w:val="14"/>
        </w:rPr>
        <w:t>multiple item selection is possible whereas in</w:t>
      </w:r>
      <w:r w:rsidRPr="00025F44">
        <w:rPr>
          <w:rFonts w:ascii="inherit" w:eastAsia="Times New Roman" w:hAnsi="inherit" w:cs="Times New Roman"/>
          <w:i/>
          <w:iCs/>
          <w:color w:val="666666"/>
          <w:sz w:val="14"/>
        </w:rPr>
        <w:t> </w:t>
      </w:r>
      <w:proofErr w:type="spellStart"/>
      <w:r w:rsidRPr="00025F44">
        <w:rPr>
          <w:rFonts w:ascii="inherit" w:eastAsia="Times New Roman" w:hAnsi="inherit" w:cs="Times New Roman"/>
          <w:i/>
          <w:iCs/>
          <w:color w:val="666666"/>
          <w:sz w:val="14"/>
        </w:rPr>
        <w:t>HtmlInputRadioButton</w:t>
      </w:r>
      <w:proofErr w:type="spellEnd"/>
      <w:r w:rsidRPr="00025F44">
        <w:rPr>
          <w:rFonts w:ascii="inherit" w:eastAsia="Times New Roman" w:hAnsi="inherit" w:cs="Times New Roman"/>
          <w:i/>
          <w:iCs/>
          <w:color w:val="666666"/>
          <w:sz w:val="14"/>
        </w:rPr>
        <w:t> </w:t>
      </w:r>
      <w:r w:rsidRPr="00025F44">
        <w:rPr>
          <w:rFonts w:ascii="Helvetica" w:eastAsia="Times New Roman" w:hAnsi="Helvetica" w:cs="Times New Roman"/>
          <w:color w:val="666666"/>
          <w:sz w:val="14"/>
          <w:szCs w:val="14"/>
        </w:rPr>
        <w:t>controls, we can select only single item from the group of items.</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46. Which namespaces are necessary to create a localized application?</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proofErr w:type="spellStart"/>
      <w:r w:rsidRPr="00025F44">
        <w:rPr>
          <w:rFonts w:ascii="inherit" w:eastAsia="Times New Roman" w:hAnsi="inherit" w:cs="Times New Roman"/>
          <w:i/>
          <w:iCs/>
          <w:color w:val="666666"/>
          <w:sz w:val="14"/>
        </w:rPr>
        <w:t>System.Globalization</w:t>
      </w:r>
      <w:proofErr w:type="spellEnd"/>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proofErr w:type="spellStart"/>
      <w:r w:rsidRPr="00025F44">
        <w:rPr>
          <w:rFonts w:ascii="inherit" w:eastAsia="Times New Roman" w:hAnsi="inherit" w:cs="Times New Roman"/>
          <w:i/>
          <w:iCs/>
          <w:color w:val="666666"/>
          <w:sz w:val="14"/>
        </w:rPr>
        <w:t>System.Resources</w:t>
      </w:r>
      <w:proofErr w:type="spellEnd"/>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47. What are the different types of cookies in ASP.NET?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Session Cookie</w:t>
      </w:r>
      <w:r w:rsidRPr="00025F44">
        <w:rPr>
          <w:rFonts w:ascii="Helvetica" w:eastAsia="Times New Roman" w:hAnsi="Helvetica" w:cs="Times New Roman"/>
          <w:color w:val="666666"/>
          <w:sz w:val="14"/>
          <w:szCs w:val="14"/>
        </w:rPr>
        <w:t> – Resides on the client machine for a single session until the user does not log out.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Persistent Cookie</w:t>
      </w:r>
      <w:r w:rsidRPr="00025F44">
        <w:rPr>
          <w:rFonts w:ascii="Helvetica" w:eastAsia="Times New Roman" w:hAnsi="Helvetica" w:cs="Times New Roman"/>
          <w:color w:val="666666"/>
          <w:sz w:val="14"/>
          <w:szCs w:val="14"/>
        </w:rPr>
        <w:t> – Resides on a user’s machine for a period specified for its expiry, such as 10 days, one month, and never.</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48. What is the file extension of web service?</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Web services have file extension .</w:t>
      </w:r>
      <w:proofErr w:type="spellStart"/>
      <w:r w:rsidRPr="00025F44">
        <w:rPr>
          <w:rFonts w:ascii="Helvetica" w:eastAsia="Times New Roman" w:hAnsi="Helvetica" w:cs="Times New Roman"/>
          <w:color w:val="666666"/>
          <w:sz w:val="14"/>
          <w:szCs w:val="14"/>
        </w:rPr>
        <w:t>asmx</w:t>
      </w:r>
      <w:proofErr w:type="spellEnd"/>
      <w:r w:rsidRPr="00025F44">
        <w:rPr>
          <w:rFonts w:ascii="Helvetica" w:eastAsia="Times New Roman" w:hAnsi="Helvetica" w:cs="Times New Roman"/>
          <w:color w:val="666666"/>
          <w:sz w:val="14"/>
          <w:szCs w:val="14"/>
        </w:rPr>
        <w:t>..</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49. What are the components of ADO.NET?</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r w:rsidRPr="00025F44">
        <w:rPr>
          <w:rFonts w:ascii="Helvetica" w:eastAsia="Times New Roman" w:hAnsi="Helvetica" w:cs="Times New Roman"/>
          <w:color w:val="666666"/>
          <w:sz w:val="14"/>
          <w:szCs w:val="14"/>
        </w:rPr>
        <w:t>The components of ADO.Net are Dataset, Data Reader, Data Adaptor, Command, connection.</w:t>
      </w:r>
    </w:p>
    <w:p w:rsidR="00025F44" w:rsidRPr="00025F44" w:rsidRDefault="00025F44" w:rsidP="00025F44">
      <w:pPr>
        <w:shd w:val="clear" w:color="auto" w:fill="FFFFFF"/>
        <w:spacing w:after="0" w:line="240" w:lineRule="auto"/>
        <w:textAlignment w:val="baseline"/>
        <w:rPr>
          <w:rFonts w:ascii="Helvetica" w:eastAsia="Times New Roman" w:hAnsi="Helvetica" w:cs="Times New Roman"/>
          <w:color w:val="666666"/>
          <w:sz w:val="14"/>
          <w:szCs w:val="14"/>
        </w:rPr>
      </w:pPr>
      <w:r w:rsidRPr="00025F44">
        <w:rPr>
          <w:rFonts w:ascii="inherit" w:eastAsia="Times New Roman" w:hAnsi="inherit" w:cs="Times New Roman"/>
          <w:b/>
          <w:bCs/>
          <w:color w:val="000000"/>
          <w:sz w:val="14"/>
        </w:rPr>
        <w:t xml:space="preserve">50. What is the difference between </w:t>
      </w:r>
      <w:proofErr w:type="spellStart"/>
      <w:r w:rsidRPr="00025F44">
        <w:rPr>
          <w:rFonts w:ascii="inherit" w:eastAsia="Times New Roman" w:hAnsi="inherit" w:cs="Times New Roman"/>
          <w:b/>
          <w:bCs/>
          <w:color w:val="000000"/>
          <w:sz w:val="14"/>
        </w:rPr>
        <w:t>ExecuteScalar</w:t>
      </w:r>
      <w:proofErr w:type="spellEnd"/>
      <w:r w:rsidRPr="00025F44">
        <w:rPr>
          <w:rFonts w:ascii="inherit" w:eastAsia="Times New Roman" w:hAnsi="inherit" w:cs="Times New Roman"/>
          <w:b/>
          <w:bCs/>
          <w:color w:val="000000"/>
          <w:sz w:val="14"/>
        </w:rPr>
        <w:t xml:space="preserve"> and </w:t>
      </w:r>
      <w:proofErr w:type="spellStart"/>
      <w:r w:rsidRPr="00025F44">
        <w:rPr>
          <w:rFonts w:ascii="inherit" w:eastAsia="Times New Roman" w:hAnsi="inherit" w:cs="Times New Roman"/>
          <w:b/>
          <w:bCs/>
          <w:color w:val="000000"/>
          <w:sz w:val="14"/>
        </w:rPr>
        <w:t>ExecuteNonQuery</w:t>
      </w:r>
      <w:proofErr w:type="spellEnd"/>
      <w:r w:rsidRPr="00025F44">
        <w:rPr>
          <w:rFonts w:ascii="inherit" w:eastAsia="Times New Roman" w:hAnsi="inherit" w:cs="Times New Roman"/>
          <w:b/>
          <w:bCs/>
          <w:color w:val="000000"/>
          <w:sz w:val="14"/>
        </w:rPr>
        <w:t>?</w:t>
      </w:r>
    </w:p>
    <w:p w:rsidR="00025F44" w:rsidRPr="00025F44" w:rsidRDefault="00025F44" w:rsidP="00025F44">
      <w:pPr>
        <w:shd w:val="clear" w:color="auto" w:fill="FFFFFF"/>
        <w:spacing w:before="204" w:after="204" w:line="240" w:lineRule="auto"/>
        <w:textAlignment w:val="baseline"/>
        <w:rPr>
          <w:rFonts w:ascii="Helvetica" w:eastAsia="Times New Roman" w:hAnsi="Helvetica" w:cs="Times New Roman"/>
          <w:color w:val="666666"/>
          <w:sz w:val="14"/>
          <w:szCs w:val="14"/>
        </w:rPr>
      </w:pPr>
      <w:proofErr w:type="spellStart"/>
      <w:r w:rsidRPr="00025F44">
        <w:rPr>
          <w:rFonts w:ascii="Helvetica" w:eastAsia="Times New Roman" w:hAnsi="Helvetica" w:cs="Times New Roman"/>
          <w:color w:val="666666"/>
          <w:sz w:val="14"/>
          <w:szCs w:val="14"/>
        </w:rPr>
        <w:t>ExecuteScalar</w:t>
      </w:r>
      <w:proofErr w:type="spellEnd"/>
      <w:r w:rsidRPr="00025F44">
        <w:rPr>
          <w:rFonts w:ascii="Helvetica" w:eastAsia="Times New Roman" w:hAnsi="Helvetica" w:cs="Times New Roman"/>
          <w:color w:val="666666"/>
          <w:sz w:val="14"/>
          <w:szCs w:val="14"/>
        </w:rPr>
        <w:t xml:space="preserve"> returns output value where as </w:t>
      </w:r>
      <w:proofErr w:type="spellStart"/>
      <w:r w:rsidRPr="00025F44">
        <w:rPr>
          <w:rFonts w:ascii="Helvetica" w:eastAsia="Times New Roman" w:hAnsi="Helvetica" w:cs="Times New Roman"/>
          <w:color w:val="666666"/>
          <w:sz w:val="14"/>
          <w:szCs w:val="14"/>
        </w:rPr>
        <w:t>ExecuteNonQuery</w:t>
      </w:r>
      <w:proofErr w:type="spellEnd"/>
      <w:r w:rsidRPr="00025F44">
        <w:rPr>
          <w:rFonts w:ascii="Helvetica" w:eastAsia="Times New Roman" w:hAnsi="Helvetica" w:cs="Times New Roman"/>
          <w:color w:val="666666"/>
          <w:sz w:val="14"/>
          <w:szCs w:val="14"/>
        </w:rPr>
        <w:t xml:space="preserve"> does not return any value but the number of rows affected by the query. </w:t>
      </w:r>
      <w:proofErr w:type="spellStart"/>
      <w:r w:rsidRPr="00025F44">
        <w:rPr>
          <w:rFonts w:ascii="Helvetica" w:eastAsia="Times New Roman" w:hAnsi="Helvetica" w:cs="Times New Roman"/>
          <w:color w:val="666666"/>
          <w:sz w:val="14"/>
          <w:szCs w:val="14"/>
        </w:rPr>
        <w:t>ExecuteScalar</w:t>
      </w:r>
      <w:proofErr w:type="spellEnd"/>
      <w:r w:rsidRPr="00025F44">
        <w:rPr>
          <w:rFonts w:ascii="Helvetica" w:eastAsia="Times New Roman" w:hAnsi="Helvetica" w:cs="Times New Roman"/>
          <w:color w:val="666666"/>
          <w:sz w:val="14"/>
          <w:szCs w:val="14"/>
        </w:rPr>
        <w:t xml:space="preserve"> used for fetching a single value and </w:t>
      </w:r>
      <w:proofErr w:type="spellStart"/>
      <w:r w:rsidRPr="00025F44">
        <w:rPr>
          <w:rFonts w:ascii="Helvetica" w:eastAsia="Times New Roman" w:hAnsi="Helvetica" w:cs="Times New Roman"/>
          <w:color w:val="666666"/>
          <w:sz w:val="14"/>
          <w:szCs w:val="14"/>
        </w:rPr>
        <w:t>ExecuteNonQuery</w:t>
      </w:r>
      <w:proofErr w:type="spellEnd"/>
      <w:r w:rsidRPr="00025F44">
        <w:rPr>
          <w:rFonts w:ascii="Helvetica" w:eastAsia="Times New Roman" w:hAnsi="Helvetica" w:cs="Times New Roman"/>
          <w:color w:val="666666"/>
          <w:sz w:val="14"/>
          <w:szCs w:val="14"/>
        </w:rPr>
        <w:t xml:space="preserve"> used to execute Insert and Update statements.</w:t>
      </w:r>
    </w:p>
    <w:p w:rsidR="00025F44" w:rsidRDefault="00025F44"/>
    <w:sectPr w:rsidR="00025F44" w:rsidSect="004730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60C"/>
    <w:multiLevelType w:val="multilevel"/>
    <w:tmpl w:val="F96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E61AA"/>
    <w:multiLevelType w:val="multilevel"/>
    <w:tmpl w:val="0978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45C48"/>
    <w:multiLevelType w:val="multilevel"/>
    <w:tmpl w:val="248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E048D"/>
    <w:multiLevelType w:val="multilevel"/>
    <w:tmpl w:val="969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A324AD"/>
    <w:multiLevelType w:val="multilevel"/>
    <w:tmpl w:val="54B0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3639CD"/>
    <w:multiLevelType w:val="multilevel"/>
    <w:tmpl w:val="4302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A66B93"/>
    <w:multiLevelType w:val="multilevel"/>
    <w:tmpl w:val="824E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F305BD"/>
    <w:multiLevelType w:val="multilevel"/>
    <w:tmpl w:val="ADA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B518F2"/>
    <w:multiLevelType w:val="multilevel"/>
    <w:tmpl w:val="6D4A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C84F3E"/>
    <w:multiLevelType w:val="multilevel"/>
    <w:tmpl w:val="9D7E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E647E5"/>
    <w:multiLevelType w:val="multilevel"/>
    <w:tmpl w:val="DE668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485FDE"/>
    <w:multiLevelType w:val="multilevel"/>
    <w:tmpl w:val="348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C371B2"/>
    <w:multiLevelType w:val="multilevel"/>
    <w:tmpl w:val="25C0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E36A0E"/>
    <w:multiLevelType w:val="multilevel"/>
    <w:tmpl w:val="DFB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62672A"/>
    <w:multiLevelType w:val="multilevel"/>
    <w:tmpl w:val="167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FF700A"/>
    <w:multiLevelType w:val="multilevel"/>
    <w:tmpl w:val="E32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1C0D6E"/>
    <w:multiLevelType w:val="multilevel"/>
    <w:tmpl w:val="B790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905CAF"/>
    <w:multiLevelType w:val="multilevel"/>
    <w:tmpl w:val="00A0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C64EE3"/>
    <w:multiLevelType w:val="multilevel"/>
    <w:tmpl w:val="54F0D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907044"/>
    <w:multiLevelType w:val="multilevel"/>
    <w:tmpl w:val="5F6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0B7C28"/>
    <w:multiLevelType w:val="multilevel"/>
    <w:tmpl w:val="A42A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6337E4"/>
    <w:multiLevelType w:val="multilevel"/>
    <w:tmpl w:val="DC3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8E7D29"/>
    <w:multiLevelType w:val="multilevel"/>
    <w:tmpl w:val="B47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A00B98"/>
    <w:multiLevelType w:val="multilevel"/>
    <w:tmpl w:val="E77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B64154"/>
    <w:multiLevelType w:val="multilevel"/>
    <w:tmpl w:val="EB0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994506"/>
    <w:multiLevelType w:val="multilevel"/>
    <w:tmpl w:val="5AB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0A335DC"/>
    <w:multiLevelType w:val="multilevel"/>
    <w:tmpl w:val="FB4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ED5E1E"/>
    <w:multiLevelType w:val="multilevel"/>
    <w:tmpl w:val="D6E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9966E7"/>
    <w:multiLevelType w:val="multilevel"/>
    <w:tmpl w:val="00B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742B93"/>
    <w:multiLevelType w:val="multilevel"/>
    <w:tmpl w:val="BA0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5A3584"/>
    <w:multiLevelType w:val="multilevel"/>
    <w:tmpl w:val="A8C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BA74F2"/>
    <w:multiLevelType w:val="multilevel"/>
    <w:tmpl w:val="6544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74D697F"/>
    <w:multiLevelType w:val="multilevel"/>
    <w:tmpl w:val="055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79549F0"/>
    <w:multiLevelType w:val="multilevel"/>
    <w:tmpl w:val="836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6C7221"/>
    <w:multiLevelType w:val="multilevel"/>
    <w:tmpl w:val="41C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8AA4C76"/>
    <w:multiLevelType w:val="multilevel"/>
    <w:tmpl w:val="3CE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4F63AA"/>
    <w:multiLevelType w:val="multilevel"/>
    <w:tmpl w:val="7BAC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053518"/>
    <w:multiLevelType w:val="multilevel"/>
    <w:tmpl w:val="11B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BB60F5D"/>
    <w:multiLevelType w:val="multilevel"/>
    <w:tmpl w:val="4FE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BFC1B81"/>
    <w:multiLevelType w:val="multilevel"/>
    <w:tmpl w:val="C26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CA851F5"/>
    <w:multiLevelType w:val="multilevel"/>
    <w:tmpl w:val="BBA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DCF1ACD"/>
    <w:multiLevelType w:val="multilevel"/>
    <w:tmpl w:val="A9DA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A31228"/>
    <w:multiLevelType w:val="multilevel"/>
    <w:tmpl w:val="7312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3206F8"/>
    <w:multiLevelType w:val="multilevel"/>
    <w:tmpl w:val="16E6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1B34D83"/>
    <w:multiLevelType w:val="multilevel"/>
    <w:tmpl w:val="E3D0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87264C"/>
    <w:multiLevelType w:val="multilevel"/>
    <w:tmpl w:val="D86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BF04E7"/>
    <w:multiLevelType w:val="multilevel"/>
    <w:tmpl w:val="6152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32F4701"/>
    <w:multiLevelType w:val="multilevel"/>
    <w:tmpl w:val="67C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084EF8"/>
    <w:multiLevelType w:val="multilevel"/>
    <w:tmpl w:val="65D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4C0791"/>
    <w:multiLevelType w:val="multilevel"/>
    <w:tmpl w:val="F372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6301D5"/>
    <w:multiLevelType w:val="multilevel"/>
    <w:tmpl w:val="DBCC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EC004A"/>
    <w:multiLevelType w:val="multilevel"/>
    <w:tmpl w:val="A5DC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68F4321"/>
    <w:multiLevelType w:val="multilevel"/>
    <w:tmpl w:val="26F8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7044B06"/>
    <w:multiLevelType w:val="multilevel"/>
    <w:tmpl w:val="B3C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2A74E3"/>
    <w:multiLevelType w:val="multilevel"/>
    <w:tmpl w:val="097A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7C40D12"/>
    <w:multiLevelType w:val="multilevel"/>
    <w:tmpl w:val="4A72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A087947"/>
    <w:multiLevelType w:val="multilevel"/>
    <w:tmpl w:val="C26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ACE2AD6"/>
    <w:multiLevelType w:val="multilevel"/>
    <w:tmpl w:val="394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B490D96"/>
    <w:multiLevelType w:val="multilevel"/>
    <w:tmpl w:val="DC2E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BA032D2"/>
    <w:multiLevelType w:val="multilevel"/>
    <w:tmpl w:val="CB10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8568CE"/>
    <w:multiLevelType w:val="multilevel"/>
    <w:tmpl w:val="E1B6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CB23499"/>
    <w:multiLevelType w:val="multilevel"/>
    <w:tmpl w:val="16AE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CDD2977"/>
    <w:multiLevelType w:val="multilevel"/>
    <w:tmpl w:val="E07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0227C2"/>
    <w:multiLevelType w:val="multilevel"/>
    <w:tmpl w:val="051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D0F1F90"/>
    <w:multiLevelType w:val="multilevel"/>
    <w:tmpl w:val="3C3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4E2259"/>
    <w:multiLevelType w:val="multilevel"/>
    <w:tmpl w:val="E630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680ACA"/>
    <w:multiLevelType w:val="multilevel"/>
    <w:tmpl w:val="38E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D6F02B0"/>
    <w:multiLevelType w:val="multilevel"/>
    <w:tmpl w:val="A21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5F59E5"/>
    <w:multiLevelType w:val="multilevel"/>
    <w:tmpl w:val="DD8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0DE4885"/>
    <w:multiLevelType w:val="multilevel"/>
    <w:tmpl w:val="A766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0F94C4C"/>
    <w:multiLevelType w:val="multilevel"/>
    <w:tmpl w:val="A276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11B6B6F"/>
    <w:multiLevelType w:val="multilevel"/>
    <w:tmpl w:val="964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274938"/>
    <w:multiLevelType w:val="multilevel"/>
    <w:tmpl w:val="47F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1BD2F07"/>
    <w:multiLevelType w:val="multilevel"/>
    <w:tmpl w:val="D5FE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31C5194"/>
    <w:multiLevelType w:val="multilevel"/>
    <w:tmpl w:val="D64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39B5A3A"/>
    <w:multiLevelType w:val="multilevel"/>
    <w:tmpl w:val="3F8C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4AB0890"/>
    <w:multiLevelType w:val="multilevel"/>
    <w:tmpl w:val="4D7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5687467"/>
    <w:multiLevelType w:val="multilevel"/>
    <w:tmpl w:val="A358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5B4464C"/>
    <w:multiLevelType w:val="multilevel"/>
    <w:tmpl w:val="28A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5B85B3E"/>
    <w:multiLevelType w:val="multilevel"/>
    <w:tmpl w:val="4BB4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8860260"/>
    <w:multiLevelType w:val="multilevel"/>
    <w:tmpl w:val="AA72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8911DDD"/>
    <w:multiLevelType w:val="multilevel"/>
    <w:tmpl w:val="C61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A8C1826"/>
    <w:multiLevelType w:val="multilevel"/>
    <w:tmpl w:val="3B84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AD473F1"/>
    <w:multiLevelType w:val="multilevel"/>
    <w:tmpl w:val="8574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D84164E"/>
    <w:multiLevelType w:val="multilevel"/>
    <w:tmpl w:val="D97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DC83E4B"/>
    <w:multiLevelType w:val="multilevel"/>
    <w:tmpl w:val="0FB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E1C425B"/>
    <w:multiLevelType w:val="multilevel"/>
    <w:tmpl w:val="BEFC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6752D5"/>
    <w:multiLevelType w:val="multilevel"/>
    <w:tmpl w:val="D89E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2431BB3"/>
    <w:multiLevelType w:val="multilevel"/>
    <w:tmpl w:val="CB4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31F1951"/>
    <w:multiLevelType w:val="multilevel"/>
    <w:tmpl w:val="023A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42A2307"/>
    <w:multiLevelType w:val="multilevel"/>
    <w:tmpl w:val="E6F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59862DE"/>
    <w:multiLevelType w:val="multilevel"/>
    <w:tmpl w:val="3F8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0242F4"/>
    <w:multiLevelType w:val="multilevel"/>
    <w:tmpl w:val="9D1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607195C"/>
    <w:multiLevelType w:val="multilevel"/>
    <w:tmpl w:val="46E2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65D7598"/>
    <w:multiLevelType w:val="multilevel"/>
    <w:tmpl w:val="2D5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7291A3D"/>
    <w:multiLevelType w:val="multilevel"/>
    <w:tmpl w:val="A8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72B5E1E"/>
    <w:multiLevelType w:val="multilevel"/>
    <w:tmpl w:val="DF3C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A0E0363"/>
    <w:multiLevelType w:val="multilevel"/>
    <w:tmpl w:val="44C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A831057"/>
    <w:multiLevelType w:val="multilevel"/>
    <w:tmpl w:val="00D0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B290AD0"/>
    <w:multiLevelType w:val="multilevel"/>
    <w:tmpl w:val="F314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CFB5ABF"/>
    <w:multiLevelType w:val="multilevel"/>
    <w:tmpl w:val="147E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DD9191C"/>
    <w:multiLevelType w:val="multilevel"/>
    <w:tmpl w:val="EDC6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03E0342"/>
    <w:multiLevelType w:val="multilevel"/>
    <w:tmpl w:val="706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231397D"/>
    <w:multiLevelType w:val="multilevel"/>
    <w:tmpl w:val="6D4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409684A"/>
    <w:multiLevelType w:val="multilevel"/>
    <w:tmpl w:val="4BA2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4421067"/>
    <w:multiLevelType w:val="multilevel"/>
    <w:tmpl w:val="F550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49449CD"/>
    <w:multiLevelType w:val="multilevel"/>
    <w:tmpl w:val="20E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54263B2"/>
    <w:multiLevelType w:val="multilevel"/>
    <w:tmpl w:val="E9C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5720C4F"/>
    <w:multiLevelType w:val="multilevel"/>
    <w:tmpl w:val="A74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57B5B2A"/>
    <w:multiLevelType w:val="multilevel"/>
    <w:tmpl w:val="3004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5B06E66"/>
    <w:multiLevelType w:val="multilevel"/>
    <w:tmpl w:val="2F30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80E243C"/>
    <w:multiLevelType w:val="multilevel"/>
    <w:tmpl w:val="794A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862439E"/>
    <w:multiLevelType w:val="multilevel"/>
    <w:tmpl w:val="76F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86C489C"/>
    <w:multiLevelType w:val="multilevel"/>
    <w:tmpl w:val="AFC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89C6804"/>
    <w:multiLevelType w:val="multilevel"/>
    <w:tmpl w:val="81A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98E3823"/>
    <w:multiLevelType w:val="multilevel"/>
    <w:tmpl w:val="981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9AF3135"/>
    <w:multiLevelType w:val="multilevel"/>
    <w:tmpl w:val="FA7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A3D645A"/>
    <w:multiLevelType w:val="multilevel"/>
    <w:tmpl w:val="2D4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A6203C3"/>
    <w:multiLevelType w:val="multilevel"/>
    <w:tmpl w:val="1992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BBE29D4"/>
    <w:multiLevelType w:val="multilevel"/>
    <w:tmpl w:val="B6D4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BE02DA5"/>
    <w:multiLevelType w:val="multilevel"/>
    <w:tmpl w:val="C36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D5825EB"/>
    <w:multiLevelType w:val="multilevel"/>
    <w:tmpl w:val="E656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D5F2B7E"/>
    <w:multiLevelType w:val="multilevel"/>
    <w:tmpl w:val="5ED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04735B9"/>
    <w:multiLevelType w:val="multilevel"/>
    <w:tmpl w:val="54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0B943A0"/>
    <w:multiLevelType w:val="multilevel"/>
    <w:tmpl w:val="139C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21F4DD8"/>
    <w:multiLevelType w:val="multilevel"/>
    <w:tmpl w:val="519C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2237834"/>
    <w:multiLevelType w:val="multilevel"/>
    <w:tmpl w:val="440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3537603"/>
    <w:multiLevelType w:val="multilevel"/>
    <w:tmpl w:val="478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4EB3C00"/>
    <w:multiLevelType w:val="multilevel"/>
    <w:tmpl w:val="172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7461267"/>
    <w:multiLevelType w:val="multilevel"/>
    <w:tmpl w:val="51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80D673B"/>
    <w:multiLevelType w:val="multilevel"/>
    <w:tmpl w:val="42983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8AD44F5"/>
    <w:multiLevelType w:val="multilevel"/>
    <w:tmpl w:val="470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9D65599"/>
    <w:multiLevelType w:val="multilevel"/>
    <w:tmpl w:val="2D2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B025836"/>
    <w:multiLevelType w:val="multilevel"/>
    <w:tmpl w:val="9E1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B17716F"/>
    <w:multiLevelType w:val="multilevel"/>
    <w:tmpl w:val="01FA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D0F6F46"/>
    <w:multiLevelType w:val="multilevel"/>
    <w:tmpl w:val="61A2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E1C5D14"/>
    <w:multiLevelType w:val="multilevel"/>
    <w:tmpl w:val="35A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F50070C"/>
    <w:multiLevelType w:val="multilevel"/>
    <w:tmpl w:val="F412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2"/>
  </w:num>
  <w:num w:numId="2">
    <w:abstractNumId w:val="109"/>
  </w:num>
  <w:num w:numId="3">
    <w:abstractNumId w:val="87"/>
  </w:num>
  <w:num w:numId="4">
    <w:abstractNumId w:val="126"/>
  </w:num>
  <w:num w:numId="5">
    <w:abstractNumId w:val="103"/>
  </w:num>
  <w:num w:numId="6">
    <w:abstractNumId w:val="82"/>
  </w:num>
  <w:num w:numId="7">
    <w:abstractNumId w:val="2"/>
  </w:num>
  <w:num w:numId="8">
    <w:abstractNumId w:val="74"/>
  </w:num>
  <w:num w:numId="9">
    <w:abstractNumId w:val="47"/>
  </w:num>
  <w:num w:numId="10">
    <w:abstractNumId w:val="89"/>
  </w:num>
  <w:num w:numId="11">
    <w:abstractNumId w:val="16"/>
  </w:num>
  <w:num w:numId="12">
    <w:abstractNumId w:val="94"/>
  </w:num>
  <w:num w:numId="13">
    <w:abstractNumId w:val="86"/>
  </w:num>
  <w:num w:numId="14">
    <w:abstractNumId w:val="65"/>
  </w:num>
  <w:num w:numId="15">
    <w:abstractNumId w:val="9"/>
  </w:num>
  <w:num w:numId="16">
    <w:abstractNumId w:val="30"/>
  </w:num>
  <w:num w:numId="17">
    <w:abstractNumId w:val="39"/>
  </w:num>
  <w:num w:numId="18">
    <w:abstractNumId w:val="106"/>
  </w:num>
  <w:num w:numId="19">
    <w:abstractNumId w:val="49"/>
  </w:num>
  <w:num w:numId="20">
    <w:abstractNumId w:val="52"/>
  </w:num>
  <w:num w:numId="21">
    <w:abstractNumId w:val="33"/>
  </w:num>
  <w:num w:numId="22">
    <w:abstractNumId w:val="58"/>
  </w:num>
  <w:num w:numId="23">
    <w:abstractNumId w:val="11"/>
  </w:num>
  <w:num w:numId="24">
    <w:abstractNumId w:val="22"/>
  </w:num>
  <w:num w:numId="25">
    <w:abstractNumId w:val="135"/>
  </w:num>
  <w:num w:numId="26">
    <w:abstractNumId w:val="85"/>
  </w:num>
  <w:num w:numId="27">
    <w:abstractNumId w:val="71"/>
  </w:num>
  <w:num w:numId="28">
    <w:abstractNumId w:val="99"/>
  </w:num>
  <w:num w:numId="29">
    <w:abstractNumId w:val="137"/>
  </w:num>
  <w:num w:numId="30">
    <w:abstractNumId w:val="68"/>
  </w:num>
  <w:num w:numId="31">
    <w:abstractNumId w:val="13"/>
  </w:num>
  <w:num w:numId="32">
    <w:abstractNumId w:val="91"/>
  </w:num>
  <w:num w:numId="33">
    <w:abstractNumId w:val="127"/>
  </w:num>
  <w:num w:numId="34">
    <w:abstractNumId w:val="101"/>
  </w:num>
  <w:num w:numId="35">
    <w:abstractNumId w:val="114"/>
  </w:num>
  <w:num w:numId="36">
    <w:abstractNumId w:val="40"/>
  </w:num>
  <w:num w:numId="37">
    <w:abstractNumId w:val="119"/>
  </w:num>
  <w:num w:numId="38">
    <w:abstractNumId w:val="32"/>
  </w:num>
  <w:num w:numId="39">
    <w:abstractNumId w:val="122"/>
  </w:num>
  <w:num w:numId="40">
    <w:abstractNumId w:val="14"/>
  </w:num>
  <w:num w:numId="41">
    <w:abstractNumId w:val="88"/>
  </w:num>
  <w:num w:numId="42">
    <w:abstractNumId w:val="10"/>
  </w:num>
  <w:num w:numId="43">
    <w:abstractNumId w:val="93"/>
  </w:num>
  <w:num w:numId="44">
    <w:abstractNumId w:val="28"/>
  </w:num>
  <w:num w:numId="45">
    <w:abstractNumId w:val="96"/>
  </w:num>
  <w:num w:numId="46">
    <w:abstractNumId w:val="20"/>
  </w:num>
  <w:num w:numId="47">
    <w:abstractNumId w:val="56"/>
  </w:num>
  <w:num w:numId="48">
    <w:abstractNumId w:val="60"/>
  </w:num>
  <w:num w:numId="49">
    <w:abstractNumId w:val="51"/>
  </w:num>
  <w:num w:numId="50">
    <w:abstractNumId w:val="76"/>
  </w:num>
  <w:num w:numId="51">
    <w:abstractNumId w:val="113"/>
  </w:num>
  <w:num w:numId="52">
    <w:abstractNumId w:val="129"/>
  </w:num>
  <w:num w:numId="53">
    <w:abstractNumId w:val="81"/>
  </w:num>
  <w:num w:numId="54">
    <w:abstractNumId w:val="120"/>
  </w:num>
  <w:num w:numId="55">
    <w:abstractNumId w:val="70"/>
  </w:num>
  <w:num w:numId="56">
    <w:abstractNumId w:val="46"/>
  </w:num>
  <w:num w:numId="57">
    <w:abstractNumId w:val="63"/>
  </w:num>
  <w:num w:numId="58">
    <w:abstractNumId w:val="111"/>
  </w:num>
  <w:num w:numId="59">
    <w:abstractNumId w:val="29"/>
  </w:num>
  <w:num w:numId="60">
    <w:abstractNumId w:val="54"/>
  </w:num>
  <w:num w:numId="61">
    <w:abstractNumId w:val="75"/>
  </w:num>
  <w:num w:numId="62">
    <w:abstractNumId w:val="90"/>
  </w:num>
  <w:num w:numId="63">
    <w:abstractNumId w:val="72"/>
  </w:num>
  <w:num w:numId="64">
    <w:abstractNumId w:val="133"/>
  </w:num>
  <w:num w:numId="65">
    <w:abstractNumId w:val="115"/>
  </w:num>
  <w:num w:numId="66">
    <w:abstractNumId w:val="104"/>
  </w:num>
  <w:num w:numId="67">
    <w:abstractNumId w:val="62"/>
  </w:num>
  <w:num w:numId="68">
    <w:abstractNumId w:val="132"/>
  </w:num>
  <w:num w:numId="69">
    <w:abstractNumId w:val="38"/>
  </w:num>
  <w:num w:numId="70">
    <w:abstractNumId w:val="124"/>
  </w:num>
  <w:num w:numId="71">
    <w:abstractNumId w:val="131"/>
  </w:num>
  <w:num w:numId="72">
    <w:abstractNumId w:val="95"/>
  </w:num>
  <w:num w:numId="73">
    <w:abstractNumId w:val="64"/>
  </w:num>
  <w:num w:numId="74">
    <w:abstractNumId w:val="117"/>
  </w:num>
  <w:num w:numId="75">
    <w:abstractNumId w:val="37"/>
  </w:num>
  <w:num w:numId="76">
    <w:abstractNumId w:val="77"/>
  </w:num>
  <w:num w:numId="77">
    <w:abstractNumId w:val="53"/>
  </w:num>
  <w:num w:numId="78">
    <w:abstractNumId w:val="136"/>
  </w:num>
  <w:num w:numId="79">
    <w:abstractNumId w:val="125"/>
  </w:num>
  <w:num w:numId="80">
    <w:abstractNumId w:val="83"/>
  </w:num>
  <w:num w:numId="81">
    <w:abstractNumId w:val="66"/>
  </w:num>
  <w:num w:numId="82">
    <w:abstractNumId w:val="55"/>
  </w:num>
  <w:num w:numId="83">
    <w:abstractNumId w:val="44"/>
  </w:num>
  <w:num w:numId="84">
    <w:abstractNumId w:val="92"/>
  </w:num>
  <w:num w:numId="85">
    <w:abstractNumId w:val="1"/>
  </w:num>
  <w:num w:numId="86">
    <w:abstractNumId w:val="50"/>
  </w:num>
  <w:num w:numId="87">
    <w:abstractNumId w:val="78"/>
  </w:num>
  <w:num w:numId="88">
    <w:abstractNumId w:val="69"/>
  </w:num>
  <w:num w:numId="89">
    <w:abstractNumId w:val="48"/>
  </w:num>
  <w:num w:numId="90">
    <w:abstractNumId w:val="105"/>
  </w:num>
  <w:num w:numId="91">
    <w:abstractNumId w:val="128"/>
  </w:num>
  <w:num w:numId="92">
    <w:abstractNumId w:val="6"/>
  </w:num>
  <w:num w:numId="93">
    <w:abstractNumId w:val="73"/>
  </w:num>
  <w:num w:numId="94">
    <w:abstractNumId w:val="134"/>
  </w:num>
  <w:num w:numId="95">
    <w:abstractNumId w:val="21"/>
  </w:num>
  <w:num w:numId="96">
    <w:abstractNumId w:val="116"/>
  </w:num>
  <w:num w:numId="97">
    <w:abstractNumId w:val="45"/>
  </w:num>
  <w:num w:numId="98">
    <w:abstractNumId w:val="17"/>
  </w:num>
  <w:num w:numId="99">
    <w:abstractNumId w:val="0"/>
  </w:num>
  <w:num w:numId="100">
    <w:abstractNumId w:val="42"/>
  </w:num>
  <w:num w:numId="101">
    <w:abstractNumId w:val="4"/>
  </w:num>
  <w:num w:numId="102">
    <w:abstractNumId w:val="19"/>
  </w:num>
  <w:num w:numId="103">
    <w:abstractNumId w:val="34"/>
  </w:num>
  <w:num w:numId="104">
    <w:abstractNumId w:val="57"/>
  </w:num>
  <w:num w:numId="105">
    <w:abstractNumId w:val="59"/>
  </w:num>
  <w:num w:numId="106">
    <w:abstractNumId w:val="36"/>
  </w:num>
  <w:num w:numId="107">
    <w:abstractNumId w:val="97"/>
  </w:num>
  <w:num w:numId="108">
    <w:abstractNumId w:val="100"/>
  </w:num>
  <w:num w:numId="109">
    <w:abstractNumId w:val="84"/>
  </w:num>
  <w:num w:numId="110">
    <w:abstractNumId w:val="108"/>
  </w:num>
  <w:num w:numId="111">
    <w:abstractNumId w:val="31"/>
  </w:num>
  <w:num w:numId="112">
    <w:abstractNumId w:val="43"/>
  </w:num>
  <w:num w:numId="113">
    <w:abstractNumId w:val="27"/>
  </w:num>
  <w:num w:numId="114">
    <w:abstractNumId w:val="130"/>
  </w:num>
  <w:num w:numId="115">
    <w:abstractNumId w:val="35"/>
  </w:num>
  <w:num w:numId="116">
    <w:abstractNumId w:val="80"/>
  </w:num>
  <w:num w:numId="117">
    <w:abstractNumId w:val="18"/>
  </w:num>
  <w:num w:numId="118">
    <w:abstractNumId w:val="18"/>
    <w:lvlOverride w:ilvl="1">
      <w:startOverride w:val="1"/>
    </w:lvlOverride>
  </w:num>
  <w:num w:numId="119">
    <w:abstractNumId w:val="18"/>
    <w:lvlOverride w:ilvl="1">
      <w:startOverride w:val="1"/>
    </w:lvlOverride>
  </w:num>
  <w:num w:numId="120">
    <w:abstractNumId w:val="12"/>
  </w:num>
  <w:num w:numId="121">
    <w:abstractNumId w:val="41"/>
  </w:num>
  <w:num w:numId="122">
    <w:abstractNumId w:val="61"/>
  </w:num>
  <w:num w:numId="123">
    <w:abstractNumId w:val="118"/>
  </w:num>
  <w:num w:numId="124">
    <w:abstractNumId w:val="123"/>
  </w:num>
  <w:num w:numId="125">
    <w:abstractNumId w:val="112"/>
  </w:num>
  <w:num w:numId="126">
    <w:abstractNumId w:val="67"/>
  </w:num>
  <w:num w:numId="127">
    <w:abstractNumId w:val="121"/>
  </w:num>
  <w:num w:numId="128">
    <w:abstractNumId w:val="107"/>
  </w:num>
  <w:num w:numId="129">
    <w:abstractNumId w:val="110"/>
  </w:num>
  <w:num w:numId="130">
    <w:abstractNumId w:val="15"/>
  </w:num>
  <w:num w:numId="131">
    <w:abstractNumId w:val="8"/>
  </w:num>
  <w:num w:numId="132">
    <w:abstractNumId w:val="24"/>
  </w:num>
  <w:num w:numId="133">
    <w:abstractNumId w:val="98"/>
  </w:num>
  <w:num w:numId="134">
    <w:abstractNumId w:val="79"/>
  </w:num>
  <w:num w:numId="135">
    <w:abstractNumId w:val="26"/>
  </w:num>
  <w:num w:numId="136">
    <w:abstractNumId w:val="5"/>
  </w:num>
  <w:num w:numId="137">
    <w:abstractNumId w:val="23"/>
  </w:num>
  <w:num w:numId="138">
    <w:abstractNumId w:val="3"/>
  </w:num>
  <w:num w:numId="139">
    <w:abstractNumId w:val="7"/>
  </w:num>
  <w:num w:numId="140">
    <w:abstractNumId w:val="25"/>
  </w:num>
  <w:numIdMacAtCleanup w:val="1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FF613D"/>
    <w:rsid w:val="00025F44"/>
    <w:rsid w:val="004730D5"/>
    <w:rsid w:val="00FF6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D5"/>
  </w:style>
  <w:style w:type="paragraph" w:styleId="Heading4">
    <w:name w:val="heading 4"/>
    <w:basedOn w:val="Normal"/>
    <w:link w:val="Heading4Char"/>
    <w:uiPriority w:val="9"/>
    <w:qFormat/>
    <w:rsid w:val="00FF61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613D"/>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FF613D"/>
    <w:rPr>
      <w:color w:val="800080"/>
      <w:u w:val="single"/>
    </w:rPr>
  </w:style>
  <w:style w:type="character" w:styleId="Strong">
    <w:name w:val="Strong"/>
    <w:basedOn w:val="DefaultParagraphFont"/>
    <w:uiPriority w:val="22"/>
    <w:qFormat/>
    <w:rsid w:val="00FF613D"/>
    <w:rPr>
      <w:b/>
      <w:bCs/>
    </w:rPr>
  </w:style>
  <w:style w:type="character" w:customStyle="1" w:styleId="artvarname">
    <w:name w:val="artvarname"/>
    <w:basedOn w:val="DefaultParagraphFont"/>
    <w:rsid w:val="00FF613D"/>
  </w:style>
  <w:style w:type="paragraph" w:styleId="HTMLPreformatted">
    <w:name w:val="HTML Preformatted"/>
    <w:basedOn w:val="Normal"/>
    <w:link w:val="HTMLPreformattedChar"/>
    <w:uiPriority w:val="99"/>
    <w:semiHidden/>
    <w:unhideWhenUsed/>
    <w:rsid w:val="00FF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13D"/>
    <w:rPr>
      <w:rFonts w:ascii="Courier New" w:eastAsia="Times New Roman" w:hAnsi="Courier New" w:cs="Courier New"/>
      <w:sz w:val="20"/>
      <w:szCs w:val="20"/>
    </w:rPr>
  </w:style>
  <w:style w:type="character" w:customStyle="1" w:styleId="pk">
    <w:name w:val="pk"/>
    <w:basedOn w:val="DefaultParagraphFont"/>
    <w:rsid w:val="00FF613D"/>
  </w:style>
  <w:style w:type="paragraph" w:styleId="BalloonText">
    <w:name w:val="Balloon Text"/>
    <w:basedOn w:val="Normal"/>
    <w:link w:val="BalloonTextChar"/>
    <w:uiPriority w:val="99"/>
    <w:semiHidden/>
    <w:unhideWhenUsed/>
    <w:rsid w:val="00FF6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13D"/>
    <w:rPr>
      <w:rFonts w:ascii="Tahoma" w:hAnsi="Tahoma" w:cs="Tahoma"/>
      <w:sz w:val="16"/>
      <w:szCs w:val="16"/>
    </w:rPr>
  </w:style>
  <w:style w:type="paragraph" w:styleId="NormalWeb">
    <w:name w:val="Normal (Web)"/>
    <w:basedOn w:val="Normal"/>
    <w:uiPriority w:val="99"/>
    <w:semiHidden/>
    <w:unhideWhenUsed/>
    <w:rsid w:val="00025F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5F44"/>
    <w:rPr>
      <w:color w:val="0000FF"/>
      <w:u w:val="single"/>
    </w:rPr>
  </w:style>
  <w:style w:type="character" w:customStyle="1" w:styleId="keyword">
    <w:name w:val="keyword"/>
    <w:basedOn w:val="DefaultParagraphFont"/>
    <w:rsid w:val="00025F44"/>
  </w:style>
  <w:style w:type="character" w:customStyle="1" w:styleId="string">
    <w:name w:val="string"/>
    <w:basedOn w:val="DefaultParagraphFont"/>
    <w:rsid w:val="00025F44"/>
  </w:style>
  <w:style w:type="character" w:styleId="Emphasis">
    <w:name w:val="Emphasis"/>
    <w:basedOn w:val="DefaultParagraphFont"/>
    <w:uiPriority w:val="20"/>
    <w:qFormat/>
    <w:rsid w:val="00025F44"/>
    <w:rPr>
      <w:i/>
      <w:iCs/>
    </w:rPr>
  </w:style>
  <w:style w:type="character" w:customStyle="1" w:styleId="comment">
    <w:name w:val="comment"/>
    <w:basedOn w:val="DefaultParagraphFont"/>
    <w:rsid w:val="00025F44"/>
  </w:style>
  <w:style w:type="character" w:customStyle="1" w:styleId="crayon-ta">
    <w:name w:val="crayon-ta"/>
    <w:basedOn w:val="DefaultParagraphFont"/>
    <w:rsid w:val="00025F44"/>
  </w:style>
  <w:style w:type="character" w:customStyle="1" w:styleId="crayon-sy">
    <w:name w:val="crayon-sy"/>
    <w:basedOn w:val="DefaultParagraphFont"/>
    <w:rsid w:val="00025F44"/>
  </w:style>
  <w:style w:type="character" w:customStyle="1" w:styleId="crayon-h">
    <w:name w:val="crayon-h"/>
    <w:basedOn w:val="DefaultParagraphFont"/>
    <w:rsid w:val="00025F44"/>
  </w:style>
  <w:style w:type="character" w:customStyle="1" w:styleId="crayon-i">
    <w:name w:val="crayon-i"/>
    <w:basedOn w:val="DefaultParagraphFont"/>
    <w:rsid w:val="00025F44"/>
  </w:style>
  <w:style w:type="character" w:customStyle="1" w:styleId="crayon-v">
    <w:name w:val="crayon-v"/>
    <w:basedOn w:val="DefaultParagraphFont"/>
    <w:rsid w:val="00025F44"/>
  </w:style>
  <w:style w:type="character" w:customStyle="1" w:styleId="crayon-o">
    <w:name w:val="crayon-o"/>
    <w:basedOn w:val="DefaultParagraphFont"/>
    <w:rsid w:val="00025F44"/>
  </w:style>
  <w:style w:type="character" w:customStyle="1" w:styleId="crayon-s">
    <w:name w:val="crayon-s"/>
    <w:basedOn w:val="DefaultParagraphFont"/>
    <w:rsid w:val="00025F44"/>
  </w:style>
  <w:style w:type="character" w:customStyle="1" w:styleId="crayon-e">
    <w:name w:val="crayon-e"/>
    <w:basedOn w:val="DefaultParagraphFont"/>
    <w:rsid w:val="00025F44"/>
  </w:style>
  <w:style w:type="character" w:customStyle="1" w:styleId="crayon-r">
    <w:name w:val="crayon-r"/>
    <w:basedOn w:val="DefaultParagraphFont"/>
    <w:rsid w:val="00025F44"/>
  </w:style>
  <w:style w:type="character" w:customStyle="1" w:styleId="crayon-st">
    <w:name w:val="crayon-st"/>
    <w:basedOn w:val="DefaultParagraphFont"/>
    <w:rsid w:val="00025F44"/>
  </w:style>
</w:styles>
</file>

<file path=word/webSettings.xml><?xml version="1.0" encoding="utf-8"?>
<w:webSettings xmlns:r="http://schemas.openxmlformats.org/officeDocument/2006/relationships" xmlns:w="http://schemas.openxmlformats.org/wordprocessingml/2006/main">
  <w:divs>
    <w:div w:id="175658717">
      <w:bodyDiv w:val="1"/>
      <w:marLeft w:val="0"/>
      <w:marRight w:val="0"/>
      <w:marTop w:val="0"/>
      <w:marBottom w:val="0"/>
      <w:divBdr>
        <w:top w:val="none" w:sz="0" w:space="0" w:color="auto"/>
        <w:left w:val="none" w:sz="0" w:space="0" w:color="auto"/>
        <w:bottom w:val="none" w:sz="0" w:space="0" w:color="auto"/>
        <w:right w:val="none" w:sz="0" w:space="0" w:color="auto"/>
      </w:divBdr>
      <w:divsChild>
        <w:div w:id="454249557">
          <w:marLeft w:val="0"/>
          <w:marRight w:val="0"/>
          <w:marTop w:val="112"/>
          <w:marBottom w:val="112"/>
          <w:divBdr>
            <w:top w:val="none" w:sz="0" w:space="0" w:color="E1E1E1"/>
            <w:left w:val="none" w:sz="0" w:space="0" w:color="E1E1E1"/>
            <w:bottom w:val="none" w:sz="0" w:space="0" w:color="E1E1E1"/>
            <w:right w:val="none" w:sz="0" w:space="0" w:color="E1E1E1"/>
          </w:divBdr>
        </w:div>
        <w:div w:id="1730347297">
          <w:marLeft w:val="0"/>
          <w:marRight w:val="0"/>
          <w:marTop w:val="112"/>
          <w:marBottom w:val="112"/>
          <w:divBdr>
            <w:top w:val="none" w:sz="0" w:space="0" w:color="E1E1E1"/>
            <w:left w:val="none" w:sz="0" w:space="0" w:color="E1E1E1"/>
            <w:bottom w:val="none" w:sz="0" w:space="0" w:color="E1E1E1"/>
            <w:right w:val="none" w:sz="0" w:space="0" w:color="E1E1E1"/>
          </w:divBdr>
        </w:div>
        <w:div w:id="1558055676">
          <w:marLeft w:val="0"/>
          <w:marRight w:val="0"/>
          <w:marTop w:val="112"/>
          <w:marBottom w:val="112"/>
          <w:divBdr>
            <w:top w:val="none" w:sz="0" w:space="0" w:color="E1E1E1"/>
            <w:left w:val="none" w:sz="0" w:space="0" w:color="E1E1E1"/>
            <w:bottom w:val="none" w:sz="0" w:space="0" w:color="E1E1E1"/>
            <w:right w:val="none" w:sz="0" w:space="0" w:color="E1E1E1"/>
          </w:divBdr>
        </w:div>
        <w:div w:id="1962374612">
          <w:marLeft w:val="0"/>
          <w:marRight w:val="0"/>
          <w:marTop w:val="112"/>
          <w:marBottom w:val="112"/>
          <w:divBdr>
            <w:top w:val="none" w:sz="0" w:space="0" w:color="E1E1E1"/>
            <w:left w:val="none" w:sz="0" w:space="0" w:color="E1E1E1"/>
            <w:bottom w:val="none" w:sz="0" w:space="0" w:color="E1E1E1"/>
            <w:right w:val="none" w:sz="0" w:space="0" w:color="E1E1E1"/>
          </w:divBdr>
        </w:div>
        <w:div w:id="15281156">
          <w:marLeft w:val="0"/>
          <w:marRight w:val="0"/>
          <w:marTop w:val="112"/>
          <w:marBottom w:val="112"/>
          <w:divBdr>
            <w:top w:val="none" w:sz="0" w:space="0" w:color="E1E1E1"/>
            <w:left w:val="none" w:sz="0" w:space="0" w:color="E1E1E1"/>
            <w:bottom w:val="none" w:sz="0" w:space="0" w:color="E1E1E1"/>
            <w:right w:val="none" w:sz="0" w:space="0" w:color="E1E1E1"/>
          </w:divBdr>
        </w:div>
        <w:div w:id="540439187">
          <w:marLeft w:val="0"/>
          <w:marRight w:val="0"/>
          <w:marTop w:val="112"/>
          <w:marBottom w:val="112"/>
          <w:divBdr>
            <w:top w:val="none" w:sz="0" w:space="0" w:color="E1E1E1"/>
            <w:left w:val="none" w:sz="0" w:space="0" w:color="E1E1E1"/>
            <w:bottom w:val="none" w:sz="0" w:space="0" w:color="E1E1E1"/>
            <w:right w:val="none" w:sz="0" w:space="0" w:color="E1E1E1"/>
          </w:divBdr>
        </w:div>
        <w:div w:id="211115588">
          <w:marLeft w:val="0"/>
          <w:marRight w:val="0"/>
          <w:marTop w:val="112"/>
          <w:marBottom w:val="112"/>
          <w:divBdr>
            <w:top w:val="none" w:sz="0" w:space="0" w:color="E1E1E1"/>
            <w:left w:val="none" w:sz="0" w:space="0" w:color="E1E1E1"/>
            <w:bottom w:val="none" w:sz="0" w:space="0" w:color="E1E1E1"/>
            <w:right w:val="none" w:sz="0" w:space="0" w:color="E1E1E1"/>
          </w:divBdr>
        </w:div>
      </w:divsChild>
    </w:div>
    <w:div w:id="300156243">
      <w:bodyDiv w:val="1"/>
      <w:marLeft w:val="0"/>
      <w:marRight w:val="0"/>
      <w:marTop w:val="0"/>
      <w:marBottom w:val="0"/>
      <w:divBdr>
        <w:top w:val="none" w:sz="0" w:space="0" w:color="auto"/>
        <w:left w:val="none" w:sz="0" w:space="0" w:color="auto"/>
        <w:bottom w:val="none" w:sz="0" w:space="0" w:color="auto"/>
        <w:right w:val="none" w:sz="0" w:space="0" w:color="auto"/>
      </w:divBdr>
    </w:div>
    <w:div w:id="401564532">
      <w:bodyDiv w:val="1"/>
      <w:marLeft w:val="0"/>
      <w:marRight w:val="0"/>
      <w:marTop w:val="0"/>
      <w:marBottom w:val="0"/>
      <w:divBdr>
        <w:top w:val="none" w:sz="0" w:space="0" w:color="auto"/>
        <w:left w:val="none" w:sz="0" w:space="0" w:color="auto"/>
        <w:bottom w:val="none" w:sz="0" w:space="0" w:color="auto"/>
        <w:right w:val="none" w:sz="0" w:space="0" w:color="auto"/>
      </w:divBdr>
      <w:divsChild>
        <w:div w:id="2126534427">
          <w:marLeft w:val="0"/>
          <w:marRight w:val="0"/>
          <w:marTop w:val="0"/>
          <w:marBottom w:val="0"/>
          <w:divBdr>
            <w:top w:val="none" w:sz="0" w:space="0" w:color="auto"/>
            <w:left w:val="none" w:sz="0" w:space="0" w:color="auto"/>
            <w:bottom w:val="none" w:sz="0" w:space="0" w:color="auto"/>
            <w:right w:val="none" w:sz="0" w:space="0" w:color="auto"/>
          </w:divBdr>
        </w:div>
      </w:divsChild>
    </w:div>
    <w:div w:id="1274171203">
      <w:bodyDiv w:val="1"/>
      <w:marLeft w:val="0"/>
      <w:marRight w:val="0"/>
      <w:marTop w:val="0"/>
      <w:marBottom w:val="0"/>
      <w:divBdr>
        <w:top w:val="none" w:sz="0" w:space="0" w:color="auto"/>
        <w:left w:val="none" w:sz="0" w:space="0" w:color="auto"/>
        <w:bottom w:val="none" w:sz="0" w:space="0" w:color="auto"/>
        <w:right w:val="none" w:sz="0" w:space="0" w:color="auto"/>
      </w:divBdr>
      <w:divsChild>
        <w:div w:id="1582717930">
          <w:marLeft w:val="0"/>
          <w:marRight w:val="0"/>
          <w:marTop w:val="0"/>
          <w:marBottom w:val="0"/>
          <w:divBdr>
            <w:top w:val="none" w:sz="0" w:space="0" w:color="auto"/>
            <w:left w:val="none" w:sz="0" w:space="0" w:color="auto"/>
            <w:bottom w:val="none" w:sz="0" w:space="0" w:color="auto"/>
            <w:right w:val="none" w:sz="0" w:space="0" w:color="auto"/>
          </w:divBdr>
        </w:div>
        <w:div w:id="930743009">
          <w:marLeft w:val="0"/>
          <w:marRight w:val="0"/>
          <w:marTop w:val="0"/>
          <w:marBottom w:val="0"/>
          <w:divBdr>
            <w:top w:val="none" w:sz="0" w:space="0" w:color="auto"/>
            <w:left w:val="none" w:sz="0" w:space="0" w:color="auto"/>
            <w:bottom w:val="none" w:sz="0" w:space="0" w:color="auto"/>
            <w:right w:val="none" w:sz="0" w:space="0" w:color="auto"/>
          </w:divBdr>
        </w:div>
        <w:div w:id="2013221023">
          <w:marLeft w:val="0"/>
          <w:marRight w:val="0"/>
          <w:marTop w:val="0"/>
          <w:marBottom w:val="0"/>
          <w:divBdr>
            <w:top w:val="none" w:sz="0" w:space="0" w:color="auto"/>
            <w:left w:val="none" w:sz="0" w:space="0" w:color="auto"/>
            <w:bottom w:val="none" w:sz="0" w:space="0" w:color="auto"/>
            <w:right w:val="none" w:sz="0" w:space="0" w:color="auto"/>
          </w:divBdr>
        </w:div>
        <w:div w:id="320819878">
          <w:marLeft w:val="0"/>
          <w:marRight w:val="0"/>
          <w:marTop w:val="0"/>
          <w:marBottom w:val="0"/>
          <w:divBdr>
            <w:top w:val="none" w:sz="0" w:space="0" w:color="auto"/>
            <w:left w:val="none" w:sz="0" w:space="0" w:color="auto"/>
            <w:bottom w:val="none" w:sz="0" w:space="0" w:color="auto"/>
            <w:right w:val="none" w:sz="0" w:space="0" w:color="auto"/>
          </w:divBdr>
        </w:div>
        <w:div w:id="1140073379">
          <w:marLeft w:val="0"/>
          <w:marRight w:val="0"/>
          <w:marTop w:val="0"/>
          <w:marBottom w:val="0"/>
          <w:divBdr>
            <w:top w:val="none" w:sz="0" w:space="0" w:color="auto"/>
            <w:left w:val="none" w:sz="0" w:space="0" w:color="auto"/>
            <w:bottom w:val="none" w:sz="0" w:space="0" w:color="auto"/>
            <w:right w:val="none" w:sz="0" w:space="0" w:color="auto"/>
          </w:divBdr>
        </w:div>
        <w:div w:id="1230579184">
          <w:marLeft w:val="0"/>
          <w:marRight w:val="0"/>
          <w:marTop w:val="0"/>
          <w:marBottom w:val="0"/>
          <w:divBdr>
            <w:top w:val="none" w:sz="0" w:space="0" w:color="auto"/>
            <w:left w:val="none" w:sz="0" w:space="0" w:color="auto"/>
            <w:bottom w:val="none" w:sz="0" w:space="0" w:color="auto"/>
            <w:right w:val="none" w:sz="0" w:space="0" w:color="auto"/>
          </w:divBdr>
        </w:div>
        <w:div w:id="8915355">
          <w:marLeft w:val="0"/>
          <w:marRight w:val="0"/>
          <w:marTop w:val="0"/>
          <w:marBottom w:val="0"/>
          <w:divBdr>
            <w:top w:val="none" w:sz="0" w:space="0" w:color="auto"/>
            <w:left w:val="none" w:sz="0" w:space="0" w:color="auto"/>
            <w:bottom w:val="none" w:sz="0" w:space="0" w:color="auto"/>
            <w:right w:val="none" w:sz="0" w:space="0" w:color="auto"/>
          </w:divBdr>
        </w:div>
        <w:div w:id="2033720282">
          <w:marLeft w:val="0"/>
          <w:marRight w:val="0"/>
          <w:marTop w:val="0"/>
          <w:marBottom w:val="0"/>
          <w:divBdr>
            <w:top w:val="none" w:sz="0" w:space="0" w:color="auto"/>
            <w:left w:val="none" w:sz="0" w:space="0" w:color="auto"/>
            <w:bottom w:val="none" w:sz="0" w:space="0" w:color="auto"/>
            <w:right w:val="none" w:sz="0" w:space="0" w:color="auto"/>
          </w:divBdr>
        </w:div>
        <w:div w:id="341519063">
          <w:marLeft w:val="0"/>
          <w:marRight w:val="0"/>
          <w:marTop w:val="0"/>
          <w:marBottom w:val="0"/>
          <w:divBdr>
            <w:top w:val="none" w:sz="0" w:space="0" w:color="auto"/>
            <w:left w:val="none" w:sz="0" w:space="0" w:color="auto"/>
            <w:bottom w:val="none" w:sz="0" w:space="0" w:color="auto"/>
            <w:right w:val="none" w:sz="0" w:space="0" w:color="auto"/>
          </w:divBdr>
        </w:div>
        <w:div w:id="552695178">
          <w:marLeft w:val="0"/>
          <w:marRight w:val="0"/>
          <w:marTop w:val="0"/>
          <w:marBottom w:val="0"/>
          <w:divBdr>
            <w:top w:val="none" w:sz="0" w:space="0" w:color="auto"/>
            <w:left w:val="none" w:sz="0" w:space="0" w:color="auto"/>
            <w:bottom w:val="none" w:sz="0" w:space="0" w:color="auto"/>
            <w:right w:val="none" w:sz="0" w:space="0" w:color="auto"/>
          </w:divBdr>
        </w:div>
        <w:div w:id="1716275226">
          <w:marLeft w:val="0"/>
          <w:marRight w:val="0"/>
          <w:marTop w:val="0"/>
          <w:marBottom w:val="0"/>
          <w:divBdr>
            <w:top w:val="none" w:sz="0" w:space="0" w:color="auto"/>
            <w:left w:val="none" w:sz="0" w:space="0" w:color="auto"/>
            <w:bottom w:val="none" w:sz="0" w:space="0" w:color="auto"/>
            <w:right w:val="none" w:sz="0" w:space="0" w:color="auto"/>
          </w:divBdr>
        </w:div>
        <w:div w:id="969289813">
          <w:marLeft w:val="0"/>
          <w:marRight w:val="0"/>
          <w:marTop w:val="0"/>
          <w:marBottom w:val="0"/>
          <w:divBdr>
            <w:top w:val="none" w:sz="0" w:space="0" w:color="auto"/>
            <w:left w:val="none" w:sz="0" w:space="0" w:color="auto"/>
            <w:bottom w:val="none" w:sz="0" w:space="0" w:color="auto"/>
            <w:right w:val="none" w:sz="0" w:space="0" w:color="auto"/>
          </w:divBdr>
        </w:div>
        <w:div w:id="1081411189">
          <w:marLeft w:val="0"/>
          <w:marRight w:val="0"/>
          <w:marTop w:val="0"/>
          <w:marBottom w:val="0"/>
          <w:divBdr>
            <w:top w:val="none" w:sz="0" w:space="0" w:color="auto"/>
            <w:left w:val="none" w:sz="0" w:space="0" w:color="auto"/>
            <w:bottom w:val="none" w:sz="0" w:space="0" w:color="auto"/>
            <w:right w:val="none" w:sz="0" w:space="0" w:color="auto"/>
          </w:divBdr>
        </w:div>
        <w:div w:id="883442898">
          <w:marLeft w:val="0"/>
          <w:marRight w:val="0"/>
          <w:marTop w:val="0"/>
          <w:marBottom w:val="0"/>
          <w:divBdr>
            <w:top w:val="none" w:sz="0" w:space="0" w:color="auto"/>
            <w:left w:val="none" w:sz="0" w:space="0" w:color="auto"/>
            <w:bottom w:val="none" w:sz="0" w:space="0" w:color="auto"/>
            <w:right w:val="none" w:sz="0" w:space="0" w:color="auto"/>
          </w:divBdr>
        </w:div>
        <w:div w:id="899709416">
          <w:marLeft w:val="0"/>
          <w:marRight w:val="0"/>
          <w:marTop w:val="0"/>
          <w:marBottom w:val="0"/>
          <w:divBdr>
            <w:top w:val="none" w:sz="0" w:space="0" w:color="auto"/>
            <w:left w:val="none" w:sz="0" w:space="0" w:color="auto"/>
            <w:bottom w:val="none" w:sz="0" w:space="0" w:color="auto"/>
            <w:right w:val="none" w:sz="0" w:space="0" w:color="auto"/>
          </w:divBdr>
        </w:div>
        <w:div w:id="1587960249">
          <w:marLeft w:val="0"/>
          <w:marRight w:val="0"/>
          <w:marTop w:val="0"/>
          <w:marBottom w:val="0"/>
          <w:divBdr>
            <w:top w:val="none" w:sz="0" w:space="0" w:color="auto"/>
            <w:left w:val="none" w:sz="0" w:space="0" w:color="auto"/>
            <w:bottom w:val="none" w:sz="0" w:space="0" w:color="auto"/>
            <w:right w:val="none" w:sz="0" w:space="0" w:color="auto"/>
          </w:divBdr>
        </w:div>
        <w:div w:id="916600206">
          <w:marLeft w:val="0"/>
          <w:marRight w:val="0"/>
          <w:marTop w:val="0"/>
          <w:marBottom w:val="0"/>
          <w:divBdr>
            <w:top w:val="none" w:sz="0" w:space="0" w:color="auto"/>
            <w:left w:val="none" w:sz="0" w:space="0" w:color="auto"/>
            <w:bottom w:val="none" w:sz="0" w:space="0" w:color="auto"/>
            <w:right w:val="none" w:sz="0" w:space="0" w:color="auto"/>
          </w:divBdr>
        </w:div>
        <w:div w:id="286467788">
          <w:marLeft w:val="0"/>
          <w:marRight w:val="0"/>
          <w:marTop w:val="0"/>
          <w:marBottom w:val="0"/>
          <w:divBdr>
            <w:top w:val="none" w:sz="0" w:space="0" w:color="auto"/>
            <w:left w:val="none" w:sz="0" w:space="0" w:color="auto"/>
            <w:bottom w:val="none" w:sz="0" w:space="0" w:color="auto"/>
            <w:right w:val="none" w:sz="0" w:space="0" w:color="auto"/>
          </w:divBdr>
        </w:div>
        <w:div w:id="18356896">
          <w:marLeft w:val="0"/>
          <w:marRight w:val="0"/>
          <w:marTop w:val="0"/>
          <w:marBottom w:val="0"/>
          <w:divBdr>
            <w:top w:val="none" w:sz="0" w:space="0" w:color="auto"/>
            <w:left w:val="none" w:sz="0" w:space="0" w:color="auto"/>
            <w:bottom w:val="none" w:sz="0" w:space="0" w:color="auto"/>
            <w:right w:val="none" w:sz="0" w:space="0" w:color="auto"/>
          </w:divBdr>
        </w:div>
        <w:div w:id="125244606">
          <w:marLeft w:val="0"/>
          <w:marRight w:val="0"/>
          <w:marTop w:val="0"/>
          <w:marBottom w:val="0"/>
          <w:divBdr>
            <w:top w:val="none" w:sz="0" w:space="0" w:color="auto"/>
            <w:left w:val="none" w:sz="0" w:space="0" w:color="auto"/>
            <w:bottom w:val="none" w:sz="0" w:space="0" w:color="auto"/>
            <w:right w:val="none" w:sz="0" w:space="0" w:color="auto"/>
          </w:divBdr>
        </w:div>
        <w:div w:id="939410998">
          <w:marLeft w:val="0"/>
          <w:marRight w:val="0"/>
          <w:marTop w:val="0"/>
          <w:marBottom w:val="0"/>
          <w:divBdr>
            <w:top w:val="none" w:sz="0" w:space="0" w:color="auto"/>
            <w:left w:val="none" w:sz="0" w:space="0" w:color="auto"/>
            <w:bottom w:val="none" w:sz="0" w:space="0" w:color="auto"/>
            <w:right w:val="none" w:sz="0" w:space="0" w:color="auto"/>
          </w:divBdr>
        </w:div>
        <w:div w:id="525750785">
          <w:marLeft w:val="0"/>
          <w:marRight w:val="0"/>
          <w:marTop w:val="0"/>
          <w:marBottom w:val="0"/>
          <w:divBdr>
            <w:top w:val="none" w:sz="0" w:space="0" w:color="auto"/>
            <w:left w:val="none" w:sz="0" w:space="0" w:color="auto"/>
            <w:bottom w:val="none" w:sz="0" w:space="0" w:color="auto"/>
            <w:right w:val="none" w:sz="0" w:space="0" w:color="auto"/>
          </w:divBdr>
        </w:div>
        <w:div w:id="384834362">
          <w:marLeft w:val="0"/>
          <w:marRight w:val="0"/>
          <w:marTop w:val="0"/>
          <w:marBottom w:val="0"/>
          <w:divBdr>
            <w:top w:val="none" w:sz="0" w:space="0" w:color="auto"/>
            <w:left w:val="none" w:sz="0" w:space="0" w:color="auto"/>
            <w:bottom w:val="none" w:sz="0" w:space="0" w:color="auto"/>
            <w:right w:val="none" w:sz="0" w:space="0" w:color="auto"/>
          </w:divBdr>
        </w:div>
        <w:div w:id="491876183">
          <w:marLeft w:val="0"/>
          <w:marRight w:val="0"/>
          <w:marTop w:val="0"/>
          <w:marBottom w:val="0"/>
          <w:divBdr>
            <w:top w:val="none" w:sz="0" w:space="0" w:color="auto"/>
            <w:left w:val="none" w:sz="0" w:space="0" w:color="auto"/>
            <w:bottom w:val="none" w:sz="0" w:space="0" w:color="auto"/>
            <w:right w:val="none" w:sz="0" w:space="0" w:color="auto"/>
          </w:divBdr>
        </w:div>
        <w:div w:id="2126531993">
          <w:marLeft w:val="0"/>
          <w:marRight w:val="0"/>
          <w:marTop w:val="0"/>
          <w:marBottom w:val="0"/>
          <w:divBdr>
            <w:top w:val="none" w:sz="0" w:space="0" w:color="auto"/>
            <w:left w:val="none" w:sz="0" w:space="0" w:color="auto"/>
            <w:bottom w:val="none" w:sz="0" w:space="0" w:color="auto"/>
            <w:right w:val="none" w:sz="0" w:space="0" w:color="auto"/>
          </w:divBdr>
        </w:div>
        <w:div w:id="404112914">
          <w:marLeft w:val="0"/>
          <w:marRight w:val="0"/>
          <w:marTop w:val="0"/>
          <w:marBottom w:val="0"/>
          <w:divBdr>
            <w:top w:val="none" w:sz="0" w:space="0" w:color="auto"/>
            <w:left w:val="none" w:sz="0" w:space="0" w:color="auto"/>
            <w:bottom w:val="none" w:sz="0" w:space="0" w:color="auto"/>
            <w:right w:val="none" w:sz="0" w:space="0" w:color="auto"/>
          </w:divBdr>
        </w:div>
        <w:div w:id="1215889756">
          <w:marLeft w:val="0"/>
          <w:marRight w:val="0"/>
          <w:marTop w:val="0"/>
          <w:marBottom w:val="0"/>
          <w:divBdr>
            <w:top w:val="none" w:sz="0" w:space="0" w:color="auto"/>
            <w:left w:val="none" w:sz="0" w:space="0" w:color="auto"/>
            <w:bottom w:val="none" w:sz="0" w:space="0" w:color="auto"/>
            <w:right w:val="none" w:sz="0" w:space="0" w:color="auto"/>
          </w:divBdr>
        </w:div>
        <w:div w:id="618874546">
          <w:marLeft w:val="0"/>
          <w:marRight w:val="0"/>
          <w:marTop w:val="0"/>
          <w:marBottom w:val="0"/>
          <w:divBdr>
            <w:top w:val="none" w:sz="0" w:space="0" w:color="auto"/>
            <w:left w:val="none" w:sz="0" w:space="0" w:color="auto"/>
            <w:bottom w:val="none" w:sz="0" w:space="0" w:color="auto"/>
            <w:right w:val="none" w:sz="0" w:space="0" w:color="auto"/>
          </w:divBdr>
        </w:div>
        <w:div w:id="633289065">
          <w:marLeft w:val="0"/>
          <w:marRight w:val="0"/>
          <w:marTop w:val="0"/>
          <w:marBottom w:val="0"/>
          <w:divBdr>
            <w:top w:val="none" w:sz="0" w:space="0" w:color="auto"/>
            <w:left w:val="none" w:sz="0" w:space="0" w:color="auto"/>
            <w:bottom w:val="none" w:sz="0" w:space="0" w:color="auto"/>
            <w:right w:val="none" w:sz="0" w:space="0" w:color="auto"/>
          </w:divBdr>
        </w:div>
        <w:div w:id="150371613">
          <w:marLeft w:val="0"/>
          <w:marRight w:val="0"/>
          <w:marTop w:val="0"/>
          <w:marBottom w:val="0"/>
          <w:divBdr>
            <w:top w:val="none" w:sz="0" w:space="0" w:color="auto"/>
            <w:left w:val="none" w:sz="0" w:space="0" w:color="auto"/>
            <w:bottom w:val="none" w:sz="0" w:space="0" w:color="auto"/>
            <w:right w:val="none" w:sz="0" w:space="0" w:color="auto"/>
          </w:divBdr>
        </w:div>
        <w:div w:id="1840268830">
          <w:marLeft w:val="0"/>
          <w:marRight w:val="0"/>
          <w:marTop w:val="0"/>
          <w:marBottom w:val="0"/>
          <w:divBdr>
            <w:top w:val="none" w:sz="0" w:space="0" w:color="auto"/>
            <w:left w:val="none" w:sz="0" w:space="0" w:color="auto"/>
            <w:bottom w:val="none" w:sz="0" w:space="0" w:color="auto"/>
            <w:right w:val="none" w:sz="0" w:space="0" w:color="auto"/>
          </w:divBdr>
        </w:div>
        <w:div w:id="2087920479">
          <w:marLeft w:val="0"/>
          <w:marRight w:val="0"/>
          <w:marTop w:val="0"/>
          <w:marBottom w:val="0"/>
          <w:divBdr>
            <w:top w:val="none" w:sz="0" w:space="0" w:color="auto"/>
            <w:left w:val="none" w:sz="0" w:space="0" w:color="auto"/>
            <w:bottom w:val="none" w:sz="0" w:space="0" w:color="auto"/>
            <w:right w:val="none" w:sz="0" w:space="0" w:color="auto"/>
          </w:divBdr>
        </w:div>
        <w:div w:id="108670314">
          <w:marLeft w:val="0"/>
          <w:marRight w:val="0"/>
          <w:marTop w:val="0"/>
          <w:marBottom w:val="0"/>
          <w:divBdr>
            <w:top w:val="none" w:sz="0" w:space="0" w:color="auto"/>
            <w:left w:val="none" w:sz="0" w:space="0" w:color="auto"/>
            <w:bottom w:val="none" w:sz="0" w:space="0" w:color="auto"/>
            <w:right w:val="none" w:sz="0" w:space="0" w:color="auto"/>
          </w:divBdr>
        </w:div>
        <w:div w:id="1234319068">
          <w:marLeft w:val="0"/>
          <w:marRight w:val="0"/>
          <w:marTop w:val="0"/>
          <w:marBottom w:val="0"/>
          <w:divBdr>
            <w:top w:val="none" w:sz="0" w:space="0" w:color="auto"/>
            <w:left w:val="none" w:sz="0" w:space="0" w:color="auto"/>
            <w:bottom w:val="none" w:sz="0" w:space="0" w:color="auto"/>
            <w:right w:val="none" w:sz="0" w:space="0" w:color="auto"/>
          </w:divBdr>
        </w:div>
        <w:div w:id="1064983021">
          <w:marLeft w:val="0"/>
          <w:marRight w:val="0"/>
          <w:marTop w:val="0"/>
          <w:marBottom w:val="0"/>
          <w:divBdr>
            <w:top w:val="none" w:sz="0" w:space="0" w:color="auto"/>
            <w:left w:val="none" w:sz="0" w:space="0" w:color="auto"/>
            <w:bottom w:val="none" w:sz="0" w:space="0" w:color="auto"/>
            <w:right w:val="none" w:sz="0" w:space="0" w:color="auto"/>
          </w:divBdr>
        </w:div>
        <w:div w:id="2020965683">
          <w:marLeft w:val="0"/>
          <w:marRight w:val="0"/>
          <w:marTop w:val="0"/>
          <w:marBottom w:val="0"/>
          <w:divBdr>
            <w:top w:val="none" w:sz="0" w:space="0" w:color="auto"/>
            <w:left w:val="none" w:sz="0" w:space="0" w:color="auto"/>
            <w:bottom w:val="none" w:sz="0" w:space="0" w:color="auto"/>
            <w:right w:val="none" w:sz="0" w:space="0" w:color="auto"/>
          </w:divBdr>
        </w:div>
        <w:div w:id="1090463315">
          <w:marLeft w:val="0"/>
          <w:marRight w:val="0"/>
          <w:marTop w:val="0"/>
          <w:marBottom w:val="0"/>
          <w:divBdr>
            <w:top w:val="none" w:sz="0" w:space="0" w:color="auto"/>
            <w:left w:val="none" w:sz="0" w:space="0" w:color="auto"/>
            <w:bottom w:val="none" w:sz="0" w:space="0" w:color="auto"/>
            <w:right w:val="none" w:sz="0" w:space="0" w:color="auto"/>
          </w:divBdr>
        </w:div>
        <w:div w:id="1488786371">
          <w:marLeft w:val="0"/>
          <w:marRight w:val="0"/>
          <w:marTop w:val="0"/>
          <w:marBottom w:val="0"/>
          <w:divBdr>
            <w:top w:val="none" w:sz="0" w:space="0" w:color="auto"/>
            <w:left w:val="none" w:sz="0" w:space="0" w:color="auto"/>
            <w:bottom w:val="none" w:sz="0" w:space="0" w:color="auto"/>
            <w:right w:val="none" w:sz="0" w:space="0" w:color="auto"/>
          </w:divBdr>
        </w:div>
        <w:div w:id="704519757">
          <w:marLeft w:val="0"/>
          <w:marRight w:val="0"/>
          <w:marTop w:val="0"/>
          <w:marBottom w:val="0"/>
          <w:divBdr>
            <w:top w:val="none" w:sz="0" w:space="0" w:color="auto"/>
            <w:left w:val="none" w:sz="0" w:space="0" w:color="auto"/>
            <w:bottom w:val="none" w:sz="0" w:space="0" w:color="auto"/>
            <w:right w:val="none" w:sz="0" w:space="0" w:color="auto"/>
          </w:divBdr>
        </w:div>
        <w:div w:id="194465068">
          <w:marLeft w:val="0"/>
          <w:marRight w:val="0"/>
          <w:marTop w:val="0"/>
          <w:marBottom w:val="0"/>
          <w:divBdr>
            <w:top w:val="none" w:sz="0" w:space="0" w:color="auto"/>
            <w:left w:val="none" w:sz="0" w:space="0" w:color="auto"/>
            <w:bottom w:val="none" w:sz="0" w:space="0" w:color="auto"/>
            <w:right w:val="none" w:sz="0" w:space="0" w:color="auto"/>
          </w:divBdr>
        </w:div>
        <w:div w:id="511455656">
          <w:marLeft w:val="0"/>
          <w:marRight w:val="0"/>
          <w:marTop w:val="0"/>
          <w:marBottom w:val="0"/>
          <w:divBdr>
            <w:top w:val="none" w:sz="0" w:space="0" w:color="auto"/>
            <w:left w:val="none" w:sz="0" w:space="0" w:color="auto"/>
            <w:bottom w:val="none" w:sz="0" w:space="0" w:color="auto"/>
            <w:right w:val="none" w:sz="0" w:space="0" w:color="auto"/>
          </w:divBdr>
        </w:div>
        <w:div w:id="177232031">
          <w:marLeft w:val="0"/>
          <w:marRight w:val="0"/>
          <w:marTop w:val="0"/>
          <w:marBottom w:val="0"/>
          <w:divBdr>
            <w:top w:val="none" w:sz="0" w:space="0" w:color="auto"/>
            <w:left w:val="none" w:sz="0" w:space="0" w:color="auto"/>
            <w:bottom w:val="none" w:sz="0" w:space="0" w:color="auto"/>
            <w:right w:val="none" w:sz="0" w:space="0" w:color="auto"/>
          </w:divBdr>
        </w:div>
        <w:div w:id="1735620830">
          <w:marLeft w:val="0"/>
          <w:marRight w:val="0"/>
          <w:marTop w:val="0"/>
          <w:marBottom w:val="0"/>
          <w:divBdr>
            <w:top w:val="none" w:sz="0" w:space="0" w:color="auto"/>
            <w:left w:val="none" w:sz="0" w:space="0" w:color="auto"/>
            <w:bottom w:val="none" w:sz="0" w:space="0" w:color="auto"/>
            <w:right w:val="none" w:sz="0" w:space="0" w:color="auto"/>
          </w:divBdr>
        </w:div>
        <w:div w:id="2120371111">
          <w:marLeft w:val="0"/>
          <w:marRight w:val="0"/>
          <w:marTop w:val="0"/>
          <w:marBottom w:val="0"/>
          <w:divBdr>
            <w:top w:val="none" w:sz="0" w:space="0" w:color="auto"/>
            <w:left w:val="none" w:sz="0" w:space="0" w:color="auto"/>
            <w:bottom w:val="none" w:sz="0" w:space="0" w:color="auto"/>
            <w:right w:val="none" w:sz="0" w:space="0" w:color="auto"/>
          </w:divBdr>
        </w:div>
        <w:div w:id="1562134966">
          <w:marLeft w:val="0"/>
          <w:marRight w:val="0"/>
          <w:marTop w:val="0"/>
          <w:marBottom w:val="0"/>
          <w:divBdr>
            <w:top w:val="none" w:sz="0" w:space="0" w:color="auto"/>
            <w:left w:val="none" w:sz="0" w:space="0" w:color="auto"/>
            <w:bottom w:val="none" w:sz="0" w:space="0" w:color="auto"/>
            <w:right w:val="none" w:sz="0" w:space="0" w:color="auto"/>
          </w:divBdr>
        </w:div>
        <w:div w:id="1466967874">
          <w:marLeft w:val="0"/>
          <w:marRight w:val="0"/>
          <w:marTop w:val="0"/>
          <w:marBottom w:val="0"/>
          <w:divBdr>
            <w:top w:val="none" w:sz="0" w:space="0" w:color="auto"/>
            <w:left w:val="none" w:sz="0" w:space="0" w:color="auto"/>
            <w:bottom w:val="none" w:sz="0" w:space="0" w:color="auto"/>
            <w:right w:val="none" w:sz="0" w:space="0" w:color="auto"/>
          </w:divBdr>
        </w:div>
        <w:div w:id="555899924">
          <w:marLeft w:val="0"/>
          <w:marRight w:val="0"/>
          <w:marTop w:val="0"/>
          <w:marBottom w:val="0"/>
          <w:divBdr>
            <w:top w:val="none" w:sz="0" w:space="0" w:color="auto"/>
            <w:left w:val="none" w:sz="0" w:space="0" w:color="auto"/>
            <w:bottom w:val="none" w:sz="0" w:space="0" w:color="auto"/>
            <w:right w:val="none" w:sz="0" w:space="0" w:color="auto"/>
          </w:divBdr>
        </w:div>
        <w:div w:id="2085564656">
          <w:marLeft w:val="0"/>
          <w:marRight w:val="0"/>
          <w:marTop w:val="0"/>
          <w:marBottom w:val="0"/>
          <w:divBdr>
            <w:top w:val="none" w:sz="0" w:space="0" w:color="auto"/>
            <w:left w:val="none" w:sz="0" w:space="0" w:color="auto"/>
            <w:bottom w:val="none" w:sz="0" w:space="0" w:color="auto"/>
            <w:right w:val="none" w:sz="0" w:space="0" w:color="auto"/>
          </w:divBdr>
        </w:div>
        <w:div w:id="76097478">
          <w:marLeft w:val="0"/>
          <w:marRight w:val="0"/>
          <w:marTop w:val="0"/>
          <w:marBottom w:val="0"/>
          <w:divBdr>
            <w:top w:val="none" w:sz="0" w:space="0" w:color="auto"/>
            <w:left w:val="none" w:sz="0" w:space="0" w:color="auto"/>
            <w:bottom w:val="none" w:sz="0" w:space="0" w:color="auto"/>
            <w:right w:val="none" w:sz="0" w:space="0" w:color="auto"/>
          </w:divBdr>
        </w:div>
        <w:div w:id="1567909498">
          <w:marLeft w:val="0"/>
          <w:marRight w:val="0"/>
          <w:marTop w:val="0"/>
          <w:marBottom w:val="0"/>
          <w:divBdr>
            <w:top w:val="none" w:sz="0" w:space="0" w:color="auto"/>
            <w:left w:val="none" w:sz="0" w:space="0" w:color="auto"/>
            <w:bottom w:val="none" w:sz="0" w:space="0" w:color="auto"/>
            <w:right w:val="none" w:sz="0" w:space="0" w:color="auto"/>
          </w:divBdr>
        </w:div>
        <w:div w:id="86461870">
          <w:marLeft w:val="0"/>
          <w:marRight w:val="0"/>
          <w:marTop w:val="0"/>
          <w:marBottom w:val="0"/>
          <w:divBdr>
            <w:top w:val="none" w:sz="0" w:space="0" w:color="auto"/>
            <w:left w:val="none" w:sz="0" w:space="0" w:color="auto"/>
            <w:bottom w:val="none" w:sz="0" w:space="0" w:color="auto"/>
            <w:right w:val="none" w:sz="0" w:space="0" w:color="auto"/>
          </w:divBdr>
        </w:div>
        <w:div w:id="495876013">
          <w:marLeft w:val="0"/>
          <w:marRight w:val="0"/>
          <w:marTop w:val="0"/>
          <w:marBottom w:val="0"/>
          <w:divBdr>
            <w:top w:val="none" w:sz="0" w:space="0" w:color="auto"/>
            <w:left w:val="none" w:sz="0" w:space="0" w:color="auto"/>
            <w:bottom w:val="none" w:sz="0" w:space="0" w:color="auto"/>
            <w:right w:val="none" w:sz="0" w:space="0" w:color="auto"/>
          </w:divBdr>
        </w:div>
        <w:div w:id="1714109584">
          <w:marLeft w:val="0"/>
          <w:marRight w:val="0"/>
          <w:marTop w:val="0"/>
          <w:marBottom w:val="0"/>
          <w:divBdr>
            <w:top w:val="none" w:sz="0" w:space="0" w:color="auto"/>
            <w:left w:val="none" w:sz="0" w:space="0" w:color="auto"/>
            <w:bottom w:val="none" w:sz="0" w:space="0" w:color="auto"/>
            <w:right w:val="none" w:sz="0" w:space="0" w:color="auto"/>
          </w:divBdr>
        </w:div>
        <w:div w:id="1797217536">
          <w:marLeft w:val="0"/>
          <w:marRight w:val="0"/>
          <w:marTop w:val="0"/>
          <w:marBottom w:val="0"/>
          <w:divBdr>
            <w:top w:val="none" w:sz="0" w:space="0" w:color="auto"/>
            <w:left w:val="none" w:sz="0" w:space="0" w:color="auto"/>
            <w:bottom w:val="none" w:sz="0" w:space="0" w:color="auto"/>
            <w:right w:val="none" w:sz="0" w:space="0" w:color="auto"/>
          </w:divBdr>
        </w:div>
        <w:div w:id="1775707545">
          <w:marLeft w:val="0"/>
          <w:marRight w:val="0"/>
          <w:marTop w:val="0"/>
          <w:marBottom w:val="0"/>
          <w:divBdr>
            <w:top w:val="none" w:sz="0" w:space="0" w:color="auto"/>
            <w:left w:val="none" w:sz="0" w:space="0" w:color="auto"/>
            <w:bottom w:val="none" w:sz="0" w:space="0" w:color="auto"/>
            <w:right w:val="none" w:sz="0" w:space="0" w:color="auto"/>
          </w:divBdr>
        </w:div>
        <w:div w:id="1972008705">
          <w:marLeft w:val="0"/>
          <w:marRight w:val="0"/>
          <w:marTop w:val="0"/>
          <w:marBottom w:val="0"/>
          <w:divBdr>
            <w:top w:val="none" w:sz="0" w:space="0" w:color="auto"/>
            <w:left w:val="none" w:sz="0" w:space="0" w:color="auto"/>
            <w:bottom w:val="none" w:sz="0" w:space="0" w:color="auto"/>
            <w:right w:val="none" w:sz="0" w:space="0" w:color="auto"/>
          </w:divBdr>
        </w:div>
        <w:div w:id="222640855">
          <w:marLeft w:val="0"/>
          <w:marRight w:val="0"/>
          <w:marTop w:val="0"/>
          <w:marBottom w:val="0"/>
          <w:divBdr>
            <w:top w:val="none" w:sz="0" w:space="0" w:color="auto"/>
            <w:left w:val="none" w:sz="0" w:space="0" w:color="auto"/>
            <w:bottom w:val="none" w:sz="0" w:space="0" w:color="auto"/>
            <w:right w:val="none" w:sz="0" w:space="0" w:color="auto"/>
          </w:divBdr>
        </w:div>
        <w:div w:id="1527208589">
          <w:marLeft w:val="0"/>
          <w:marRight w:val="0"/>
          <w:marTop w:val="0"/>
          <w:marBottom w:val="0"/>
          <w:divBdr>
            <w:top w:val="none" w:sz="0" w:space="0" w:color="auto"/>
            <w:left w:val="none" w:sz="0" w:space="0" w:color="auto"/>
            <w:bottom w:val="none" w:sz="0" w:space="0" w:color="auto"/>
            <w:right w:val="none" w:sz="0" w:space="0" w:color="auto"/>
          </w:divBdr>
        </w:div>
        <w:div w:id="1931115421">
          <w:marLeft w:val="0"/>
          <w:marRight w:val="0"/>
          <w:marTop w:val="0"/>
          <w:marBottom w:val="0"/>
          <w:divBdr>
            <w:top w:val="none" w:sz="0" w:space="0" w:color="auto"/>
            <w:left w:val="none" w:sz="0" w:space="0" w:color="auto"/>
            <w:bottom w:val="none" w:sz="0" w:space="0" w:color="auto"/>
            <w:right w:val="none" w:sz="0" w:space="0" w:color="auto"/>
          </w:divBdr>
        </w:div>
        <w:div w:id="1561673019">
          <w:marLeft w:val="0"/>
          <w:marRight w:val="0"/>
          <w:marTop w:val="0"/>
          <w:marBottom w:val="0"/>
          <w:divBdr>
            <w:top w:val="none" w:sz="0" w:space="0" w:color="auto"/>
            <w:left w:val="none" w:sz="0" w:space="0" w:color="auto"/>
            <w:bottom w:val="none" w:sz="0" w:space="0" w:color="auto"/>
            <w:right w:val="none" w:sz="0" w:space="0" w:color="auto"/>
          </w:divBdr>
        </w:div>
        <w:div w:id="308095599">
          <w:marLeft w:val="0"/>
          <w:marRight w:val="0"/>
          <w:marTop w:val="0"/>
          <w:marBottom w:val="0"/>
          <w:divBdr>
            <w:top w:val="none" w:sz="0" w:space="0" w:color="auto"/>
            <w:left w:val="none" w:sz="0" w:space="0" w:color="auto"/>
            <w:bottom w:val="none" w:sz="0" w:space="0" w:color="auto"/>
            <w:right w:val="none" w:sz="0" w:space="0" w:color="auto"/>
          </w:divBdr>
        </w:div>
        <w:div w:id="2114519811">
          <w:marLeft w:val="0"/>
          <w:marRight w:val="0"/>
          <w:marTop w:val="0"/>
          <w:marBottom w:val="0"/>
          <w:divBdr>
            <w:top w:val="none" w:sz="0" w:space="0" w:color="auto"/>
            <w:left w:val="none" w:sz="0" w:space="0" w:color="auto"/>
            <w:bottom w:val="none" w:sz="0" w:space="0" w:color="auto"/>
            <w:right w:val="none" w:sz="0" w:space="0" w:color="auto"/>
          </w:divBdr>
        </w:div>
        <w:div w:id="130026979">
          <w:marLeft w:val="0"/>
          <w:marRight w:val="0"/>
          <w:marTop w:val="0"/>
          <w:marBottom w:val="0"/>
          <w:divBdr>
            <w:top w:val="none" w:sz="0" w:space="0" w:color="auto"/>
            <w:left w:val="none" w:sz="0" w:space="0" w:color="auto"/>
            <w:bottom w:val="none" w:sz="0" w:space="0" w:color="auto"/>
            <w:right w:val="none" w:sz="0" w:space="0" w:color="auto"/>
          </w:divBdr>
        </w:div>
        <w:div w:id="1464495475">
          <w:marLeft w:val="0"/>
          <w:marRight w:val="0"/>
          <w:marTop w:val="0"/>
          <w:marBottom w:val="0"/>
          <w:divBdr>
            <w:top w:val="none" w:sz="0" w:space="0" w:color="auto"/>
            <w:left w:val="none" w:sz="0" w:space="0" w:color="auto"/>
            <w:bottom w:val="none" w:sz="0" w:space="0" w:color="auto"/>
            <w:right w:val="none" w:sz="0" w:space="0" w:color="auto"/>
          </w:divBdr>
        </w:div>
        <w:div w:id="132910739">
          <w:marLeft w:val="0"/>
          <w:marRight w:val="0"/>
          <w:marTop w:val="0"/>
          <w:marBottom w:val="0"/>
          <w:divBdr>
            <w:top w:val="none" w:sz="0" w:space="0" w:color="auto"/>
            <w:left w:val="none" w:sz="0" w:space="0" w:color="auto"/>
            <w:bottom w:val="none" w:sz="0" w:space="0" w:color="auto"/>
            <w:right w:val="none" w:sz="0" w:space="0" w:color="auto"/>
          </w:divBdr>
        </w:div>
        <w:div w:id="666130698">
          <w:marLeft w:val="0"/>
          <w:marRight w:val="0"/>
          <w:marTop w:val="0"/>
          <w:marBottom w:val="0"/>
          <w:divBdr>
            <w:top w:val="none" w:sz="0" w:space="0" w:color="auto"/>
            <w:left w:val="none" w:sz="0" w:space="0" w:color="auto"/>
            <w:bottom w:val="none" w:sz="0" w:space="0" w:color="auto"/>
            <w:right w:val="none" w:sz="0" w:space="0" w:color="auto"/>
          </w:divBdr>
        </w:div>
        <w:div w:id="147208699">
          <w:marLeft w:val="0"/>
          <w:marRight w:val="0"/>
          <w:marTop w:val="0"/>
          <w:marBottom w:val="0"/>
          <w:divBdr>
            <w:top w:val="none" w:sz="0" w:space="0" w:color="auto"/>
            <w:left w:val="none" w:sz="0" w:space="0" w:color="auto"/>
            <w:bottom w:val="none" w:sz="0" w:space="0" w:color="auto"/>
            <w:right w:val="none" w:sz="0" w:space="0" w:color="auto"/>
          </w:divBdr>
        </w:div>
        <w:div w:id="1784378238">
          <w:marLeft w:val="0"/>
          <w:marRight w:val="0"/>
          <w:marTop w:val="0"/>
          <w:marBottom w:val="0"/>
          <w:divBdr>
            <w:top w:val="none" w:sz="0" w:space="0" w:color="auto"/>
            <w:left w:val="none" w:sz="0" w:space="0" w:color="auto"/>
            <w:bottom w:val="none" w:sz="0" w:space="0" w:color="auto"/>
            <w:right w:val="none" w:sz="0" w:space="0" w:color="auto"/>
          </w:divBdr>
        </w:div>
        <w:div w:id="1128007851">
          <w:marLeft w:val="0"/>
          <w:marRight w:val="0"/>
          <w:marTop w:val="0"/>
          <w:marBottom w:val="0"/>
          <w:divBdr>
            <w:top w:val="none" w:sz="0" w:space="0" w:color="auto"/>
            <w:left w:val="none" w:sz="0" w:space="0" w:color="auto"/>
            <w:bottom w:val="none" w:sz="0" w:space="0" w:color="auto"/>
            <w:right w:val="none" w:sz="0" w:space="0" w:color="auto"/>
          </w:divBdr>
        </w:div>
        <w:div w:id="266012227">
          <w:marLeft w:val="0"/>
          <w:marRight w:val="0"/>
          <w:marTop w:val="0"/>
          <w:marBottom w:val="0"/>
          <w:divBdr>
            <w:top w:val="none" w:sz="0" w:space="0" w:color="auto"/>
            <w:left w:val="none" w:sz="0" w:space="0" w:color="auto"/>
            <w:bottom w:val="none" w:sz="0" w:space="0" w:color="auto"/>
            <w:right w:val="none" w:sz="0" w:space="0" w:color="auto"/>
          </w:divBdr>
        </w:div>
        <w:div w:id="1428425167">
          <w:marLeft w:val="0"/>
          <w:marRight w:val="0"/>
          <w:marTop w:val="0"/>
          <w:marBottom w:val="0"/>
          <w:divBdr>
            <w:top w:val="none" w:sz="0" w:space="0" w:color="auto"/>
            <w:left w:val="none" w:sz="0" w:space="0" w:color="auto"/>
            <w:bottom w:val="none" w:sz="0" w:space="0" w:color="auto"/>
            <w:right w:val="none" w:sz="0" w:space="0" w:color="auto"/>
          </w:divBdr>
        </w:div>
        <w:div w:id="1320113488">
          <w:marLeft w:val="0"/>
          <w:marRight w:val="0"/>
          <w:marTop w:val="0"/>
          <w:marBottom w:val="0"/>
          <w:divBdr>
            <w:top w:val="none" w:sz="0" w:space="0" w:color="auto"/>
            <w:left w:val="none" w:sz="0" w:space="0" w:color="auto"/>
            <w:bottom w:val="none" w:sz="0" w:space="0" w:color="auto"/>
            <w:right w:val="none" w:sz="0" w:space="0" w:color="auto"/>
          </w:divBdr>
        </w:div>
        <w:div w:id="136849484">
          <w:marLeft w:val="0"/>
          <w:marRight w:val="0"/>
          <w:marTop w:val="0"/>
          <w:marBottom w:val="0"/>
          <w:divBdr>
            <w:top w:val="none" w:sz="0" w:space="0" w:color="auto"/>
            <w:left w:val="none" w:sz="0" w:space="0" w:color="auto"/>
            <w:bottom w:val="none" w:sz="0" w:space="0" w:color="auto"/>
            <w:right w:val="none" w:sz="0" w:space="0" w:color="auto"/>
          </w:divBdr>
        </w:div>
        <w:div w:id="1897549916">
          <w:marLeft w:val="0"/>
          <w:marRight w:val="0"/>
          <w:marTop w:val="0"/>
          <w:marBottom w:val="0"/>
          <w:divBdr>
            <w:top w:val="none" w:sz="0" w:space="0" w:color="auto"/>
            <w:left w:val="none" w:sz="0" w:space="0" w:color="auto"/>
            <w:bottom w:val="none" w:sz="0" w:space="0" w:color="auto"/>
            <w:right w:val="none" w:sz="0" w:space="0" w:color="auto"/>
          </w:divBdr>
        </w:div>
        <w:div w:id="126969391">
          <w:marLeft w:val="0"/>
          <w:marRight w:val="0"/>
          <w:marTop w:val="0"/>
          <w:marBottom w:val="0"/>
          <w:divBdr>
            <w:top w:val="none" w:sz="0" w:space="0" w:color="auto"/>
            <w:left w:val="none" w:sz="0" w:space="0" w:color="auto"/>
            <w:bottom w:val="none" w:sz="0" w:space="0" w:color="auto"/>
            <w:right w:val="none" w:sz="0" w:space="0" w:color="auto"/>
          </w:divBdr>
        </w:div>
        <w:div w:id="1165512115">
          <w:marLeft w:val="0"/>
          <w:marRight w:val="0"/>
          <w:marTop w:val="0"/>
          <w:marBottom w:val="0"/>
          <w:divBdr>
            <w:top w:val="none" w:sz="0" w:space="0" w:color="auto"/>
            <w:left w:val="none" w:sz="0" w:space="0" w:color="auto"/>
            <w:bottom w:val="none" w:sz="0" w:space="0" w:color="auto"/>
            <w:right w:val="none" w:sz="0" w:space="0" w:color="auto"/>
          </w:divBdr>
        </w:div>
        <w:div w:id="1717463627">
          <w:marLeft w:val="0"/>
          <w:marRight w:val="0"/>
          <w:marTop w:val="0"/>
          <w:marBottom w:val="0"/>
          <w:divBdr>
            <w:top w:val="none" w:sz="0" w:space="0" w:color="auto"/>
            <w:left w:val="none" w:sz="0" w:space="0" w:color="auto"/>
            <w:bottom w:val="none" w:sz="0" w:space="0" w:color="auto"/>
            <w:right w:val="none" w:sz="0" w:space="0" w:color="auto"/>
          </w:divBdr>
        </w:div>
        <w:div w:id="1550414259">
          <w:marLeft w:val="0"/>
          <w:marRight w:val="0"/>
          <w:marTop w:val="0"/>
          <w:marBottom w:val="0"/>
          <w:divBdr>
            <w:top w:val="none" w:sz="0" w:space="0" w:color="auto"/>
            <w:left w:val="none" w:sz="0" w:space="0" w:color="auto"/>
            <w:bottom w:val="none" w:sz="0" w:space="0" w:color="auto"/>
            <w:right w:val="none" w:sz="0" w:space="0" w:color="auto"/>
          </w:divBdr>
        </w:div>
        <w:div w:id="404649641">
          <w:marLeft w:val="0"/>
          <w:marRight w:val="0"/>
          <w:marTop w:val="0"/>
          <w:marBottom w:val="0"/>
          <w:divBdr>
            <w:top w:val="none" w:sz="0" w:space="0" w:color="auto"/>
            <w:left w:val="none" w:sz="0" w:space="0" w:color="auto"/>
            <w:bottom w:val="none" w:sz="0" w:space="0" w:color="auto"/>
            <w:right w:val="none" w:sz="0" w:space="0" w:color="auto"/>
          </w:divBdr>
        </w:div>
        <w:div w:id="1708748847">
          <w:marLeft w:val="0"/>
          <w:marRight w:val="0"/>
          <w:marTop w:val="0"/>
          <w:marBottom w:val="0"/>
          <w:divBdr>
            <w:top w:val="none" w:sz="0" w:space="0" w:color="auto"/>
            <w:left w:val="none" w:sz="0" w:space="0" w:color="auto"/>
            <w:bottom w:val="none" w:sz="0" w:space="0" w:color="auto"/>
            <w:right w:val="none" w:sz="0" w:space="0" w:color="auto"/>
          </w:divBdr>
        </w:div>
        <w:div w:id="1401175299">
          <w:marLeft w:val="0"/>
          <w:marRight w:val="0"/>
          <w:marTop w:val="0"/>
          <w:marBottom w:val="0"/>
          <w:divBdr>
            <w:top w:val="none" w:sz="0" w:space="0" w:color="auto"/>
            <w:left w:val="none" w:sz="0" w:space="0" w:color="auto"/>
            <w:bottom w:val="none" w:sz="0" w:space="0" w:color="auto"/>
            <w:right w:val="none" w:sz="0" w:space="0" w:color="auto"/>
          </w:divBdr>
        </w:div>
        <w:div w:id="866143010">
          <w:marLeft w:val="0"/>
          <w:marRight w:val="0"/>
          <w:marTop w:val="0"/>
          <w:marBottom w:val="0"/>
          <w:divBdr>
            <w:top w:val="none" w:sz="0" w:space="0" w:color="auto"/>
            <w:left w:val="none" w:sz="0" w:space="0" w:color="auto"/>
            <w:bottom w:val="none" w:sz="0" w:space="0" w:color="auto"/>
            <w:right w:val="none" w:sz="0" w:space="0" w:color="auto"/>
          </w:divBdr>
        </w:div>
        <w:div w:id="1932815292">
          <w:marLeft w:val="0"/>
          <w:marRight w:val="0"/>
          <w:marTop w:val="0"/>
          <w:marBottom w:val="0"/>
          <w:divBdr>
            <w:top w:val="none" w:sz="0" w:space="0" w:color="auto"/>
            <w:left w:val="none" w:sz="0" w:space="0" w:color="auto"/>
            <w:bottom w:val="none" w:sz="0" w:space="0" w:color="auto"/>
            <w:right w:val="none" w:sz="0" w:space="0" w:color="auto"/>
          </w:divBdr>
        </w:div>
        <w:div w:id="1179850722">
          <w:marLeft w:val="0"/>
          <w:marRight w:val="0"/>
          <w:marTop w:val="0"/>
          <w:marBottom w:val="0"/>
          <w:divBdr>
            <w:top w:val="none" w:sz="0" w:space="0" w:color="auto"/>
            <w:left w:val="none" w:sz="0" w:space="0" w:color="auto"/>
            <w:bottom w:val="none" w:sz="0" w:space="0" w:color="auto"/>
            <w:right w:val="none" w:sz="0" w:space="0" w:color="auto"/>
          </w:divBdr>
        </w:div>
        <w:div w:id="1241406111">
          <w:marLeft w:val="0"/>
          <w:marRight w:val="0"/>
          <w:marTop w:val="0"/>
          <w:marBottom w:val="0"/>
          <w:divBdr>
            <w:top w:val="none" w:sz="0" w:space="0" w:color="auto"/>
            <w:left w:val="none" w:sz="0" w:space="0" w:color="auto"/>
            <w:bottom w:val="none" w:sz="0" w:space="0" w:color="auto"/>
            <w:right w:val="none" w:sz="0" w:space="0" w:color="auto"/>
          </w:divBdr>
        </w:div>
        <w:div w:id="967901975">
          <w:marLeft w:val="0"/>
          <w:marRight w:val="0"/>
          <w:marTop w:val="0"/>
          <w:marBottom w:val="0"/>
          <w:divBdr>
            <w:top w:val="none" w:sz="0" w:space="0" w:color="auto"/>
            <w:left w:val="none" w:sz="0" w:space="0" w:color="auto"/>
            <w:bottom w:val="none" w:sz="0" w:space="0" w:color="auto"/>
            <w:right w:val="none" w:sz="0" w:space="0" w:color="auto"/>
          </w:divBdr>
        </w:div>
        <w:div w:id="38633110">
          <w:marLeft w:val="0"/>
          <w:marRight w:val="0"/>
          <w:marTop w:val="0"/>
          <w:marBottom w:val="0"/>
          <w:divBdr>
            <w:top w:val="none" w:sz="0" w:space="0" w:color="auto"/>
            <w:left w:val="none" w:sz="0" w:space="0" w:color="auto"/>
            <w:bottom w:val="none" w:sz="0" w:space="0" w:color="auto"/>
            <w:right w:val="none" w:sz="0" w:space="0" w:color="auto"/>
          </w:divBdr>
        </w:div>
        <w:div w:id="20934952">
          <w:marLeft w:val="0"/>
          <w:marRight w:val="0"/>
          <w:marTop w:val="0"/>
          <w:marBottom w:val="0"/>
          <w:divBdr>
            <w:top w:val="none" w:sz="0" w:space="0" w:color="auto"/>
            <w:left w:val="none" w:sz="0" w:space="0" w:color="auto"/>
            <w:bottom w:val="none" w:sz="0" w:space="0" w:color="auto"/>
            <w:right w:val="none" w:sz="0" w:space="0" w:color="auto"/>
          </w:divBdr>
        </w:div>
        <w:div w:id="812596658">
          <w:marLeft w:val="0"/>
          <w:marRight w:val="0"/>
          <w:marTop w:val="0"/>
          <w:marBottom w:val="0"/>
          <w:divBdr>
            <w:top w:val="none" w:sz="0" w:space="0" w:color="auto"/>
            <w:left w:val="none" w:sz="0" w:space="0" w:color="auto"/>
            <w:bottom w:val="none" w:sz="0" w:space="0" w:color="auto"/>
            <w:right w:val="none" w:sz="0" w:space="0" w:color="auto"/>
          </w:divBdr>
        </w:div>
        <w:div w:id="2108840390">
          <w:marLeft w:val="720"/>
          <w:marRight w:val="0"/>
          <w:marTop w:val="0"/>
          <w:marBottom w:val="0"/>
          <w:divBdr>
            <w:top w:val="none" w:sz="0" w:space="0" w:color="auto"/>
            <w:left w:val="none" w:sz="0" w:space="0" w:color="auto"/>
            <w:bottom w:val="none" w:sz="0" w:space="0" w:color="auto"/>
            <w:right w:val="none" w:sz="0" w:space="0" w:color="auto"/>
          </w:divBdr>
        </w:div>
        <w:div w:id="571232483">
          <w:marLeft w:val="720"/>
          <w:marRight w:val="0"/>
          <w:marTop w:val="0"/>
          <w:marBottom w:val="0"/>
          <w:divBdr>
            <w:top w:val="none" w:sz="0" w:space="0" w:color="auto"/>
            <w:left w:val="none" w:sz="0" w:space="0" w:color="auto"/>
            <w:bottom w:val="none" w:sz="0" w:space="0" w:color="auto"/>
            <w:right w:val="none" w:sz="0" w:space="0" w:color="auto"/>
          </w:divBdr>
        </w:div>
        <w:div w:id="762334601">
          <w:marLeft w:val="720"/>
          <w:marRight w:val="0"/>
          <w:marTop w:val="0"/>
          <w:marBottom w:val="0"/>
          <w:divBdr>
            <w:top w:val="none" w:sz="0" w:space="0" w:color="auto"/>
            <w:left w:val="none" w:sz="0" w:space="0" w:color="auto"/>
            <w:bottom w:val="none" w:sz="0" w:space="0" w:color="auto"/>
            <w:right w:val="none" w:sz="0" w:space="0" w:color="auto"/>
          </w:divBdr>
        </w:div>
        <w:div w:id="683365432">
          <w:marLeft w:val="720"/>
          <w:marRight w:val="0"/>
          <w:marTop w:val="0"/>
          <w:marBottom w:val="0"/>
          <w:divBdr>
            <w:top w:val="none" w:sz="0" w:space="0" w:color="auto"/>
            <w:left w:val="none" w:sz="0" w:space="0" w:color="auto"/>
            <w:bottom w:val="none" w:sz="0" w:space="0" w:color="auto"/>
            <w:right w:val="none" w:sz="0" w:space="0" w:color="auto"/>
          </w:divBdr>
        </w:div>
        <w:div w:id="219902580">
          <w:marLeft w:val="0"/>
          <w:marRight w:val="0"/>
          <w:marTop w:val="0"/>
          <w:marBottom w:val="0"/>
          <w:divBdr>
            <w:top w:val="none" w:sz="0" w:space="0" w:color="auto"/>
            <w:left w:val="none" w:sz="0" w:space="0" w:color="auto"/>
            <w:bottom w:val="none" w:sz="0" w:space="0" w:color="auto"/>
            <w:right w:val="none" w:sz="0" w:space="0" w:color="auto"/>
          </w:divBdr>
        </w:div>
        <w:div w:id="35542384">
          <w:marLeft w:val="0"/>
          <w:marRight w:val="0"/>
          <w:marTop w:val="0"/>
          <w:marBottom w:val="0"/>
          <w:divBdr>
            <w:top w:val="none" w:sz="0" w:space="0" w:color="auto"/>
            <w:left w:val="none" w:sz="0" w:space="0" w:color="auto"/>
            <w:bottom w:val="none" w:sz="0" w:space="0" w:color="auto"/>
            <w:right w:val="none" w:sz="0" w:space="0" w:color="auto"/>
          </w:divBdr>
        </w:div>
        <w:div w:id="999046006">
          <w:marLeft w:val="0"/>
          <w:marRight w:val="0"/>
          <w:marTop w:val="0"/>
          <w:marBottom w:val="0"/>
          <w:divBdr>
            <w:top w:val="none" w:sz="0" w:space="0" w:color="auto"/>
            <w:left w:val="none" w:sz="0" w:space="0" w:color="auto"/>
            <w:bottom w:val="none" w:sz="0" w:space="0" w:color="auto"/>
            <w:right w:val="none" w:sz="0" w:space="0" w:color="auto"/>
          </w:divBdr>
        </w:div>
        <w:div w:id="1045256668">
          <w:marLeft w:val="0"/>
          <w:marRight w:val="0"/>
          <w:marTop w:val="0"/>
          <w:marBottom w:val="0"/>
          <w:divBdr>
            <w:top w:val="none" w:sz="0" w:space="0" w:color="auto"/>
            <w:left w:val="none" w:sz="0" w:space="0" w:color="auto"/>
            <w:bottom w:val="none" w:sz="0" w:space="0" w:color="auto"/>
            <w:right w:val="none" w:sz="0" w:space="0" w:color="auto"/>
          </w:divBdr>
        </w:div>
        <w:div w:id="2120248333">
          <w:marLeft w:val="0"/>
          <w:marRight w:val="0"/>
          <w:marTop w:val="0"/>
          <w:marBottom w:val="0"/>
          <w:divBdr>
            <w:top w:val="none" w:sz="0" w:space="0" w:color="auto"/>
            <w:left w:val="none" w:sz="0" w:space="0" w:color="auto"/>
            <w:bottom w:val="none" w:sz="0" w:space="0" w:color="auto"/>
            <w:right w:val="none" w:sz="0" w:space="0" w:color="auto"/>
          </w:divBdr>
        </w:div>
        <w:div w:id="1542980586">
          <w:marLeft w:val="0"/>
          <w:marRight w:val="0"/>
          <w:marTop w:val="0"/>
          <w:marBottom w:val="0"/>
          <w:divBdr>
            <w:top w:val="none" w:sz="0" w:space="0" w:color="auto"/>
            <w:left w:val="none" w:sz="0" w:space="0" w:color="auto"/>
            <w:bottom w:val="none" w:sz="0" w:space="0" w:color="auto"/>
            <w:right w:val="none" w:sz="0" w:space="0" w:color="auto"/>
          </w:divBdr>
        </w:div>
        <w:div w:id="982007888">
          <w:marLeft w:val="0"/>
          <w:marRight w:val="0"/>
          <w:marTop w:val="0"/>
          <w:marBottom w:val="0"/>
          <w:divBdr>
            <w:top w:val="none" w:sz="0" w:space="0" w:color="auto"/>
            <w:left w:val="none" w:sz="0" w:space="0" w:color="auto"/>
            <w:bottom w:val="none" w:sz="0" w:space="0" w:color="auto"/>
            <w:right w:val="none" w:sz="0" w:space="0" w:color="auto"/>
          </w:divBdr>
        </w:div>
        <w:div w:id="1698699458">
          <w:marLeft w:val="0"/>
          <w:marRight w:val="0"/>
          <w:marTop w:val="0"/>
          <w:marBottom w:val="0"/>
          <w:divBdr>
            <w:top w:val="none" w:sz="0" w:space="0" w:color="auto"/>
            <w:left w:val="none" w:sz="0" w:space="0" w:color="auto"/>
            <w:bottom w:val="none" w:sz="0" w:space="0" w:color="auto"/>
            <w:right w:val="none" w:sz="0" w:space="0" w:color="auto"/>
          </w:divBdr>
        </w:div>
        <w:div w:id="1420520023">
          <w:marLeft w:val="0"/>
          <w:marRight w:val="0"/>
          <w:marTop w:val="0"/>
          <w:marBottom w:val="0"/>
          <w:divBdr>
            <w:top w:val="none" w:sz="0" w:space="0" w:color="auto"/>
            <w:left w:val="none" w:sz="0" w:space="0" w:color="auto"/>
            <w:bottom w:val="none" w:sz="0" w:space="0" w:color="auto"/>
            <w:right w:val="none" w:sz="0" w:space="0" w:color="auto"/>
          </w:divBdr>
        </w:div>
        <w:div w:id="1093477441">
          <w:marLeft w:val="0"/>
          <w:marRight w:val="0"/>
          <w:marTop w:val="0"/>
          <w:marBottom w:val="0"/>
          <w:divBdr>
            <w:top w:val="none" w:sz="0" w:space="0" w:color="auto"/>
            <w:left w:val="none" w:sz="0" w:space="0" w:color="auto"/>
            <w:bottom w:val="none" w:sz="0" w:space="0" w:color="auto"/>
            <w:right w:val="none" w:sz="0" w:space="0" w:color="auto"/>
          </w:divBdr>
        </w:div>
        <w:div w:id="1914776844">
          <w:marLeft w:val="0"/>
          <w:marRight w:val="0"/>
          <w:marTop w:val="0"/>
          <w:marBottom w:val="0"/>
          <w:divBdr>
            <w:top w:val="none" w:sz="0" w:space="0" w:color="auto"/>
            <w:left w:val="none" w:sz="0" w:space="0" w:color="auto"/>
            <w:bottom w:val="none" w:sz="0" w:space="0" w:color="auto"/>
            <w:right w:val="none" w:sz="0" w:space="0" w:color="auto"/>
          </w:divBdr>
        </w:div>
        <w:div w:id="849295942">
          <w:marLeft w:val="0"/>
          <w:marRight w:val="0"/>
          <w:marTop w:val="0"/>
          <w:marBottom w:val="0"/>
          <w:divBdr>
            <w:top w:val="none" w:sz="0" w:space="0" w:color="auto"/>
            <w:left w:val="none" w:sz="0" w:space="0" w:color="auto"/>
            <w:bottom w:val="none" w:sz="0" w:space="0" w:color="auto"/>
            <w:right w:val="none" w:sz="0" w:space="0" w:color="auto"/>
          </w:divBdr>
        </w:div>
        <w:div w:id="468745889">
          <w:marLeft w:val="0"/>
          <w:marRight w:val="0"/>
          <w:marTop w:val="0"/>
          <w:marBottom w:val="0"/>
          <w:divBdr>
            <w:top w:val="none" w:sz="0" w:space="0" w:color="auto"/>
            <w:left w:val="none" w:sz="0" w:space="0" w:color="auto"/>
            <w:bottom w:val="none" w:sz="0" w:space="0" w:color="auto"/>
            <w:right w:val="none" w:sz="0" w:space="0" w:color="auto"/>
          </w:divBdr>
        </w:div>
        <w:div w:id="457653128">
          <w:marLeft w:val="0"/>
          <w:marRight w:val="0"/>
          <w:marTop w:val="0"/>
          <w:marBottom w:val="0"/>
          <w:divBdr>
            <w:top w:val="none" w:sz="0" w:space="0" w:color="auto"/>
            <w:left w:val="none" w:sz="0" w:space="0" w:color="auto"/>
            <w:bottom w:val="none" w:sz="0" w:space="0" w:color="auto"/>
            <w:right w:val="none" w:sz="0" w:space="0" w:color="auto"/>
          </w:divBdr>
        </w:div>
        <w:div w:id="1947232100">
          <w:marLeft w:val="0"/>
          <w:marRight w:val="0"/>
          <w:marTop w:val="0"/>
          <w:marBottom w:val="0"/>
          <w:divBdr>
            <w:top w:val="none" w:sz="0" w:space="0" w:color="auto"/>
            <w:left w:val="none" w:sz="0" w:space="0" w:color="auto"/>
            <w:bottom w:val="none" w:sz="0" w:space="0" w:color="auto"/>
            <w:right w:val="none" w:sz="0" w:space="0" w:color="auto"/>
          </w:divBdr>
        </w:div>
        <w:div w:id="443424823">
          <w:marLeft w:val="0"/>
          <w:marRight w:val="0"/>
          <w:marTop w:val="0"/>
          <w:marBottom w:val="0"/>
          <w:divBdr>
            <w:top w:val="none" w:sz="0" w:space="0" w:color="auto"/>
            <w:left w:val="none" w:sz="0" w:space="0" w:color="auto"/>
            <w:bottom w:val="none" w:sz="0" w:space="0" w:color="auto"/>
            <w:right w:val="none" w:sz="0" w:space="0" w:color="auto"/>
          </w:divBdr>
        </w:div>
        <w:div w:id="1783262475">
          <w:marLeft w:val="0"/>
          <w:marRight w:val="0"/>
          <w:marTop w:val="0"/>
          <w:marBottom w:val="0"/>
          <w:divBdr>
            <w:top w:val="none" w:sz="0" w:space="0" w:color="auto"/>
            <w:left w:val="none" w:sz="0" w:space="0" w:color="auto"/>
            <w:bottom w:val="none" w:sz="0" w:space="0" w:color="auto"/>
            <w:right w:val="none" w:sz="0" w:space="0" w:color="auto"/>
          </w:divBdr>
        </w:div>
        <w:div w:id="1960992632">
          <w:marLeft w:val="0"/>
          <w:marRight w:val="0"/>
          <w:marTop w:val="0"/>
          <w:marBottom w:val="0"/>
          <w:divBdr>
            <w:top w:val="none" w:sz="0" w:space="0" w:color="auto"/>
            <w:left w:val="none" w:sz="0" w:space="0" w:color="auto"/>
            <w:bottom w:val="none" w:sz="0" w:space="0" w:color="auto"/>
            <w:right w:val="none" w:sz="0" w:space="0" w:color="auto"/>
          </w:divBdr>
        </w:div>
        <w:div w:id="778834374">
          <w:marLeft w:val="0"/>
          <w:marRight w:val="0"/>
          <w:marTop w:val="0"/>
          <w:marBottom w:val="0"/>
          <w:divBdr>
            <w:top w:val="none" w:sz="0" w:space="0" w:color="auto"/>
            <w:left w:val="none" w:sz="0" w:space="0" w:color="auto"/>
            <w:bottom w:val="none" w:sz="0" w:space="0" w:color="auto"/>
            <w:right w:val="none" w:sz="0" w:space="0" w:color="auto"/>
          </w:divBdr>
        </w:div>
        <w:div w:id="1789422514">
          <w:marLeft w:val="0"/>
          <w:marRight w:val="0"/>
          <w:marTop w:val="0"/>
          <w:marBottom w:val="0"/>
          <w:divBdr>
            <w:top w:val="none" w:sz="0" w:space="0" w:color="auto"/>
            <w:left w:val="none" w:sz="0" w:space="0" w:color="auto"/>
            <w:bottom w:val="none" w:sz="0" w:space="0" w:color="auto"/>
            <w:right w:val="none" w:sz="0" w:space="0" w:color="auto"/>
          </w:divBdr>
        </w:div>
        <w:div w:id="843472980">
          <w:marLeft w:val="0"/>
          <w:marRight w:val="0"/>
          <w:marTop w:val="0"/>
          <w:marBottom w:val="0"/>
          <w:divBdr>
            <w:top w:val="none" w:sz="0" w:space="0" w:color="auto"/>
            <w:left w:val="none" w:sz="0" w:space="0" w:color="auto"/>
            <w:bottom w:val="none" w:sz="0" w:space="0" w:color="auto"/>
            <w:right w:val="none" w:sz="0" w:space="0" w:color="auto"/>
          </w:divBdr>
        </w:div>
        <w:div w:id="326981674">
          <w:marLeft w:val="0"/>
          <w:marRight w:val="0"/>
          <w:marTop w:val="0"/>
          <w:marBottom w:val="0"/>
          <w:divBdr>
            <w:top w:val="none" w:sz="0" w:space="0" w:color="auto"/>
            <w:left w:val="none" w:sz="0" w:space="0" w:color="auto"/>
            <w:bottom w:val="none" w:sz="0" w:space="0" w:color="auto"/>
            <w:right w:val="none" w:sz="0" w:space="0" w:color="auto"/>
          </w:divBdr>
        </w:div>
        <w:div w:id="1805346957">
          <w:marLeft w:val="0"/>
          <w:marRight w:val="0"/>
          <w:marTop w:val="0"/>
          <w:marBottom w:val="0"/>
          <w:divBdr>
            <w:top w:val="none" w:sz="0" w:space="0" w:color="auto"/>
            <w:left w:val="none" w:sz="0" w:space="0" w:color="auto"/>
            <w:bottom w:val="none" w:sz="0" w:space="0" w:color="auto"/>
            <w:right w:val="none" w:sz="0" w:space="0" w:color="auto"/>
          </w:divBdr>
        </w:div>
        <w:div w:id="2123650463">
          <w:marLeft w:val="0"/>
          <w:marRight w:val="0"/>
          <w:marTop w:val="0"/>
          <w:marBottom w:val="0"/>
          <w:divBdr>
            <w:top w:val="none" w:sz="0" w:space="0" w:color="auto"/>
            <w:left w:val="none" w:sz="0" w:space="0" w:color="auto"/>
            <w:bottom w:val="none" w:sz="0" w:space="0" w:color="auto"/>
            <w:right w:val="none" w:sz="0" w:space="0" w:color="auto"/>
          </w:divBdr>
        </w:div>
        <w:div w:id="961349462">
          <w:marLeft w:val="0"/>
          <w:marRight w:val="0"/>
          <w:marTop w:val="0"/>
          <w:marBottom w:val="0"/>
          <w:divBdr>
            <w:top w:val="none" w:sz="0" w:space="0" w:color="auto"/>
            <w:left w:val="none" w:sz="0" w:space="0" w:color="auto"/>
            <w:bottom w:val="none" w:sz="0" w:space="0" w:color="auto"/>
            <w:right w:val="none" w:sz="0" w:space="0" w:color="auto"/>
          </w:divBdr>
        </w:div>
        <w:div w:id="1792935323">
          <w:marLeft w:val="0"/>
          <w:marRight w:val="0"/>
          <w:marTop w:val="0"/>
          <w:marBottom w:val="0"/>
          <w:divBdr>
            <w:top w:val="none" w:sz="0" w:space="0" w:color="auto"/>
            <w:left w:val="none" w:sz="0" w:space="0" w:color="auto"/>
            <w:bottom w:val="none" w:sz="0" w:space="0" w:color="auto"/>
            <w:right w:val="none" w:sz="0" w:space="0" w:color="auto"/>
          </w:divBdr>
        </w:div>
        <w:div w:id="579173815">
          <w:marLeft w:val="0"/>
          <w:marRight w:val="0"/>
          <w:marTop w:val="0"/>
          <w:marBottom w:val="0"/>
          <w:divBdr>
            <w:top w:val="none" w:sz="0" w:space="0" w:color="auto"/>
            <w:left w:val="none" w:sz="0" w:space="0" w:color="auto"/>
            <w:bottom w:val="none" w:sz="0" w:space="0" w:color="auto"/>
            <w:right w:val="none" w:sz="0" w:space="0" w:color="auto"/>
          </w:divBdr>
        </w:div>
        <w:div w:id="275140495">
          <w:marLeft w:val="0"/>
          <w:marRight w:val="0"/>
          <w:marTop w:val="0"/>
          <w:marBottom w:val="0"/>
          <w:divBdr>
            <w:top w:val="none" w:sz="0" w:space="0" w:color="auto"/>
            <w:left w:val="none" w:sz="0" w:space="0" w:color="auto"/>
            <w:bottom w:val="none" w:sz="0" w:space="0" w:color="auto"/>
            <w:right w:val="none" w:sz="0" w:space="0" w:color="auto"/>
          </w:divBdr>
        </w:div>
        <w:div w:id="1140611677">
          <w:marLeft w:val="0"/>
          <w:marRight w:val="0"/>
          <w:marTop w:val="0"/>
          <w:marBottom w:val="0"/>
          <w:divBdr>
            <w:top w:val="none" w:sz="0" w:space="0" w:color="auto"/>
            <w:left w:val="none" w:sz="0" w:space="0" w:color="auto"/>
            <w:bottom w:val="none" w:sz="0" w:space="0" w:color="auto"/>
            <w:right w:val="none" w:sz="0" w:space="0" w:color="auto"/>
          </w:divBdr>
        </w:div>
        <w:div w:id="1438481347">
          <w:marLeft w:val="0"/>
          <w:marRight w:val="0"/>
          <w:marTop w:val="0"/>
          <w:marBottom w:val="0"/>
          <w:divBdr>
            <w:top w:val="none" w:sz="0" w:space="0" w:color="auto"/>
            <w:left w:val="none" w:sz="0" w:space="0" w:color="auto"/>
            <w:bottom w:val="none" w:sz="0" w:space="0" w:color="auto"/>
            <w:right w:val="none" w:sz="0" w:space="0" w:color="auto"/>
          </w:divBdr>
        </w:div>
        <w:div w:id="525218324">
          <w:marLeft w:val="0"/>
          <w:marRight w:val="0"/>
          <w:marTop w:val="0"/>
          <w:marBottom w:val="0"/>
          <w:divBdr>
            <w:top w:val="none" w:sz="0" w:space="0" w:color="auto"/>
            <w:left w:val="none" w:sz="0" w:space="0" w:color="auto"/>
            <w:bottom w:val="none" w:sz="0" w:space="0" w:color="auto"/>
            <w:right w:val="none" w:sz="0" w:space="0" w:color="auto"/>
          </w:divBdr>
        </w:div>
        <w:div w:id="1302342630">
          <w:marLeft w:val="0"/>
          <w:marRight w:val="0"/>
          <w:marTop w:val="0"/>
          <w:marBottom w:val="0"/>
          <w:divBdr>
            <w:top w:val="none" w:sz="0" w:space="0" w:color="auto"/>
            <w:left w:val="none" w:sz="0" w:space="0" w:color="auto"/>
            <w:bottom w:val="none" w:sz="0" w:space="0" w:color="auto"/>
            <w:right w:val="none" w:sz="0" w:space="0" w:color="auto"/>
          </w:divBdr>
        </w:div>
        <w:div w:id="738133124">
          <w:marLeft w:val="0"/>
          <w:marRight w:val="0"/>
          <w:marTop w:val="0"/>
          <w:marBottom w:val="0"/>
          <w:divBdr>
            <w:top w:val="none" w:sz="0" w:space="0" w:color="auto"/>
            <w:left w:val="none" w:sz="0" w:space="0" w:color="auto"/>
            <w:bottom w:val="none" w:sz="0" w:space="0" w:color="auto"/>
            <w:right w:val="none" w:sz="0" w:space="0" w:color="auto"/>
          </w:divBdr>
        </w:div>
        <w:div w:id="1218391584">
          <w:marLeft w:val="0"/>
          <w:marRight w:val="0"/>
          <w:marTop w:val="0"/>
          <w:marBottom w:val="0"/>
          <w:divBdr>
            <w:top w:val="none" w:sz="0" w:space="0" w:color="auto"/>
            <w:left w:val="none" w:sz="0" w:space="0" w:color="auto"/>
            <w:bottom w:val="none" w:sz="0" w:space="0" w:color="auto"/>
            <w:right w:val="none" w:sz="0" w:space="0" w:color="auto"/>
          </w:divBdr>
        </w:div>
        <w:div w:id="354844558">
          <w:marLeft w:val="0"/>
          <w:marRight w:val="0"/>
          <w:marTop w:val="0"/>
          <w:marBottom w:val="0"/>
          <w:divBdr>
            <w:top w:val="none" w:sz="0" w:space="0" w:color="auto"/>
            <w:left w:val="none" w:sz="0" w:space="0" w:color="auto"/>
            <w:bottom w:val="none" w:sz="0" w:space="0" w:color="auto"/>
            <w:right w:val="none" w:sz="0" w:space="0" w:color="auto"/>
          </w:divBdr>
        </w:div>
        <w:div w:id="535047475">
          <w:marLeft w:val="0"/>
          <w:marRight w:val="0"/>
          <w:marTop w:val="0"/>
          <w:marBottom w:val="0"/>
          <w:divBdr>
            <w:top w:val="none" w:sz="0" w:space="0" w:color="auto"/>
            <w:left w:val="none" w:sz="0" w:space="0" w:color="auto"/>
            <w:bottom w:val="none" w:sz="0" w:space="0" w:color="auto"/>
            <w:right w:val="none" w:sz="0" w:space="0" w:color="auto"/>
          </w:divBdr>
        </w:div>
        <w:div w:id="534538346">
          <w:marLeft w:val="0"/>
          <w:marRight w:val="0"/>
          <w:marTop w:val="0"/>
          <w:marBottom w:val="0"/>
          <w:divBdr>
            <w:top w:val="none" w:sz="0" w:space="0" w:color="auto"/>
            <w:left w:val="none" w:sz="0" w:space="0" w:color="auto"/>
            <w:bottom w:val="none" w:sz="0" w:space="0" w:color="auto"/>
            <w:right w:val="none" w:sz="0" w:space="0" w:color="auto"/>
          </w:divBdr>
        </w:div>
        <w:div w:id="1587110137">
          <w:marLeft w:val="0"/>
          <w:marRight w:val="0"/>
          <w:marTop w:val="0"/>
          <w:marBottom w:val="0"/>
          <w:divBdr>
            <w:top w:val="none" w:sz="0" w:space="0" w:color="auto"/>
            <w:left w:val="none" w:sz="0" w:space="0" w:color="auto"/>
            <w:bottom w:val="none" w:sz="0" w:space="0" w:color="auto"/>
            <w:right w:val="none" w:sz="0" w:space="0" w:color="auto"/>
          </w:divBdr>
        </w:div>
        <w:div w:id="1648364813">
          <w:marLeft w:val="0"/>
          <w:marRight w:val="0"/>
          <w:marTop w:val="0"/>
          <w:marBottom w:val="0"/>
          <w:divBdr>
            <w:top w:val="none" w:sz="0" w:space="0" w:color="auto"/>
            <w:left w:val="none" w:sz="0" w:space="0" w:color="auto"/>
            <w:bottom w:val="none" w:sz="0" w:space="0" w:color="auto"/>
            <w:right w:val="none" w:sz="0" w:space="0" w:color="auto"/>
          </w:divBdr>
        </w:div>
        <w:div w:id="917058150">
          <w:marLeft w:val="0"/>
          <w:marRight w:val="0"/>
          <w:marTop w:val="0"/>
          <w:marBottom w:val="0"/>
          <w:divBdr>
            <w:top w:val="none" w:sz="0" w:space="0" w:color="auto"/>
            <w:left w:val="none" w:sz="0" w:space="0" w:color="auto"/>
            <w:bottom w:val="none" w:sz="0" w:space="0" w:color="auto"/>
            <w:right w:val="none" w:sz="0" w:space="0" w:color="auto"/>
          </w:divBdr>
        </w:div>
        <w:div w:id="243759231">
          <w:marLeft w:val="0"/>
          <w:marRight w:val="0"/>
          <w:marTop w:val="0"/>
          <w:marBottom w:val="0"/>
          <w:divBdr>
            <w:top w:val="none" w:sz="0" w:space="0" w:color="auto"/>
            <w:left w:val="none" w:sz="0" w:space="0" w:color="auto"/>
            <w:bottom w:val="none" w:sz="0" w:space="0" w:color="auto"/>
            <w:right w:val="none" w:sz="0" w:space="0" w:color="auto"/>
          </w:divBdr>
        </w:div>
        <w:div w:id="1489981849">
          <w:marLeft w:val="0"/>
          <w:marRight w:val="0"/>
          <w:marTop w:val="0"/>
          <w:marBottom w:val="0"/>
          <w:divBdr>
            <w:top w:val="none" w:sz="0" w:space="0" w:color="auto"/>
            <w:left w:val="none" w:sz="0" w:space="0" w:color="auto"/>
            <w:bottom w:val="none" w:sz="0" w:space="0" w:color="auto"/>
            <w:right w:val="none" w:sz="0" w:space="0" w:color="auto"/>
          </w:divBdr>
        </w:div>
        <w:div w:id="1770933609">
          <w:marLeft w:val="0"/>
          <w:marRight w:val="0"/>
          <w:marTop w:val="0"/>
          <w:marBottom w:val="0"/>
          <w:divBdr>
            <w:top w:val="none" w:sz="0" w:space="0" w:color="auto"/>
            <w:left w:val="none" w:sz="0" w:space="0" w:color="auto"/>
            <w:bottom w:val="none" w:sz="0" w:space="0" w:color="auto"/>
            <w:right w:val="none" w:sz="0" w:space="0" w:color="auto"/>
          </w:divBdr>
        </w:div>
        <w:div w:id="1265766401">
          <w:marLeft w:val="0"/>
          <w:marRight w:val="0"/>
          <w:marTop w:val="0"/>
          <w:marBottom w:val="0"/>
          <w:divBdr>
            <w:top w:val="none" w:sz="0" w:space="0" w:color="auto"/>
            <w:left w:val="none" w:sz="0" w:space="0" w:color="auto"/>
            <w:bottom w:val="none" w:sz="0" w:space="0" w:color="auto"/>
            <w:right w:val="none" w:sz="0" w:space="0" w:color="auto"/>
          </w:divBdr>
        </w:div>
        <w:div w:id="2011104021">
          <w:marLeft w:val="0"/>
          <w:marRight w:val="0"/>
          <w:marTop w:val="0"/>
          <w:marBottom w:val="0"/>
          <w:divBdr>
            <w:top w:val="none" w:sz="0" w:space="0" w:color="auto"/>
            <w:left w:val="none" w:sz="0" w:space="0" w:color="auto"/>
            <w:bottom w:val="none" w:sz="0" w:space="0" w:color="auto"/>
            <w:right w:val="none" w:sz="0" w:space="0" w:color="auto"/>
          </w:divBdr>
        </w:div>
        <w:div w:id="860313411">
          <w:marLeft w:val="0"/>
          <w:marRight w:val="0"/>
          <w:marTop w:val="0"/>
          <w:marBottom w:val="0"/>
          <w:divBdr>
            <w:top w:val="none" w:sz="0" w:space="0" w:color="auto"/>
            <w:left w:val="none" w:sz="0" w:space="0" w:color="auto"/>
            <w:bottom w:val="none" w:sz="0" w:space="0" w:color="auto"/>
            <w:right w:val="none" w:sz="0" w:space="0" w:color="auto"/>
          </w:divBdr>
        </w:div>
        <w:div w:id="1163660817">
          <w:marLeft w:val="0"/>
          <w:marRight w:val="0"/>
          <w:marTop w:val="0"/>
          <w:marBottom w:val="0"/>
          <w:divBdr>
            <w:top w:val="none" w:sz="0" w:space="0" w:color="auto"/>
            <w:left w:val="none" w:sz="0" w:space="0" w:color="auto"/>
            <w:bottom w:val="none" w:sz="0" w:space="0" w:color="auto"/>
            <w:right w:val="none" w:sz="0" w:space="0" w:color="auto"/>
          </w:divBdr>
        </w:div>
        <w:div w:id="490097772">
          <w:marLeft w:val="0"/>
          <w:marRight w:val="0"/>
          <w:marTop w:val="0"/>
          <w:marBottom w:val="0"/>
          <w:divBdr>
            <w:top w:val="none" w:sz="0" w:space="0" w:color="auto"/>
            <w:left w:val="none" w:sz="0" w:space="0" w:color="auto"/>
            <w:bottom w:val="none" w:sz="0" w:space="0" w:color="auto"/>
            <w:right w:val="none" w:sz="0" w:space="0" w:color="auto"/>
          </w:divBdr>
        </w:div>
        <w:div w:id="1710714815">
          <w:marLeft w:val="0"/>
          <w:marRight w:val="0"/>
          <w:marTop w:val="0"/>
          <w:marBottom w:val="0"/>
          <w:divBdr>
            <w:top w:val="none" w:sz="0" w:space="0" w:color="auto"/>
            <w:left w:val="none" w:sz="0" w:space="0" w:color="auto"/>
            <w:bottom w:val="none" w:sz="0" w:space="0" w:color="auto"/>
            <w:right w:val="none" w:sz="0" w:space="0" w:color="auto"/>
          </w:divBdr>
        </w:div>
        <w:div w:id="438648258">
          <w:marLeft w:val="0"/>
          <w:marRight w:val="0"/>
          <w:marTop w:val="0"/>
          <w:marBottom w:val="0"/>
          <w:divBdr>
            <w:top w:val="none" w:sz="0" w:space="0" w:color="auto"/>
            <w:left w:val="none" w:sz="0" w:space="0" w:color="auto"/>
            <w:bottom w:val="none" w:sz="0" w:space="0" w:color="auto"/>
            <w:right w:val="none" w:sz="0" w:space="0" w:color="auto"/>
          </w:divBdr>
        </w:div>
        <w:div w:id="1225482707">
          <w:marLeft w:val="0"/>
          <w:marRight w:val="0"/>
          <w:marTop w:val="0"/>
          <w:marBottom w:val="0"/>
          <w:divBdr>
            <w:top w:val="none" w:sz="0" w:space="0" w:color="auto"/>
            <w:left w:val="none" w:sz="0" w:space="0" w:color="auto"/>
            <w:bottom w:val="none" w:sz="0" w:space="0" w:color="auto"/>
            <w:right w:val="none" w:sz="0" w:space="0" w:color="auto"/>
          </w:divBdr>
        </w:div>
        <w:div w:id="245573432">
          <w:marLeft w:val="0"/>
          <w:marRight w:val="0"/>
          <w:marTop w:val="0"/>
          <w:marBottom w:val="0"/>
          <w:divBdr>
            <w:top w:val="none" w:sz="0" w:space="0" w:color="auto"/>
            <w:left w:val="none" w:sz="0" w:space="0" w:color="auto"/>
            <w:bottom w:val="none" w:sz="0" w:space="0" w:color="auto"/>
            <w:right w:val="none" w:sz="0" w:space="0" w:color="auto"/>
          </w:divBdr>
        </w:div>
        <w:div w:id="654455001">
          <w:marLeft w:val="0"/>
          <w:marRight w:val="0"/>
          <w:marTop w:val="0"/>
          <w:marBottom w:val="0"/>
          <w:divBdr>
            <w:top w:val="none" w:sz="0" w:space="0" w:color="auto"/>
            <w:left w:val="none" w:sz="0" w:space="0" w:color="auto"/>
            <w:bottom w:val="none" w:sz="0" w:space="0" w:color="auto"/>
            <w:right w:val="none" w:sz="0" w:space="0" w:color="auto"/>
          </w:divBdr>
        </w:div>
        <w:div w:id="474227126">
          <w:marLeft w:val="0"/>
          <w:marRight w:val="0"/>
          <w:marTop w:val="0"/>
          <w:marBottom w:val="0"/>
          <w:divBdr>
            <w:top w:val="none" w:sz="0" w:space="0" w:color="auto"/>
            <w:left w:val="none" w:sz="0" w:space="0" w:color="auto"/>
            <w:bottom w:val="none" w:sz="0" w:space="0" w:color="auto"/>
            <w:right w:val="none" w:sz="0" w:space="0" w:color="auto"/>
          </w:divBdr>
        </w:div>
        <w:div w:id="1383627877">
          <w:marLeft w:val="0"/>
          <w:marRight w:val="0"/>
          <w:marTop w:val="0"/>
          <w:marBottom w:val="0"/>
          <w:divBdr>
            <w:top w:val="none" w:sz="0" w:space="0" w:color="auto"/>
            <w:left w:val="none" w:sz="0" w:space="0" w:color="auto"/>
            <w:bottom w:val="none" w:sz="0" w:space="0" w:color="auto"/>
            <w:right w:val="none" w:sz="0" w:space="0" w:color="auto"/>
          </w:divBdr>
        </w:div>
        <w:div w:id="1781140510">
          <w:marLeft w:val="0"/>
          <w:marRight w:val="0"/>
          <w:marTop w:val="0"/>
          <w:marBottom w:val="0"/>
          <w:divBdr>
            <w:top w:val="none" w:sz="0" w:space="0" w:color="auto"/>
            <w:left w:val="none" w:sz="0" w:space="0" w:color="auto"/>
            <w:bottom w:val="none" w:sz="0" w:space="0" w:color="auto"/>
            <w:right w:val="none" w:sz="0" w:space="0" w:color="auto"/>
          </w:divBdr>
        </w:div>
        <w:div w:id="1409765286">
          <w:marLeft w:val="0"/>
          <w:marRight w:val="0"/>
          <w:marTop w:val="0"/>
          <w:marBottom w:val="0"/>
          <w:divBdr>
            <w:top w:val="none" w:sz="0" w:space="0" w:color="auto"/>
            <w:left w:val="none" w:sz="0" w:space="0" w:color="auto"/>
            <w:bottom w:val="none" w:sz="0" w:space="0" w:color="auto"/>
            <w:right w:val="none" w:sz="0" w:space="0" w:color="auto"/>
          </w:divBdr>
        </w:div>
        <w:div w:id="880020831">
          <w:marLeft w:val="0"/>
          <w:marRight w:val="0"/>
          <w:marTop w:val="0"/>
          <w:marBottom w:val="0"/>
          <w:divBdr>
            <w:top w:val="none" w:sz="0" w:space="0" w:color="auto"/>
            <w:left w:val="none" w:sz="0" w:space="0" w:color="auto"/>
            <w:bottom w:val="none" w:sz="0" w:space="0" w:color="auto"/>
            <w:right w:val="none" w:sz="0" w:space="0" w:color="auto"/>
          </w:divBdr>
        </w:div>
        <w:div w:id="98646601">
          <w:marLeft w:val="0"/>
          <w:marRight w:val="0"/>
          <w:marTop w:val="0"/>
          <w:marBottom w:val="0"/>
          <w:divBdr>
            <w:top w:val="none" w:sz="0" w:space="0" w:color="auto"/>
            <w:left w:val="none" w:sz="0" w:space="0" w:color="auto"/>
            <w:bottom w:val="none" w:sz="0" w:space="0" w:color="auto"/>
            <w:right w:val="none" w:sz="0" w:space="0" w:color="auto"/>
          </w:divBdr>
        </w:div>
        <w:div w:id="703873666">
          <w:marLeft w:val="0"/>
          <w:marRight w:val="0"/>
          <w:marTop w:val="0"/>
          <w:marBottom w:val="0"/>
          <w:divBdr>
            <w:top w:val="none" w:sz="0" w:space="0" w:color="auto"/>
            <w:left w:val="none" w:sz="0" w:space="0" w:color="auto"/>
            <w:bottom w:val="none" w:sz="0" w:space="0" w:color="auto"/>
            <w:right w:val="none" w:sz="0" w:space="0" w:color="auto"/>
          </w:divBdr>
        </w:div>
        <w:div w:id="171066753">
          <w:marLeft w:val="0"/>
          <w:marRight w:val="0"/>
          <w:marTop w:val="0"/>
          <w:marBottom w:val="0"/>
          <w:divBdr>
            <w:top w:val="none" w:sz="0" w:space="0" w:color="auto"/>
            <w:left w:val="none" w:sz="0" w:space="0" w:color="auto"/>
            <w:bottom w:val="none" w:sz="0" w:space="0" w:color="auto"/>
            <w:right w:val="none" w:sz="0" w:space="0" w:color="auto"/>
          </w:divBdr>
        </w:div>
        <w:div w:id="111636396">
          <w:marLeft w:val="0"/>
          <w:marRight w:val="0"/>
          <w:marTop w:val="0"/>
          <w:marBottom w:val="0"/>
          <w:divBdr>
            <w:top w:val="none" w:sz="0" w:space="0" w:color="auto"/>
            <w:left w:val="none" w:sz="0" w:space="0" w:color="auto"/>
            <w:bottom w:val="none" w:sz="0" w:space="0" w:color="auto"/>
            <w:right w:val="none" w:sz="0" w:space="0" w:color="auto"/>
          </w:divBdr>
        </w:div>
        <w:div w:id="921992691">
          <w:marLeft w:val="0"/>
          <w:marRight w:val="0"/>
          <w:marTop w:val="0"/>
          <w:marBottom w:val="0"/>
          <w:divBdr>
            <w:top w:val="none" w:sz="0" w:space="0" w:color="auto"/>
            <w:left w:val="none" w:sz="0" w:space="0" w:color="auto"/>
            <w:bottom w:val="none" w:sz="0" w:space="0" w:color="auto"/>
            <w:right w:val="none" w:sz="0" w:space="0" w:color="auto"/>
          </w:divBdr>
        </w:div>
        <w:div w:id="1848518111">
          <w:marLeft w:val="0"/>
          <w:marRight w:val="0"/>
          <w:marTop w:val="0"/>
          <w:marBottom w:val="0"/>
          <w:divBdr>
            <w:top w:val="none" w:sz="0" w:space="0" w:color="auto"/>
            <w:left w:val="none" w:sz="0" w:space="0" w:color="auto"/>
            <w:bottom w:val="none" w:sz="0" w:space="0" w:color="auto"/>
            <w:right w:val="none" w:sz="0" w:space="0" w:color="auto"/>
          </w:divBdr>
        </w:div>
        <w:div w:id="1779833956">
          <w:marLeft w:val="0"/>
          <w:marRight w:val="0"/>
          <w:marTop w:val="0"/>
          <w:marBottom w:val="0"/>
          <w:divBdr>
            <w:top w:val="none" w:sz="0" w:space="0" w:color="auto"/>
            <w:left w:val="none" w:sz="0" w:space="0" w:color="auto"/>
            <w:bottom w:val="none" w:sz="0" w:space="0" w:color="auto"/>
            <w:right w:val="none" w:sz="0" w:space="0" w:color="auto"/>
          </w:divBdr>
        </w:div>
        <w:div w:id="1168443794">
          <w:marLeft w:val="0"/>
          <w:marRight w:val="0"/>
          <w:marTop w:val="0"/>
          <w:marBottom w:val="0"/>
          <w:divBdr>
            <w:top w:val="none" w:sz="0" w:space="0" w:color="auto"/>
            <w:left w:val="none" w:sz="0" w:space="0" w:color="auto"/>
            <w:bottom w:val="none" w:sz="0" w:space="0" w:color="auto"/>
            <w:right w:val="none" w:sz="0" w:space="0" w:color="auto"/>
          </w:divBdr>
        </w:div>
        <w:div w:id="889194699">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184752526">
          <w:marLeft w:val="0"/>
          <w:marRight w:val="0"/>
          <w:marTop w:val="0"/>
          <w:marBottom w:val="0"/>
          <w:divBdr>
            <w:top w:val="none" w:sz="0" w:space="0" w:color="auto"/>
            <w:left w:val="none" w:sz="0" w:space="0" w:color="auto"/>
            <w:bottom w:val="none" w:sz="0" w:space="0" w:color="auto"/>
            <w:right w:val="none" w:sz="0" w:space="0" w:color="auto"/>
          </w:divBdr>
        </w:div>
        <w:div w:id="1764766139">
          <w:marLeft w:val="0"/>
          <w:marRight w:val="0"/>
          <w:marTop w:val="0"/>
          <w:marBottom w:val="0"/>
          <w:divBdr>
            <w:top w:val="none" w:sz="0" w:space="0" w:color="auto"/>
            <w:left w:val="none" w:sz="0" w:space="0" w:color="auto"/>
            <w:bottom w:val="none" w:sz="0" w:space="0" w:color="auto"/>
            <w:right w:val="none" w:sz="0" w:space="0" w:color="auto"/>
          </w:divBdr>
        </w:div>
        <w:div w:id="1799643166">
          <w:marLeft w:val="0"/>
          <w:marRight w:val="0"/>
          <w:marTop w:val="0"/>
          <w:marBottom w:val="0"/>
          <w:divBdr>
            <w:top w:val="none" w:sz="0" w:space="0" w:color="auto"/>
            <w:left w:val="none" w:sz="0" w:space="0" w:color="auto"/>
            <w:bottom w:val="none" w:sz="0" w:space="0" w:color="auto"/>
            <w:right w:val="none" w:sz="0" w:space="0" w:color="auto"/>
          </w:divBdr>
        </w:div>
        <w:div w:id="2048917986">
          <w:marLeft w:val="0"/>
          <w:marRight w:val="0"/>
          <w:marTop w:val="0"/>
          <w:marBottom w:val="0"/>
          <w:divBdr>
            <w:top w:val="none" w:sz="0" w:space="0" w:color="auto"/>
            <w:left w:val="none" w:sz="0" w:space="0" w:color="auto"/>
            <w:bottom w:val="none" w:sz="0" w:space="0" w:color="auto"/>
            <w:right w:val="none" w:sz="0" w:space="0" w:color="auto"/>
          </w:divBdr>
        </w:div>
        <w:div w:id="1219780984">
          <w:marLeft w:val="0"/>
          <w:marRight w:val="0"/>
          <w:marTop w:val="0"/>
          <w:marBottom w:val="0"/>
          <w:divBdr>
            <w:top w:val="none" w:sz="0" w:space="0" w:color="auto"/>
            <w:left w:val="none" w:sz="0" w:space="0" w:color="auto"/>
            <w:bottom w:val="none" w:sz="0" w:space="0" w:color="auto"/>
            <w:right w:val="none" w:sz="0" w:space="0" w:color="auto"/>
          </w:divBdr>
        </w:div>
        <w:div w:id="1434741674">
          <w:marLeft w:val="0"/>
          <w:marRight w:val="0"/>
          <w:marTop w:val="0"/>
          <w:marBottom w:val="0"/>
          <w:divBdr>
            <w:top w:val="none" w:sz="0" w:space="0" w:color="auto"/>
            <w:left w:val="none" w:sz="0" w:space="0" w:color="auto"/>
            <w:bottom w:val="none" w:sz="0" w:space="0" w:color="auto"/>
            <w:right w:val="none" w:sz="0" w:space="0" w:color="auto"/>
          </w:divBdr>
        </w:div>
        <w:div w:id="1911847063">
          <w:marLeft w:val="0"/>
          <w:marRight w:val="0"/>
          <w:marTop w:val="0"/>
          <w:marBottom w:val="0"/>
          <w:divBdr>
            <w:top w:val="none" w:sz="0" w:space="0" w:color="auto"/>
            <w:left w:val="none" w:sz="0" w:space="0" w:color="auto"/>
            <w:bottom w:val="none" w:sz="0" w:space="0" w:color="auto"/>
            <w:right w:val="none" w:sz="0" w:space="0" w:color="auto"/>
          </w:divBdr>
        </w:div>
        <w:div w:id="1543707986">
          <w:marLeft w:val="0"/>
          <w:marRight w:val="0"/>
          <w:marTop w:val="0"/>
          <w:marBottom w:val="0"/>
          <w:divBdr>
            <w:top w:val="none" w:sz="0" w:space="0" w:color="auto"/>
            <w:left w:val="none" w:sz="0" w:space="0" w:color="auto"/>
            <w:bottom w:val="none" w:sz="0" w:space="0" w:color="auto"/>
            <w:right w:val="none" w:sz="0" w:space="0" w:color="auto"/>
          </w:divBdr>
        </w:div>
        <w:div w:id="1578980192">
          <w:marLeft w:val="0"/>
          <w:marRight w:val="0"/>
          <w:marTop w:val="0"/>
          <w:marBottom w:val="0"/>
          <w:divBdr>
            <w:top w:val="none" w:sz="0" w:space="0" w:color="auto"/>
            <w:left w:val="none" w:sz="0" w:space="0" w:color="auto"/>
            <w:bottom w:val="none" w:sz="0" w:space="0" w:color="auto"/>
            <w:right w:val="none" w:sz="0" w:space="0" w:color="auto"/>
          </w:divBdr>
        </w:div>
        <w:div w:id="616328807">
          <w:marLeft w:val="0"/>
          <w:marRight w:val="0"/>
          <w:marTop w:val="0"/>
          <w:marBottom w:val="0"/>
          <w:divBdr>
            <w:top w:val="none" w:sz="0" w:space="0" w:color="auto"/>
            <w:left w:val="none" w:sz="0" w:space="0" w:color="auto"/>
            <w:bottom w:val="none" w:sz="0" w:space="0" w:color="auto"/>
            <w:right w:val="none" w:sz="0" w:space="0" w:color="auto"/>
          </w:divBdr>
        </w:div>
        <w:div w:id="139351088">
          <w:marLeft w:val="0"/>
          <w:marRight w:val="0"/>
          <w:marTop w:val="0"/>
          <w:marBottom w:val="0"/>
          <w:divBdr>
            <w:top w:val="none" w:sz="0" w:space="0" w:color="auto"/>
            <w:left w:val="none" w:sz="0" w:space="0" w:color="auto"/>
            <w:bottom w:val="none" w:sz="0" w:space="0" w:color="auto"/>
            <w:right w:val="none" w:sz="0" w:space="0" w:color="auto"/>
          </w:divBdr>
        </w:div>
        <w:div w:id="1618099959">
          <w:marLeft w:val="0"/>
          <w:marRight w:val="0"/>
          <w:marTop w:val="0"/>
          <w:marBottom w:val="0"/>
          <w:divBdr>
            <w:top w:val="none" w:sz="0" w:space="0" w:color="auto"/>
            <w:left w:val="none" w:sz="0" w:space="0" w:color="auto"/>
            <w:bottom w:val="none" w:sz="0" w:space="0" w:color="auto"/>
            <w:right w:val="none" w:sz="0" w:space="0" w:color="auto"/>
          </w:divBdr>
        </w:div>
        <w:div w:id="588078934">
          <w:marLeft w:val="0"/>
          <w:marRight w:val="0"/>
          <w:marTop w:val="0"/>
          <w:marBottom w:val="0"/>
          <w:divBdr>
            <w:top w:val="none" w:sz="0" w:space="0" w:color="auto"/>
            <w:left w:val="none" w:sz="0" w:space="0" w:color="auto"/>
            <w:bottom w:val="none" w:sz="0" w:space="0" w:color="auto"/>
            <w:right w:val="none" w:sz="0" w:space="0" w:color="auto"/>
          </w:divBdr>
        </w:div>
        <w:div w:id="2110418913">
          <w:marLeft w:val="0"/>
          <w:marRight w:val="0"/>
          <w:marTop w:val="0"/>
          <w:marBottom w:val="0"/>
          <w:divBdr>
            <w:top w:val="none" w:sz="0" w:space="0" w:color="auto"/>
            <w:left w:val="none" w:sz="0" w:space="0" w:color="auto"/>
            <w:bottom w:val="none" w:sz="0" w:space="0" w:color="auto"/>
            <w:right w:val="none" w:sz="0" w:space="0" w:color="auto"/>
          </w:divBdr>
        </w:div>
        <w:div w:id="1101144081">
          <w:marLeft w:val="0"/>
          <w:marRight w:val="0"/>
          <w:marTop w:val="0"/>
          <w:marBottom w:val="0"/>
          <w:divBdr>
            <w:top w:val="none" w:sz="0" w:space="0" w:color="auto"/>
            <w:left w:val="none" w:sz="0" w:space="0" w:color="auto"/>
            <w:bottom w:val="none" w:sz="0" w:space="0" w:color="auto"/>
            <w:right w:val="none" w:sz="0" w:space="0" w:color="auto"/>
          </w:divBdr>
        </w:div>
        <w:div w:id="858080053">
          <w:marLeft w:val="0"/>
          <w:marRight w:val="0"/>
          <w:marTop w:val="0"/>
          <w:marBottom w:val="0"/>
          <w:divBdr>
            <w:top w:val="none" w:sz="0" w:space="0" w:color="auto"/>
            <w:left w:val="none" w:sz="0" w:space="0" w:color="auto"/>
            <w:bottom w:val="none" w:sz="0" w:space="0" w:color="auto"/>
            <w:right w:val="none" w:sz="0" w:space="0" w:color="auto"/>
          </w:divBdr>
        </w:div>
        <w:div w:id="1893037950">
          <w:marLeft w:val="0"/>
          <w:marRight w:val="0"/>
          <w:marTop w:val="0"/>
          <w:marBottom w:val="0"/>
          <w:divBdr>
            <w:top w:val="none" w:sz="0" w:space="0" w:color="auto"/>
            <w:left w:val="none" w:sz="0" w:space="0" w:color="auto"/>
            <w:bottom w:val="none" w:sz="0" w:space="0" w:color="auto"/>
            <w:right w:val="none" w:sz="0" w:space="0" w:color="auto"/>
          </w:divBdr>
        </w:div>
        <w:div w:id="1379821819">
          <w:marLeft w:val="0"/>
          <w:marRight w:val="0"/>
          <w:marTop w:val="0"/>
          <w:marBottom w:val="0"/>
          <w:divBdr>
            <w:top w:val="none" w:sz="0" w:space="0" w:color="auto"/>
            <w:left w:val="none" w:sz="0" w:space="0" w:color="auto"/>
            <w:bottom w:val="none" w:sz="0" w:space="0" w:color="auto"/>
            <w:right w:val="none" w:sz="0" w:space="0" w:color="auto"/>
          </w:divBdr>
        </w:div>
        <w:div w:id="2070305329">
          <w:marLeft w:val="0"/>
          <w:marRight w:val="0"/>
          <w:marTop w:val="0"/>
          <w:marBottom w:val="0"/>
          <w:divBdr>
            <w:top w:val="none" w:sz="0" w:space="0" w:color="auto"/>
            <w:left w:val="none" w:sz="0" w:space="0" w:color="auto"/>
            <w:bottom w:val="none" w:sz="0" w:space="0" w:color="auto"/>
            <w:right w:val="none" w:sz="0" w:space="0" w:color="auto"/>
          </w:divBdr>
        </w:div>
        <w:div w:id="664477712">
          <w:marLeft w:val="0"/>
          <w:marRight w:val="0"/>
          <w:marTop w:val="0"/>
          <w:marBottom w:val="0"/>
          <w:divBdr>
            <w:top w:val="none" w:sz="0" w:space="0" w:color="auto"/>
            <w:left w:val="none" w:sz="0" w:space="0" w:color="auto"/>
            <w:bottom w:val="none" w:sz="0" w:space="0" w:color="auto"/>
            <w:right w:val="none" w:sz="0" w:space="0" w:color="auto"/>
          </w:divBdr>
        </w:div>
        <w:div w:id="461118939">
          <w:marLeft w:val="0"/>
          <w:marRight w:val="0"/>
          <w:marTop w:val="0"/>
          <w:marBottom w:val="0"/>
          <w:divBdr>
            <w:top w:val="none" w:sz="0" w:space="0" w:color="auto"/>
            <w:left w:val="none" w:sz="0" w:space="0" w:color="auto"/>
            <w:bottom w:val="none" w:sz="0" w:space="0" w:color="auto"/>
            <w:right w:val="none" w:sz="0" w:space="0" w:color="auto"/>
          </w:divBdr>
        </w:div>
        <w:div w:id="2085450296">
          <w:marLeft w:val="0"/>
          <w:marRight w:val="0"/>
          <w:marTop w:val="0"/>
          <w:marBottom w:val="0"/>
          <w:divBdr>
            <w:top w:val="none" w:sz="0" w:space="0" w:color="auto"/>
            <w:left w:val="none" w:sz="0" w:space="0" w:color="auto"/>
            <w:bottom w:val="none" w:sz="0" w:space="0" w:color="auto"/>
            <w:right w:val="none" w:sz="0" w:space="0" w:color="auto"/>
          </w:divBdr>
        </w:div>
        <w:div w:id="1800146735">
          <w:marLeft w:val="0"/>
          <w:marRight w:val="0"/>
          <w:marTop w:val="0"/>
          <w:marBottom w:val="0"/>
          <w:divBdr>
            <w:top w:val="none" w:sz="0" w:space="0" w:color="auto"/>
            <w:left w:val="none" w:sz="0" w:space="0" w:color="auto"/>
            <w:bottom w:val="none" w:sz="0" w:space="0" w:color="auto"/>
            <w:right w:val="none" w:sz="0" w:space="0" w:color="auto"/>
          </w:divBdr>
        </w:div>
        <w:div w:id="2134787659">
          <w:marLeft w:val="0"/>
          <w:marRight w:val="0"/>
          <w:marTop w:val="0"/>
          <w:marBottom w:val="0"/>
          <w:divBdr>
            <w:top w:val="none" w:sz="0" w:space="0" w:color="auto"/>
            <w:left w:val="none" w:sz="0" w:space="0" w:color="auto"/>
            <w:bottom w:val="none" w:sz="0" w:space="0" w:color="auto"/>
            <w:right w:val="none" w:sz="0" w:space="0" w:color="auto"/>
          </w:divBdr>
        </w:div>
        <w:div w:id="1038437012">
          <w:marLeft w:val="0"/>
          <w:marRight w:val="0"/>
          <w:marTop w:val="0"/>
          <w:marBottom w:val="0"/>
          <w:divBdr>
            <w:top w:val="none" w:sz="0" w:space="0" w:color="auto"/>
            <w:left w:val="none" w:sz="0" w:space="0" w:color="auto"/>
            <w:bottom w:val="none" w:sz="0" w:space="0" w:color="auto"/>
            <w:right w:val="none" w:sz="0" w:space="0" w:color="auto"/>
          </w:divBdr>
        </w:div>
        <w:div w:id="608393164">
          <w:marLeft w:val="0"/>
          <w:marRight w:val="0"/>
          <w:marTop w:val="0"/>
          <w:marBottom w:val="0"/>
          <w:divBdr>
            <w:top w:val="none" w:sz="0" w:space="0" w:color="auto"/>
            <w:left w:val="none" w:sz="0" w:space="0" w:color="auto"/>
            <w:bottom w:val="none" w:sz="0" w:space="0" w:color="auto"/>
            <w:right w:val="none" w:sz="0" w:space="0" w:color="auto"/>
          </w:divBdr>
        </w:div>
        <w:div w:id="908930398">
          <w:marLeft w:val="720"/>
          <w:marRight w:val="0"/>
          <w:marTop w:val="0"/>
          <w:marBottom w:val="0"/>
          <w:divBdr>
            <w:top w:val="none" w:sz="0" w:space="0" w:color="auto"/>
            <w:left w:val="none" w:sz="0" w:space="0" w:color="auto"/>
            <w:bottom w:val="none" w:sz="0" w:space="0" w:color="auto"/>
            <w:right w:val="none" w:sz="0" w:space="0" w:color="auto"/>
          </w:divBdr>
        </w:div>
        <w:div w:id="1947620150">
          <w:marLeft w:val="720"/>
          <w:marRight w:val="0"/>
          <w:marTop w:val="0"/>
          <w:marBottom w:val="0"/>
          <w:divBdr>
            <w:top w:val="none" w:sz="0" w:space="0" w:color="auto"/>
            <w:left w:val="none" w:sz="0" w:space="0" w:color="auto"/>
            <w:bottom w:val="none" w:sz="0" w:space="0" w:color="auto"/>
            <w:right w:val="none" w:sz="0" w:space="0" w:color="auto"/>
          </w:divBdr>
        </w:div>
        <w:div w:id="1488551130">
          <w:marLeft w:val="720"/>
          <w:marRight w:val="0"/>
          <w:marTop w:val="0"/>
          <w:marBottom w:val="0"/>
          <w:divBdr>
            <w:top w:val="none" w:sz="0" w:space="0" w:color="auto"/>
            <w:left w:val="none" w:sz="0" w:space="0" w:color="auto"/>
            <w:bottom w:val="none" w:sz="0" w:space="0" w:color="auto"/>
            <w:right w:val="none" w:sz="0" w:space="0" w:color="auto"/>
          </w:divBdr>
        </w:div>
        <w:div w:id="1777169832">
          <w:marLeft w:val="0"/>
          <w:marRight w:val="0"/>
          <w:marTop w:val="0"/>
          <w:marBottom w:val="0"/>
          <w:divBdr>
            <w:top w:val="none" w:sz="0" w:space="0" w:color="auto"/>
            <w:left w:val="none" w:sz="0" w:space="0" w:color="auto"/>
            <w:bottom w:val="none" w:sz="0" w:space="0" w:color="auto"/>
            <w:right w:val="none" w:sz="0" w:space="0" w:color="auto"/>
          </w:divBdr>
        </w:div>
        <w:div w:id="1645769494">
          <w:marLeft w:val="0"/>
          <w:marRight w:val="0"/>
          <w:marTop w:val="0"/>
          <w:marBottom w:val="0"/>
          <w:divBdr>
            <w:top w:val="none" w:sz="0" w:space="0" w:color="auto"/>
            <w:left w:val="none" w:sz="0" w:space="0" w:color="auto"/>
            <w:bottom w:val="none" w:sz="0" w:space="0" w:color="auto"/>
            <w:right w:val="none" w:sz="0" w:space="0" w:color="auto"/>
          </w:divBdr>
        </w:div>
        <w:div w:id="1262108554">
          <w:marLeft w:val="0"/>
          <w:marRight w:val="0"/>
          <w:marTop w:val="0"/>
          <w:marBottom w:val="0"/>
          <w:divBdr>
            <w:top w:val="none" w:sz="0" w:space="0" w:color="auto"/>
            <w:left w:val="none" w:sz="0" w:space="0" w:color="auto"/>
            <w:bottom w:val="none" w:sz="0" w:space="0" w:color="auto"/>
            <w:right w:val="none" w:sz="0" w:space="0" w:color="auto"/>
          </w:divBdr>
        </w:div>
        <w:div w:id="1043167535">
          <w:marLeft w:val="0"/>
          <w:marRight w:val="0"/>
          <w:marTop w:val="0"/>
          <w:marBottom w:val="0"/>
          <w:divBdr>
            <w:top w:val="none" w:sz="0" w:space="0" w:color="auto"/>
            <w:left w:val="none" w:sz="0" w:space="0" w:color="auto"/>
            <w:bottom w:val="none" w:sz="0" w:space="0" w:color="auto"/>
            <w:right w:val="none" w:sz="0" w:space="0" w:color="auto"/>
          </w:divBdr>
        </w:div>
        <w:div w:id="547302985">
          <w:marLeft w:val="0"/>
          <w:marRight w:val="0"/>
          <w:marTop w:val="0"/>
          <w:marBottom w:val="0"/>
          <w:divBdr>
            <w:top w:val="none" w:sz="0" w:space="0" w:color="auto"/>
            <w:left w:val="none" w:sz="0" w:space="0" w:color="auto"/>
            <w:bottom w:val="none" w:sz="0" w:space="0" w:color="auto"/>
            <w:right w:val="none" w:sz="0" w:space="0" w:color="auto"/>
          </w:divBdr>
        </w:div>
        <w:div w:id="1162156599">
          <w:marLeft w:val="0"/>
          <w:marRight w:val="0"/>
          <w:marTop w:val="0"/>
          <w:marBottom w:val="0"/>
          <w:divBdr>
            <w:top w:val="none" w:sz="0" w:space="0" w:color="auto"/>
            <w:left w:val="none" w:sz="0" w:space="0" w:color="auto"/>
            <w:bottom w:val="none" w:sz="0" w:space="0" w:color="auto"/>
            <w:right w:val="none" w:sz="0" w:space="0" w:color="auto"/>
          </w:divBdr>
        </w:div>
        <w:div w:id="1375345475">
          <w:marLeft w:val="0"/>
          <w:marRight w:val="0"/>
          <w:marTop w:val="0"/>
          <w:marBottom w:val="0"/>
          <w:divBdr>
            <w:top w:val="none" w:sz="0" w:space="0" w:color="auto"/>
            <w:left w:val="none" w:sz="0" w:space="0" w:color="auto"/>
            <w:bottom w:val="none" w:sz="0" w:space="0" w:color="auto"/>
            <w:right w:val="none" w:sz="0" w:space="0" w:color="auto"/>
          </w:divBdr>
        </w:div>
        <w:div w:id="1560704405">
          <w:marLeft w:val="0"/>
          <w:marRight w:val="0"/>
          <w:marTop w:val="0"/>
          <w:marBottom w:val="0"/>
          <w:divBdr>
            <w:top w:val="none" w:sz="0" w:space="0" w:color="auto"/>
            <w:left w:val="none" w:sz="0" w:space="0" w:color="auto"/>
            <w:bottom w:val="none" w:sz="0" w:space="0" w:color="auto"/>
            <w:right w:val="none" w:sz="0" w:space="0" w:color="auto"/>
          </w:divBdr>
        </w:div>
        <w:div w:id="2005231691">
          <w:marLeft w:val="0"/>
          <w:marRight w:val="0"/>
          <w:marTop w:val="0"/>
          <w:marBottom w:val="0"/>
          <w:divBdr>
            <w:top w:val="none" w:sz="0" w:space="0" w:color="auto"/>
            <w:left w:val="none" w:sz="0" w:space="0" w:color="auto"/>
            <w:bottom w:val="none" w:sz="0" w:space="0" w:color="auto"/>
            <w:right w:val="none" w:sz="0" w:space="0" w:color="auto"/>
          </w:divBdr>
        </w:div>
        <w:div w:id="687486566">
          <w:marLeft w:val="0"/>
          <w:marRight w:val="0"/>
          <w:marTop w:val="0"/>
          <w:marBottom w:val="0"/>
          <w:divBdr>
            <w:top w:val="none" w:sz="0" w:space="0" w:color="auto"/>
            <w:left w:val="none" w:sz="0" w:space="0" w:color="auto"/>
            <w:bottom w:val="none" w:sz="0" w:space="0" w:color="auto"/>
            <w:right w:val="none" w:sz="0" w:space="0" w:color="auto"/>
          </w:divBdr>
        </w:div>
        <w:div w:id="143284152">
          <w:marLeft w:val="0"/>
          <w:marRight w:val="0"/>
          <w:marTop w:val="0"/>
          <w:marBottom w:val="0"/>
          <w:divBdr>
            <w:top w:val="none" w:sz="0" w:space="0" w:color="auto"/>
            <w:left w:val="none" w:sz="0" w:space="0" w:color="auto"/>
            <w:bottom w:val="none" w:sz="0" w:space="0" w:color="auto"/>
            <w:right w:val="none" w:sz="0" w:space="0" w:color="auto"/>
          </w:divBdr>
        </w:div>
        <w:div w:id="1168135134">
          <w:marLeft w:val="0"/>
          <w:marRight w:val="0"/>
          <w:marTop w:val="0"/>
          <w:marBottom w:val="0"/>
          <w:divBdr>
            <w:top w:val="none" w:sz="0" w:space="0" w:color="auto"/>
            <w:left w:val="none" w:sz="0" w:space="0" w:color="auto"/>
            <w:bottom w:val="none" w:sz="0" w:space="0" w:color="auto"/>
            <w:right w:val="none" w:sz="0" w:space="0" w:color="auto"/>
          </w:divBdr>
        </w:div>
        <w:div w:id="2076583525">
          <w:marLeft w:val="0"/>
          <w:marRight w:val="0"/>
          <w:marTop w:val="0"/>
          <w:marBottom w:val="0"/>
          <w:divBdr>
            <w:top w:val="none" w:sz="0" w:space="0" w:color="auto"/>
            <w:left w:val="none" w:sz="0" w:space="0" w:color="auto"/>
            <w:bottom w:val="none" w:sz="0" w:space="0" w:color="auto"/>
            <w:right w:val="none" w:sz="0" w:space="0" w:color="auto"/>
          </w:divBdr>
        </w:div>
        <w:div w:id="385883196">
          <w:marLeft w:val="0"/>
          <w:marRight w:val="0"/>
          <w:marTop w:val="0"/>
          <w:marBottom w:val="0"/>
          <w:divBdr>
            <w:top w:val="none" w:sz="0" w:space="0" w:color="auto"/>
            <w:left w:val="none" w:sz="0" w:space="0" w:color="auto"/>
            <w:bottom w:val="none" w:sz="0" w:space="0" w:color="auto"/>
            <w:right w:val="none" w:sz="0" w:space="0" w:color="auto"/>
          </w:divBdr>
        </w:div>
        <w:div w:id="882450683">
          <w:marLeft w:val="0"/>
          <w:marRight w:val="0"/>
          <w:marTop w:val="0"/>
          <w:marBottom w:val="0"/>
          <w:divBdr>
            <w:top w:val="none" w:sz="0" w:space="0" w:color="auto"/>
            <w:left w:val="none" w:sz="0" w:space="0" w:color="auto"/>
            <w:bottom w:val="none" w:sz="0" w:space="0" w:color="auto"/>
            <w:right w:val="none" w:sz="0" w:space="0" w:color="auto"/>
          </w:divBdr>
        </w:div>
        <w:div w:id="1575630101">
          <w:marLeft w:val="0"/>
          <w:marRight w:val="0"/>
          <w:marTop w:val="0"/>
          <w:marBottom w:val="0"/>
          <w:divBdr>
            <w:top w:val="none" w:sz="0" w:space="0" w:color="auto"/>
            <w:left w:val="none" w:sz="0" w:space="0" w:color="auto"/>
            <w:bottom w:val="none" w:sz="0" w:space="0" w:color="auto"/>
            <w:right w:val="none" w:sz="0" w:space="0" w:color="auto"/>
          </w:divBdr>
        </w:div>
        <w:div w:id="1940868520">
          <w:marLeft w:val="0"/>
          <w:marRight w:val="0"/>
          <w:marTop w:val="0"/>
          <w:marBottom w:val="0"/>
          <w:divBdr>
            <w:top w:val="none" w:sz="0" w:space="0" w:color="auto"/>
            <w:left w:val="none" w:sz="0" w:space="0" w:color="auto"/>
            <w:bottom w:val="none" w:sz="0" w:space="0" w:color="auto"/>
            <w:right w:val="none" w:sz="0" w:space="0" w:color="auto"/>
          </w:divBdr>
        </w:div>
        <w:div w:id="997346622">
          <w:marLeft w:val="0"/>
          <w:marRight w:val="0"/>
          <w:marTop w:val="0"/>
          <w:marBottom w:val="0"/>
          <w:divBdr>
            <w:top w:val="none" w:sz="0" w:space="0" w:color="auto"/>
            <w:left w:val="none" w:sz="0" w:space="0" w:color="auto"/>
            <w:bottom w:val="none" w:sz="0" w:space="0" w:color="auto"/>
            <w:right w:val="none" w:sz="0" w:space="0" w:color="auto"/>
          </w:divBdr>
        </w:div>
        <w:div w:id="1692562453">
          <w:marLeft w:val="0"/>
          <w:marRight w:val="0"/>
          <w:marTop w:val="0"/>
          <w:marBottom w:val="0"/>
          <w:divBdr>
            <w:top w:val="none" w:sz="0" w:space="0" w:color="auto"/>
            <w:left w:val="none" w:sz="0" w:space="0" w:color="auto"/>
            <w:bottom w:val="none" w:sz="0" w:space="0" w:color="auto"/>
            <w:right w:val="none" w:sz="0" w:space="0" w:color="auto"/>
          </w:divBdr>
        </w:div>
        <w:div w:id="1772047668">
          <w:marLeft w:val="0"/>
          <w:marRight w:val="0"/>
          <w:marTop w:val="0"/>
          <w:marBottom w:val="0"/>
          <w:divBdr>
            <w:top w:val="none" w:sz="0" w:space="0" w:color="auto"/>
            <w:left w:val="none" w:sz="0" w:space="0" w:color="auto"/>
            <w:bottom w:val="none" w:sz="0" w:space="0" w:color="auto"/>
            <w:right w:val="none" w:sz="0" w:space="0" w:color="auto"/>
          </w:divBdr>
        </w:div>
        <w:div w:id="1687438479">
          <w:marLeft w:val="0"/>
          <w:marRight w:val="0"/>
          <w:marTop w:val="0"/>
          <w:marBottom w:val="0"/>
          <w:divBdr>
            <w:top w:val="none" w:sz="0" w:space="0" w:color="auto"/>
            <w:left w:val="none" w:sz="0" w:space="0" w:color="auto"/>
            <w:bottom w:val="none" w:sz="0" w:space="0" w:color="auto"/>
            <w:right w:val="none" w:sz="0" w:space="0" w:color="auto"/>
          </w:divBdr>
        </w:div>
        <w:div w:id="919489601">
          <w:marLeft w:val="0"/>
          <w:marRight w:val="0"/>
          <w:marTop w:val="0"/>
          <w:marBottom w:val="0"/>
          <w:divBdr>
            <w:top w:val="none" w:sz="0" w:space="0" w:color="auto"/>
            <w:left w:val="none" w:sz="0" w:space="0" w:color="auto"/>
            <w:bottom w:val="none" w:sz="0" w:space="0" w:color="auto"/>
            <w:right w:val="none" w:sz="0" w:space="0" w:color="auto"/>
          </w:divBdr>
        </w:div>
        <w:div w:id="1996104278">
          <w:marLeft w:val="720"/>
          <w:marRight w:val="0"/>
          <w:marTop w:val="0"/>
          <w:marBottom w:val="0"/>
          <w:divBdr>
            <w:top w:val="none" w:sz="0" w:space="0" w:color="auto"/>
            <w:left w:val="none" w:sz="0" w:space="0" w:color="auto"/>
            <w:bottom w:val="none" w:sz="0" w:space="0" w:color="auto"/>
            <w:right w:val="none" w:sz="0" w:space="0" w:color="auto"/>
          </w:divBdr>
        </w:div>
      </w:divsChild>
    </w:div>
    <w:div w:id="17331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harpcorner.com/UploadFile/2072a9/caching-in-Asp-Net/" TargetMode="External"/><Relationship Id="rId18" Type="http://schemas.openxmlformats.org/officeDocument/2006/relationships/hyperlink" Target="http://www.c-sharpcorner.com/UploadFile/225740/cookies/" TargetMode="External"/><Relationship Id="rId26" Type="http://schemas.openxmlformats.org/officeDocument/2006/relationships/hyperlink" Target="http://www.c-sharpcorner.com/UploadFile/nagryum/Appdomain07102007081415AM/Appdomain.aspx" TargetMode="External"/><Relationship Id="rId39" Type="http://schemas.openxmlformats.org/officeDocument/2006/relationships/hyperlink" Target="http://www.c-sharpcorner.com/uploadfile/e628d9/application-level-state-management-in-Asp-Net/" TargetMode="External"/><Relationship Id="rId21" Type="http://schemas.openxmlformats.org/officeDocument/2006/relationships/hyperlink" Target="http://www.c-sharpcorner.com/UploadFile/1d42da/web-service-basics/" TargetMode="External"/><Relationship Id="rId34" Type="http://schemas.openxmlformats.org/officeDocument/2006/relationships/image" Target="media/image9.jpeg"/><Relationship Id="rId42" Type="http://schemas.openxmlformats.org/officeDocument/2006/relationships/hyperlink" Target="http://www.c-sharpcorner.com/Blogs/13203/page-life-cycle-in-Asp-Net-and-its-events.aspx" TargetMode="External"/><Relationship Id="rId47" Type="http://schemas.openxmlformats.org/officeDocument/2006/relationships/image" Target="media/image12.jpeg"/><Relationship Id="rId50" Type="http://schemas.openxmlformats.org/officeDocument/2006/relationships/image" Target="media/image13.jpeg"/><Relationship Id="rId55" Type="http://schemas.openxmlformats.org/officeDocument/2006/relationships/hyperlink" Target="http://www.c-sharpcorner.com/uploadfile/37db1d/create-your-first-http-handler-in-Asp-Net-3-5/" TargetMode="External"/><Relationship Id="rId63" Type="http://schemas.openxmlformats.org/officeDocument/2006/relationships/hyperlink" Target="http://www.c-sharpcorner.com/UploadFile/8dd3df/themes-in-Asp-Net/" TargetMode="External"/><Relationship Id="rId68" Type="http://schemas.openxmlformats.org/officeDocument/2006/relationships/hyperlink" Target="http://www.c-sharpcorner.com/UploadFile/ca2535/enterprise-library-in-Asp-Net/" TargetMode="External"/><Relationship Id="rId76" Type="http://schemas.openxmlformats.org/officeDocument/2006/relationships/control" Target="activeX/activeX7.xml"/><Relationship Id="rId7" Type="http://schemas.openxmlformats.org/officeDocument/2006/relationships/hyperlink" Target="http://www.c-sharpcorner.com/UploadFile/sudhir1/ASPIntro11282005012802AM/ASPIntro.aspx" TargetMode="External"/><Relationship Id="rId71"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www.c-sharpcorner.com/UploadFile/4ed419/master-page-in-Asp-Net/" TargetMode="External"/><Relationship Id="rId11" Type="http://schemas.openxmlformats.org/officeDocument/2006/relationships/hyperlink" Target="http://www.c-sharpcorner.com/UploadFile/PravinkumarVB/state-management-in-Asp-Net/" TargetMode="External"/><Relationship Id="rId24" Type="http://schemas.openxmlformats.org/officeDocument/2006/relationships/hyperlink" Target="http://www.c-sharpcorner.com/UploadFile/brijrajsingh/glbal_110012005021049AM/glbal_1.aspx" TargetMode="External"/><Relationship Id="rId32" Type="http://schemas.openxmlformats.org/officeDocument/2006/relationships/hyperlink" Target="http://www.c-sharpcorner.com/uploadfile/aa04e6/major-events-in-global-asax-file/" TargetMode="External"/><Relationship Id="rId37" Type="http://schemas.openxmlformats.org/officeDocument/2006/relationships/hyperlink" Target="http://www.c-sharpcorner.com/UploadFile/kaps_deo/Authentication07242007033135AM/Authentication.aspx" TargetMode="External"/><Relationship Id="rId40" Type="http://schemas.openxmlformats.org/officeDocument/2006/relationships/hyperlink" Target="http://www.c-sharpcorner.com/UploadFile/cd7c2e/code-behind-and-inline-code-in-Asp-Net/" TargetMode="External"/><Relationship Id="rId45" Type="http://schemas.openxmlformats.org/officeDocument/2006/relationships/hyperlink" Target="http://www.c-sharpcorner.com/UploadFile/ca2535/Asp-Net-repeater-control-using-C-Sharp/" TargetMode="External"/><Relationship Id="rId53" Type="http://schemas.openxmlformats.org/officeDocument/2006/relationships/hyperlink" Target="http://www.c-sharpcorner.com/UploadFile/3d39b4/difference-between-response-redirect-and-server-transfer/" TargetMode="External"/><Relationship Id="rId58" Type="http://schemas.openxmlformats.org/officeDocument/2006/relationships/hyperlink" Target="http://www.c-sharpcorner.com/UploadFile/DipalChoksi/xpgpostbk_asp2_dc08102006235543PM/xpgpostbk_asp2_dc.aspx" TargetMode="External"/><Relationship Id="rId66" Type="http://schemas.openxmlformats.org/officeDocument/2006/relationships/hyperlink" Target="http://www.c-sharpcorner.com/UploadFile/4ed419/master-page-in-Asp-Net/" TargetMode="External"/><Relationship Id="rId74" Type="http://schemas.openxmlformats.org/officeDocument/2006/relationships/control" Target="activeX/activeX5.xml"/><Relationship Id="rId5" Type="http://schemas.openxmlformats.org/officeDocument/2006/relationships/hyperlink" Target="http://3.bp.blogspot.com/-jk1xzP_jph0/UG3cM0KD95I/AAAAAAAAB5Y/aBkA6f1KBDk/s1600/Student.png" TargetMode="External"/><Relationship Id="rId15" Type="http://schemas.openxmlformats.org/officeDocument/2006/relationships/hyperlink" Target="http://www.c-sharpcorner.com/UploadFile/a0a81e/3/" TargetMode="External"/><Relationship Id="rId23" Type="http://schemas.openxmlformats.org/officeDocument/2006/relationships/hyperlink" Target="http://www.c-sharpcorner.com/UploadFile/sudhir1/ASPIntro11282005012802AM/ASPIntro.aspx" TargetMode="External"/><Relationship Id="rId28" Type="http://schemas.openxmlformats.org/officeDocument/2006/relationships/hyperlink" Target="http://www.c-sharpcorner.com/UploadFile/ca2535/query-string-in-Asp-Net/" TargetMode="External"/><Relationship Id="rId36" Type="http://schemas.openxmlformats.org/officeDocument/2006/relationships/hyperlink" Target="http://www.c-sharpcorner.com/UploadFile/puranindia/asp-net-server-side-controls/" TargetMode="External"/><Relationship Id="rId49" Type="http://schemas.openxmlformats.org/officeDocument/2006/relationships/hyperlink" Target="http://www.c-sharpcorner.com/UploadFile/75a48f/difference-between-session-and-caching/" TargetMode="External"/><Relationship Id="rId57" Type="http://schemas.openxmlformats.org/officeDocument/2006/relationships/hyperlink" Target="http://www.c-sharpcorner.com/Blogs/7249/adrotator-control-in-Asp-Net.aspx" TargetMode="External"/><Relationship Id="rId61" Type="http://schemas.openxmlformats.org/officeDocument/2006/relationships/hyperlink" Target="http://www.c-sharpcorner.com/uploadfile/2f73dd/what-is-postback-in-Asp-Net/" TargetMode="External"/><Relationship Id="rId10" Type="http://schemas.openxmlformats.org/officeDocument/2006/relationships/image" Target="media/image2.jpeg"/><Relationship Id="rId19" Type="http://schemas.openxmlformats.org/officeDocument/2006/relationships/hyperlink" Target="http://www.c-sharpcorner.com/UploadFile/0c1bb2/introduction-to-ajax-and-ajax-control-toolkit-part-1/" TargetMode="External"/><Relationship Id="rId31" Type="http://schemas.openxmlformats.org/officeDocument/2006/relationships/hyperlink" Target="http://www.c-sharpcorner.com/uploadfile/puranindia/data-bind-controls-in-Asp-Net/" TargetMode="External"/><Relationship Id="rId44" Type="http://schemas.openxmlformats.org/officeDocument/2006/relationships/image" Target="media/image10.jpeg"/><Relationship Id="rId52" Type="http://schemas.openxmlformats.org/officeDocument/2006/relationships/image" Target="media/image14.jpeg"/><Relationship Id="rId60" Type="http://schemas.openxmlformats.org/officeDocument/2006/relationships/hyperlink" Target="http://www.c-sharpcorner.com/UploadFile/2b481f/difference-between-Asp-Net-web-api-and-wc" TargetMode="External"/><Relationship Id="rId65" Type="http://schemas.openxmlformats.org/officeDocument/2006/relationships/hyperlink" Target="http://www.c-sharpcorner.com/UploadFile/praveenalwar/WebParts09242007061241AM/WebParts.aspx" TargetMode="External"/><Relationship Id="rId73" Type="http://schemas.openxmlformats.org/officeDocument/2006/relationships/control" Target="activeX/activeX4.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harpcorner.com/UploadFile/225740/what-is-view-state-and-how-it-works-in-Asp-Net53/" TargetMode="External"/><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image" Target="media/image8.jpeg"/><Relationship Id="rId30" Type="http://schemas.openxmlformats.org/officeDocument/2006/relationships/hyperlink" Target="http://www.c-sharpcorner.com/UploadFile/225740/introduction-to-tracing/" TargetMode="External"/><Relationship Id="rId35" Type="http://schemas.openxmlformats.org/officeDocument/2006/relationships/hyperlink" Target="http://www.c-sharpcorner.com/uploadfile/shivprasadk/Asp-Net-authentication-and-authorization/" TargetMode="External"/><Relationship Id="rId43" Type="http://schemas.openxmlformats.org/officeDocument/2006/relationships/hyperlink" Target="http://www.c-sharpcorner.com/uploadfile/anjudidi/how-to-use-login-control-in-visual-studio-2008/" TargetMode="External"/><Relationship Id="rId48" Type="http://schemas.openxmlformats.org/officeDocument/2006/relationships/hyperlink" Target="http://www.c-sharpcorner.com/UploadFile/225740/introduction-of-session-in-Asp-Net/" TargetMode="External"/><Relationship Id="rId56" Type="http://schemas.openxmlformats.org/officeDocument/2006/relationships/hyperlink" Target="http://www.c-sharpcorner.com/Blogs/7116/difference-between-Asp-Net-httphandler-and-httpmodule.aspx" TargetMode="External"/><Relationship Id="rId64" Type="http://schemas.openxmlformats.org/officeDocument/2006/relationships/hyperlink" Target="http://www.c-sharpcorner.com/UploadFile/de41d6/navigation-techniques-in-Asp-Net/" TargetMode="External"/><Relationship Id="rId69" Type="http://schemas.openxmlformats.org/officeDocument/2006/relationships/image" Target="media/image15.wmf"/><Relationship Id="rId77" Type="http://schemas.openxmlformats.org/officeDocument/2006/relationships/fontTable" Target="fontTable.xml"/><Relationship Id="rId8" Type="http://schemas.openxmlformats.org/officeDocument/2006/relationships/hyperlink" Target="http://www.c-sharpcorner.com/UploadFile/ca2535/validation-controls-in-Asp-Net/" TargetMode="External"/><Relationship Id="rId51" Type="http://schemas.openxmlformats.org/officeDocument/2006/relationships/hyperlink" Target="http://www.c-sharpcorner.com/UploadFile/dacca2/difference-between-httpcontext-current-items-and-httpcontext/" TargetMode="External"/><Relationship Id="rId72"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c-sharpcorner.com/UploadFile/8ef97c/getting-started-with-Asp-Net-mvc/" TargetMode="External"/><Relationship Id="rId25" Type="http://schemas.openxmlformats.org/officeDocument/2006/relationships/hyperlink" Target="http://www.c-sharpcorner.com/uploadfile/puranindia/Asp-Net-web-configuration-file/" TargetMode="External"/><Relationship Id="rId33" Type="http://schemas.openxmlformats.org/officeDocument/2006/relationships/hyperlink" Target="http://www.c-sharpcorner.com/UploadFile/009464/use-checkbox-inside-gridview-in-Asp-Net/" TargetMode="External"/><Relationship Id="rId38" Type="http://schemas.openxmlformats.org/officeDocument/2006/relationships/hyperlink" Target="http://www.c-sharpcorner.com/UploadFile/bc1c71/basic-understanding-on-Asp-Net-web-api/" TargetMode="External"/><Relationship Id="rId46" Type="http://schemas.openxmlformats.org/officeDocument/2006/relationships/image" Target="media/image11.jpeg"/><Relationship Id="rId59" Type="http://schemas.openxmlformats.org/officeDocument/2006/relationships/hyperlink" Target="http://www.c-sharpcorner.com/UploadFile/7eb164/gridview-control-in-Asp-Net/" TargetMode="External"/><Relationship Id="rId67" Type="http://schemas.openxmlformats.org/officeDocument/2006/relationships/hyperlink" Target="http://www.c-sharpcorner.com/uploadfile/annathurai/data-cache-in-Asp-Net/" TargetMode="External"/><Relationship Id="rId20" Type="http://schemas.openxmlformats.org/officeDocument/2006/relationships/image" Target="media/image6.jpeg"/><Relationship Id="rId41" Type="http://schemas.openxmlformats.org/officeDocument/2006/relationships/hyperlink" Target="http://www.c-sharpcorner.com/UploadFile/484ad3/Asp-Net-page-life-cycle/" TargetMode="External"/><Relationship Id="rId54" Type="http://schemas.openxmlformats.org/officeDocument/2006/relationships/hyperlink" Target="http://www.c-sharpcorner.com/UploadFile/azadc/Asp-Net-page-directives/" TargetMode="External"/><Relationship Id="rId62" Type="http://schemas.openxmlformats.org/officeDocument/2006/relationships/hyperlink" Target="http://www.c-sharpcorner.com/UploadFile/deepak.sharma00/using-cookie-less-session-in-Asp-Net/" TargetMode="External"/><Relationship Id="rId70" Type="http://schemas.openxmlformats.org/officeDocument/2006/relationships/control" Target="activeX/activeX1.xml"/><Relationship Id="rId75"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47</Pages>
  <Words>16478</Words>
  <Characters>93931</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Balamurugan</dc:creator>
  <cp:lastModifiedBy>Balamurugan</cp:lastModifiedBy>
  <cp:revision>1</cp:revision>
  <dcterms:created xsi:type="dcterms:W3CDTF">2017-12-11T09:11:00Z</dcterms:created>
  <dcterms:modified xsi:type="dcterms:W3CDTF">2017-12-11T12:26:00Z</dcterms:modified>
</cp:coreProperties>
</file>